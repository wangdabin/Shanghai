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3E908" w14:textId="041AFD29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 w:hint="eastAsia"/>
          <w:b/>
          <w:noProof/>
          <w:sz w:val="44"/>
        </w:rPr>
      </w:pPr>
    </w:p>
    <w:p w14:paraId="0A76C726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09C2B3A8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0D72E603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51B92947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上海联通大数据平台</w:t>
      </w:r>
    </w:p>
    <w:p w14:paraId="47716328" w14:textId="17C57605" w:rsidR="008A62B3" w:rsidRPr="00422539" w:rsidRDefault="00F37CD1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H</w:t>
      </w:r>
      <w:r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  <w:t>ive</w:t>
      </w: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开发</w:t>
      </w:r>
      <w:r w:rsidR="008A62B3"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  <w:t>规范</w:t>
      </w:r>
    </w:p>
    <w:p w14:paraId="63F5D19E" w14:textId="77777777" w:rsidR="008A62B3" w:rsidRPr="00422539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14:paraId="68777D4D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B0EEA2F" w14:textId="53180793" w:rsidR="008A62B3" w:rsidRPr="00422539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sz w:val="44"/>
        </w:rPr>
      </w:pPr>
      <w:r w:rsidRPr="00422539">
        <w:rPr>
          <w:rFonts w:asciiTheme="minorEastAsia" w:hAnsiTheme="minorEastAsia" w:hint="eastAsia"/>
          <w:sz w:val="28"/>
        </w:rPr>
        <w:t>(v1.0.</w:t>
      </w:r>
      <w:r w:rsidR="009F6299">
        <w:rPr>
          <w:rFonts w:asciiTheme="minorEastAsia" w:hAnsiTheme="minorEastAsia"/>
          <w:sz w:val="28"/>
        </w:rPr>
        <w:t>5</w:t>
      </w:r>
      <w:r w:rsidRPr="00422539">
        <w:rPr>
          <w:rFonts w:asciiTheme="minorEastAsia" w:hAnsiTheme="minorEastAsia" w:hint="eastAsia"/>
          <w:sz w:val="28"/>
        </w:rPr>
        <w:t>)</w:t>
      </w:r>
    </w:p>
    <w:p w14:paraId="163AE68B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7E361ADF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7CB1E53A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FB3EAF7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6CAB1153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3D2595E" w14:textId="79C48B25" w:rsidR="008B42AE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上海联通信息化</w:t>
      </w:r>
      <w:r>
        <w:rPr>
          <w:rFonts w:asciiTheme="minorEastAsia" w:hAnsiTheme="minorEastAsia"/>
          <w:b/>
          <w:sz w:val="28"/>
        </w:rPr>
        <w:t>事业部</w:t>
      </w:r>
    </w:p>
    <w:p w14:paraId="1A6EC4F8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745FB8EE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174667D7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030A73CF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5249666D" w14:textId="77777777" w:rsidR="00655E60" w:rsidRDefault="00655E60">
      <w:pPr>
        <w:widowControl/>
        <w:jc w:val="left"/>
      </w:pPr>
      <w:bookmarkStart w:id="0" w:name="_Toc420428082"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1578337"/>
        <w:docPartObj>
          <w:docPartGallery w:val="Table of Contents"/>
          <w:docPartUnique/>
        </w:docPartObj>
      </w:sdtPr>
      <w:sdtContent>
        <w:p w14:paraId="68666712" w14:textId="3CD7C223" w:rsidR="00E30627" w:rsidRDefault="00E30627" w:rsidP="00E3062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16B7E8D" w14:textId="77777777" w:rsidR="00E30627" w:rsidRDefault="00E306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28408" w:history="1">
            <w:r w:rsidRPr="00175419">
              <w:rPr>
                <w:rStyle w:val="a6"/>
                <w:noProof/>
              </w:rPr>
              <w:t>1</w:t>
            </w:r>
            <w:r w:rsidRPr="00175419">
              <w:rPr>
                <w:rStyle w:val="a6"/>
                <w:rFonts w:hint="eastAsia"/>
                <w:noProof/>
              </w:rPr>
              <w:t xml:space="preserve"> </w:t>
            </w:r>
            <w:r w:rsidRPr="00175419">
              <w:rPr>
                <w:rStyle w:val="a6"/>
                <w:rFonts w:hint="eastAsia"/>
                <w:noProof/>
              </w:rPr>
              <w:t>更改记录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B3F4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09" w:history="1">
            <w:r w:rsidR="00E30627" w:rsidRPr="00175419">
              <w:rPr>
                <w:rStyle w:val="a6"/>
                <w:rFonts w:ascii="微软雅黑" w:eastAsia="微软雅黑" w:hAnsi="微软雅黑"/>
                <w:noProof/>
              </w:rPr>
              <w:t>2</w:t>
            </w:r>
            <w:r w:rsidR="00E30627" w:rsidRPr="00175419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文档概述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_Toc420428409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B1E4B1E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10" w:history="1">
            <w:r w:rsidR="00E30627" w:rsidRPr="00175419">
              <w:rPr>
                <w:rStyle w:val="a6"/>
                <w:noProof/>
              </w:rPr>
              <w:t>3 Hive</w:t>
            </w:r>
            <w:r w:rsidR="00E30627" w:rsidRPr="00175419">
              <w:rPr>
                <w:rStyle w:val="a6"/>
                <w:rFonts w:hint="eastAsia"/>
                <w:noProof/>
              </w:rPr>
              <w:t>开发基础原则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348F92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1" w:history="1">
            <w:r w:rsidR="00E30627" w:rsidRPr="00175419">
              <w:rPr>
                <w:rStyle w:val="a6"/>
                <w:noProof/>
              </w:rPr>
              <w:t>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表分区键命名原则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F74AD6E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2" w:history="1">
            <w:r w:rsidR="00E30627" w:rsidRPr="00175419">
              <w:rPr>
                <w:rStyle w:val="a6"/>
                <w:noProof/>
              </w:rPr>
              <w:t>3.2 Hive</w:t>
            </w:r>
            <w:r w:rsidR="00E30627" w:rsidRPr="00175419">
              <w:rPr>
                <w:rStyle w:val="a6"/>
                <w:rFonts w:hint="eastAsia"/>
                <w:noProof/>
              </w:rPr>
              <w:t>表文件类型选择原则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2E2330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3" w:history="1">
            <w:r w:rsidR="00E30627" w:rsidRPr="00175419">
              <w:rPr>
                <w:rStyle w:val="a6"/>
                <w:noProof/>
              </w:rPr>
              <w:t>3.3 Hive</w:t>
            </w:r>
            <w:r w:rsidR="00E30627" w:rsidRPr="00175419">
              <w:rPr>
                <w:rStyle w:val="a6"/>
                <w:rFonts w:hint="eastAsia"/>
                <w:noProof/>
              </w:rPr>
              <w:t>表压缩使用原则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708B431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4" w:history="1">
            <w:r w:rsidR="00E30627" w:rsidRPr="00175419">
              <w:rPr>
                <w:rStyle w:val="a6"/>
                <w:noProof/>
              </w:rPr>
              <w:t>3.4 Hive</w:t>
            </w:r>
            <w:r w:rsidR="00E30627" w:rsidRPr="00175419">
              <w:rPr>
                <w:rStyle w:val="a6"/>
                <w:rFonts w:hint="eastAsia"/>
                <w:noProof/>
              </w:rPr>
              <w:t>字段分隔符选取原则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F587C7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15" w:history="1">
            <w:r w:rsidR="00E30627" w:rsidRPr="00175419">
              <w:rPr>
                <w:rStyle w:val="a6"/>
                <w:noProof/>
              </w:rPr>
              <w:t>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建表规范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D66BE2C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6" w:history="1">
            <w:r w:rsidR="00E30627" w:rsidRPr="00175419">
              <w:rPr>
                <w:rStyle w:val="a6"/>
                <w:noProof/>
              </w:rPr>
              <w:t>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接口表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9A98DF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7" w:history="1">
            <w:r w:rsidR="00E30627" w:rsidRPr="00175419">
              <w:rPr>
                <w:rStyle w:val="a6"/>
                <w:noProof/>
              </w:rPr>
              <w:t>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内部数据加工表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AE7524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18" w:history="1">
            <w:r w:rsidR="00E30627" w:rsidRPr="00175419">
              <w:rPr>
                <w:rStyle w:val="a6"/>
                <w:noProof/>
              </w:rPr>
              <w:t>4.2.1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月分区表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74CD25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19" w:history="1">
            <w:r w:rsidR="00E30627" w:rsidRPr="00175419">
              <w:rPr>
                <w:rStyle w:val="a6"/>
                <w:noProof/>
              </w:rPr>
              <w:t>4.2.2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月、日分区表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92D9424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0" w:history="1">
            <w:r w:rsidR="00E30627" w:rsidRPr="00175419">
              <w:rPr>
                <w:rStyle w:val="a6"/>
                <w:noProof/>
              </w:rPr>
              <w:t>4.2.3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9908C3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1" w:history="1">
            <w:r w:rsidR="00E30627" w:rsidRPr="00175419">
              <w:rPr>
                <w:rStyle w:val="a6"/>
                <w:noProof/>
              </w:rPr>
              <w:t>4.3 Hive</w:t>
            </w:r>
            <w:r w:rsidR="00E30627" w:rsidRPr="00175419">
              <w:rPr>
                <w:rStyle w:val="a6"/>
                <w:rFonts w:hint="eastAsia"/>
                <w:noProof/>
              </w:rPr>
              <w:t>表数据在</w:t>
            </w:r>
            <w:r w:rsidR="00E30627" w:rsidRPr="00175419">
              <w:rPr>
                <w:rStyle w:val="a6"/>
                <w:noProof/>
              </w:rPr>
              <w:t>HDFS</w:t>
            </w:r>
            <w:r w:rsidR="00E30627" w:rsidRPr="00175419">
              <w:rPr>
                <w:rStyle w:val="a6"/>
                <w:rFonts w:hint="eastAsia"/>
                <w:noProof/>
              </w:rPr>
              <w:t>存放位置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DF1F8F5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22" w:history="1">
            <w:r w:rsidR="00E30627" w:rsidRPr="00175419">
              <w:rPr>
                <w:rStyle w:val="a6"/>
                <w:noProof/>
              </w:rPr>
              <w:t>5 Hive</w:t>
            </w:r>
            <w:r w:rsidR="00E30627" w:rsidRPr="00175419">
              <w:rPr>
                <w:rStyle w:val="a6"/>
                <w:rFonts w:hint="eastAsia"/>
                <w:noProof/>
              </w:rPr>
              <w:t>脚本开发规范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E899DC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3" w:history="1">
            <w:r w:rsidR="00E30627" w:rsidRPr="00175419">
              <w:rPr>
                <w:rStyle w:val="a6"/>
                <w:noProof/>
              </w:rPr>
              <w:t>5.1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目录规划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635202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4" w:history="1">
            <w:r w:rsidR="00E30627" w:rsidRPr="00175419">
              <w:rPr>
                <w:rStyle w:val="a6"/>
                <w:noProof/>
              </w:rPr>
              <w:t>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脚本模板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4DDC5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5" w:history="1">
            <w:r w:rsidR="00E30627" w:rsidRPr="00175419">
              <w:rPr>
                <w:rStyle w:val="a6"/>
                <w:noProof/>
              </w:rPr>
              <w:t>5.2.1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配置文件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30A9F4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6" w:history="1">
            <w:r w:rsidR="00E30627" w:rsidRPr="00175419">
              <w:rPr>
                <w:rStyle w:val="a6"/>
                <w:noProof/>
              </w:rPr>
              <w:t>5.2.2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业务逻辑脚本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98CCD3D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27" w:history="1">
            <w:r w:rsidR="00E30627" w:rsidRPr="00175419">
              <w:rPr>
                <w:rStyle w:val="a6"/>
                <w:noProof/>
              </w:rPr>
              <w:t>6 Hive UDF</w:t>
            </w:r>
            <w:r w:rsidR="00E30627" w:rsidRPr="00175419">
              <w:rPr>
                <w:rStyle w:val="a6"/>
                <w:rFonts w:hint="eastAsia"/>
                <w:noProof/>
              </w:rPr>
              <w:t>自定义函数开发规范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AA9FC3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8" w:history="1">
            <w:r w:rsidR="00E30627" w:rsidRPr="00175419">
              <w:rPr>
                <w:rStyle w:val="a6"/>
                <w:noProof/>
              </w:rPr>
              <w:t>6.1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开发步骤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BFC666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9" w:history="1">
            <w:r w:rsidR="00E30627" w:rsidRPr="00175419">
              <w:rPr>
                <w:rStyle w:val="a6"/>
                <w:noProof/>
              </w:rPr>
              <w:t>6.2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开发工具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52AE045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0" w:history="1">
            <w:r w:rsidR="00E30627" w:rsidRPr="00175419">
              <w:rPr>
                <w:rStyle w:val="a6"/>
                <w:noProof/>
              </w:rPr>
              <w:t>6.3 UDF</w:t>
            </w:r>
            <w:r w:rsidR="00E30627" w:rsidRPr="00175419">
              <w:rPr>
                <w:rStyle w:val="a6"/>
                <w:rFonts w:hint="eastAsia"/>
                <w:noProof/>
              </w:rPr>
              <w:t>函数示例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8EA66CB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1" w:history="1">
            <w:r w:rsidR="00E30627" w:rsidRPr="00175419">
              <w:rPr>
                <w:rStyle w:val="a6"/>
                <w:noProof/>
              </w:rPr>
              <w:t>6.4 Hive UDF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(</w:t>
            </w:r>
            <w:r w:rsidR="00E30627" w:rsidRPr="00175419">
              <w:rPr>
                <w:rStyle w:val="a6"/>
                <w:rFonts w:hint="eastAsia"/>
                <w:noProof/>
              </w:rPr>
              <w:t>逐步补充</w:t>
            </w:r>
            <w:r w:rsidR="00E30627" w:rsidRPr="00175419">
              <w:rPr>
                <w:rStyle w:val="a6"/>
                <w:noProof/>
              </w:rPr>
              <w:t>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766EA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2" w:history="1">
            <w:r w:rsidR="00E30627" w:rsidRPr="00175419">
              <w:rPr>
                <w:rStyle w:val="a6"/>
                <w:noProof/>
              </w:rPr>
              <w:t>6.4.1 UDF</w:t>
            </w:r>
            <w:r w:rsidR="00E30627" w:rsidRPr="00175419">
              <w:rPr>
                <w:rStyle w:val="a6"/>
                <w:rFonts w:hint="eastAsia"/>
                <w:noProof/>
              </w:rPr>
              <w:t>函数列表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17F247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3" w:history="1">
            <w:r w:rsidR="00E30627" w:rsidRPr="00175419">
              <w:rPr>
                <w:rStyle w:val="a6"/>
                <w:noProof/>
              </w:rPr>
              <w:t>6.4.2 UDF</w:t>
            </w:r>
            <w:r w:rsidR="00E30627" w:rsidRPr="00175419">
              <w:rPr>
                <w:rStyle w:val="a6"/>
                <w:rFonts w:hint="eastAsia"/>
                <w:noProof/>
              </w:rPr>
              <w:t>函数说明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A73E2D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34" w:history="1">
            <w:r w:rsidR="00E30627" w:rsidRPr="00175419">
              <w:rPr>
                <w:rStyle w:val="a6"/>
                <w:noProof/>
              </w:rPr>
              <w:t>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附录一：</w:t>
            </w:r>
            <w:r w:rsidR="00E30627" w:rsidRPr="00175419">
              <w:rPr>
                <w:rStyle w:val="a6"/>
                <w:noProof/>
              </w:rPr>
              <w:t>Hive</w:t>
            </w:r>
            <w:r w:rsidR="00E30627" w:rsidRPr="00175419">
              <w:rPr>
                <w:rStyle w:val="a6"/>
                <w:rFonts w:hint="eastAsia"/>
                <w:noProof/>
              </w:rPr>
              <w:t>基本语法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C0926BA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5" w:history="1">
            <w:r w:rsidR="00E30627" w:rsidRPr="00175419">
              <w:rPr>
                <w:rStyle w:val="a6"/>
                <w:noProof/>
              </w:rPr>
              <w:t>7.1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参考文档</w:t>
            </w:r>
            <w:r w:rsidR="00E30627" w:rsidRPr="00175419">
              <w:rPr>
                <w:rStyle w:val="a6"/>
                <w:noProof/>
              </w:rPr>
              <w:t>1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1F9A5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6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7.1.1 Create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71D81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7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7.1.2 Drop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B7C09A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8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7.1.3 Alter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08B2BF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9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7.1.4 Loading files into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21F2C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0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7.1.5 SELECT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6B8C8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1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7.1.6 Join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FB7893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42" w:history="1">
            <w:r w:rsidR="00E30627" w:rsidRPr="00175419">
              <w:rPr>
                <w:rStyle w:val="a6"/>
                <w:noProof/>
              </w:rPr>
              <w:t>7.2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参考文档</w:t>
            </w:r>
            <w:r w:rsidR="00E30627" w:rsidRPr="00175419">
              <w:rPr>
                <w:rStyle w:val="a6"/>
                <w:noProof/>
              </w:rPr>
              <w:t>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4D959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3" w:history="1">
            <w:r w:rsidR="00E30627" w:rsidRPr="00175419">
              <w:rPr>
                <w:rStyle w:val="a6"/>
                <w:noProof/>
              </w:rPr>
              <w:t xml:space="preserve">7.2.1 DDL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06FA06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4" w:history="1">
            <w:r w:rsidR="00E30627" w:rsidRPr="00175419">
              <w:rPr>
                <w:rStyle w:val="a6"/>
                <w:noProof/>
              </w:rPr>
              <w:t xml:space="preserve">7.2.2 DML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</w:t>
            </w:r>
            <w:r w:rsidR="00E30627" w:rsidRPr="00175419">
              <w:rPr>
                <w:rStyle w:val="a6"/>
                <w:rFonts w:hint="eastAsia"/>
                <w:noProof/>
              </w:rPr>
              <w:t>元数据存储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35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568BF1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5" w:history="1">
            <w:r w:rsidR="00E30627" w:rsidRPr="00175419">
              <w:rPr>
                <w:rStyle w:val="a6"/>
                <w:noProof/>
              </w:rPr>
              <w:t xml:space="preserve">7.2.3 DQL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</w:t>
            </w:r>
            <w:r w:rsidR="00E30627" w:rsidRPr="00175419">
              <w:rPr>
                <w:rStyle w:val="a6"/>
                <w:rFonts w:hint="eastAsia"/>
                <w:noProof/>
              </w:rPr>
              <w:t>数据查询</w:t>
            </w:r>
            <w:r w:rsidR="00E30627" w:rsidRPr="00175419">
              <w:rPr>
                <w:rStyle w:val="a6"/>
                <w:noProof/>
              </w:rPr>
              <w:t>SQL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37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E77E05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6" w:history="1">
            <w:r w:rsidR="00E30627" w:rsidRPr="00175419">
              <w:rPr>
                <w:rStyle w:val="a6"/>
                <w:noProof/>
              </w:rPr>
              <w:t>7.2.4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从</w:t>
            </w:r>
            <w:r w:rsidR="00E30627" w:rsidRPr="00175419">
              <w:rPr>
                <w:rStyle w:val="a6"/>
                <w:noProof/>
              </w:rPr>
              <w:t>SQL</w:t>
            </w:r>
            <w:r w:rsidR="00E30627" w:rsidRPr="00175419">
              <w:rPr>
                <w:rStyle w:val="a6"/>
                <w:rFonts w:hint="eastAsia"/>
                <w:noProof/>
              </w:rPr>
              <w:t>到</w:t>
            </w:r>
            <w:r w:rsidR="00E30627" w:rsidRPr="00175419">
              <w:rPr>
                <w:rStyle w:val="a6"/>
                <w:noProof/>
              </w:rPr>
              <w:t>HiveQL</w:t>
            </w:r>
            <w:r w:rsidR="00E30627" w:rsidRPr="00175419">
              <w:rPr>
                <w:rStyle w:val="a6"/>
                <w:rFonts w:hint="eastAsia"/>
                <w:noProof/>
              </w:rPr>
              <w:t>应转变的习惯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7E68E1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7" w:history="1">
            <w:r w:rsidR="00E30627" w:rsidRPr="00175419">
              <w:rPr>
                <w:rStyle w:val="a6"/>
                <w:noProof/>
              </w:rPr>
              <w:t>7.2.5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实际示例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2E53D48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48" w:history="1">
            <w:r w:rsidR="00E30627" w:rsidRPr="00175419">
              <w:rPr>
                <w:rStyle w:val="a6"/>
                <w:noProof/>
              </w:rPr>
              <w:t>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附录二：</w:t>
            </w:r>
            <w:r w:rsidR="00E30627" w:rsidRPr="00175419">
              <w:rPr>
                <w:rStyle w:val="a6"/>
                <w:noProof/>
              </w:rPr>
              <w:t>Hive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F6CA67B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49" w:history="1">
            <w:r w:rsidR="00E30627" w:rsidRPr="00175419">
              <w:rPr>
                <w:rStyle w:val="a6"/>
                <w:noProof/>
              </w:rPr>
              <w:t>8.1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关系运算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3BA6C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0" w:history="1">
            <w:r w:rsidR="00E30627" w:rsidRPr="00175419">
              <w:rPr>
                <w:rStyle w:val="a6"/>
                <w:noProof/>
              </w:rPr>
              <w:t>8.1.1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等值比较</w:t>
            </w:r>
            <w:r w:rsidR="00E30627" w:rsidRPr="00175419">
              <w:rPr>
                <w:rStyle w:val="a6"/>
                <w:noProof/>
              </w:rPr>
              <w:t>: 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97A284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1" w:history="1">
            <w:r w:rsidR="00E30627" w:rsidRPr="00175419">
              <w:rPr>
                <w:rStyle w:val="a6"/>
                <w:noProof/>
              </w:rPr>
              <w:t>8.1.2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不等值比较</w:t>
            </w:r>
            <w:r w:rsidR="00E30627" w:rsidRPr="00175419">
              <w:rPr>
                <w:rStyle w:val="a6"/>
                <w:noProof/>
              </w:rPr>
              <w:t>: &lt;&gt;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E686C5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2" w:history="1">
            <w:r w:rsidR="00E30627" w:rsidRPr="00175419">
              <w:rPr>
                <w:rStyle w:val="a6"/>
                <w:noProof/>
              </w:rPr>
              <w:t>8.1.3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小于比较</w:t>
            </w:r>
            <w:r w:rsidR="00E30627" w:rsidRPr="00175419">
              <w:rPr>
                <w:rStyle w:val="a6"/>
                <w:noProof/>
              </w:rPr>
              <w:t>: &lt;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711D83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3" w:history="1">
            <w:r w:rsidR="00E30627" w:rsidRPr="00175419">
              <w:rPr>
                <w:rStyle w:val="a6"/>
                <w:noProof/>
              </w:rPr>
              <w:t>8.1.4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小于等于比较</w:t>
            </w:r>
            <w:r w:rsidR="00E30627" w:rsidRPr="00175419">
              <w:rPr>
                <w:rStyle w:val="a6"/>
                <w:noProof/>
              </w:rPr>
              <w:t>: &lt;=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2A0AB2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4" w:history="1">
            <w:r w:rsidR="00E30627" w:rsidRPr="00175419">
              <w:rPr>
                <w:rStyle w:val="a6"/>
                <w:noProof/>
              </w:rPr>
              <w:t>8.1.5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大于比较</w:t>
            </w:r>
            <w:r w:rsidR="00E30627" w:rsidRPr="00175419">
              <w:rPr>
                <w:rStyle w:val="a6"/>
                <w:noProof/>
              </w:rPr>
              <w:t>: &gt;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D36DC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5" w:history="1">
            <w:r w:rsidR="00E30627" w:rsidRPr="00175419">
              <w:rPr>
                <w:rStyle w:val="a6"/>
                <w:noProof/>
              </w:rPr>
              <w:t>8.1.6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大于等于比较</w:t>
            </w:r>
            <w:r w:rsidR="00E30627" w:rsidRPr="00175419">
              <w:rPr>
                <w:rStyle w:val="a6"/>
                <w:noProof/>
              </w:rPr>
              <w:t>: &gt;=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2267CE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6" w:history="1">
            <w:r w:rsidR="00E30627" w:rsidRPr="00175419">
              <w:rPr>
                <w:rStyle w:val="a6"/>
                <w:noProof/>
              </w:rPr>
              <w:t>8.1.7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空值判断</w:t>
            </w:r>
            <w:r w:rsidR="00E30627" w:rsidRPr="00175419">
              <w:rPr>
                <w:rStyle w:val="a6"/>
                <w:noProof/>
              </w:rPr>
              <w:t>: IS NULL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93549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7" w:history="1">
            <w:r w:rsidR="00E30627" w:rsidRPr="00175419">
              <w:rPr>
                <w:rStyle w:val="a6"/>
                <w:noProof/>
              </w:rPr>
              <w:t>8.1.8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非空判断</w:t>
            </w:r>
            <w:r w:rsidR="00E30627" w:rsidRPr="00175419">
              <w:rPr>
                <w:rStyle w:val="a6"/>
                <w:noProof/>
              </w:rPr>
              <w:t>: IS NOTNULL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20B2B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8" w:history="1">
            <w:r w:rsidR="00E30627" w:rsidRPr="00175419">
              <w:rPr>
                <w:rStyle w:val="a6"/>
                <w:noProof/>
              </w:rPr>
              <w:t>8.1.9 LIKE</w:t>
            </w:r>
            <w:r w:rsidR="00E30627" w:rsidRPr="00175419">
              <w:rPr>
                <w:rStyle w:val="a6"/>
                <w:rFonts w:hint="eastAsia"/>
                <w:noProof/>
              </w:rPr>
              <w:t>比较</w:t>
            </w:r>
            <w:r w:rsidR="00E30627" w:rsidRPr="00175419">
              <w:rPr>
                <w:rStyle w:val="a6"/>
                <w:noProof/>
              </w:rPr>
              <w:t>: LIKE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751E7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9" w:history="1">
            <w:r w:rsidR="00E30627" w:rsidRPr="00175419">
              <w:rPr>
                <w:rStyle w:val="a6"/>
                <w:noProof/>
              </w:rPr>
              <w:t>8.1.10 JAVA</w:t>
            </w:r>
            <w:r w:rsidR="00E30627" w:rsidRPr="00175419">
              <w:rPr>
                <w:rStyle w:val="a6"/>
                <w:rFonts w:hint="eastAsia"/>
                <w:noProof/>
              </w:rPr>
              <w:t>的</w:t>
            </w:r>
            <w:r w:rsidR="00E30627" w:rsidRPr="00175419">
              <w:rPr>
                <w:rStyle w:val="a6"/>
                <w:noProof/>
              </w:rPr>
              <w:t>LIKE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 RLIKE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91EFBC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0" w:history="1">
            <w:r w:rsidR="00E30627" w:rsidRPr="00175419">
              <w:rPr>
                <w:rStyle w:val="a6"/>
                <w:noProof/>
              </w:rPr>
              <w:t>8.1.11 REGEXP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 REGEXP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AE93E7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61" w:history="1">
            <w:r w:rsidR="00E30627" w:rsidRPr="00175419">
              <w:rPr>
                <w:rStyle w:val="a6"/>
                <w:noProof/>
              </w:rPr>
              <w:t>8.2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数学运算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6CFA1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2" w:history="1">
            <w:r w:rsidR="00E30627" w:rsidRPr="00175419">
              <w:rPr>
                <w:rStyle w:val="a6"/>
                <w:noProof/>
              </w:rPr>
              <w:t>8.2.1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加法操作</w:t>
            </w:r>
            <w:r w:rsidR="00E30627" w:rsidRPr="00175419">
              <w:rPr>
                <w:rStyle w:val="a6"/>
                <w:noProof/>
              </w:rPr>
              <w:t>: +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7C3BAF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3" w:history="1">
            <w:r w:rsidR="00E30627" w:rsidRPr="00175419">
              <w:rPr>
                <w:rStyle w:val="a6"/>
                <w:noProof/>
              </w:rPr>
              <w:t>8.2.2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减法操作</w:t>
            </w:r>
            <w:r w:rsidR="00E30627" w:rsidRPr="00175419">
              <w:rPr>
                <w:rStyle w:val="a6"/>
                <w:noProof/>
              </w:rPr>
              <w:t>: -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E7A74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4" w:history="1">
            <w:r w:rsidR="00E30627" w:rsidRPr="00175419">
              <w:rPr>
                <w:rStyle w:val="a6"/>
                <w:noProof/>
              </w:rPr>
              <w:t>8.2.3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乘法操作</w:t>
            </w:r>
            <w:r w:rsidR="00E30627" w:rsidRPr="00175419">
              <w:rPr>
                <w:rStyle w:val="a6"/>
                <w:noProof/>
              </w:rPr>
              <w:t>: *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097F6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5" w:history="1">
            <w:r w:rsidR="00E30627" w:rsidRPr="00175419">
              <w:rPr>
                <w:rStyle w:val="a6"/>
                <w:noProof/>
              </w:rPr>
              <w:t>8.2.4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除法操作</w:t>
            </w:r>
            <w:r w:rsidR="00E30627" w:rsidRPr="00175419">
              <w:rPr>
                <w:rStyle w:val="a6"/>
                <w:noProof/>
              </w:rPr>
              <w:t>: /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694AC4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6" w:history="1">
            <w:r w:rsidR="00E30627" w:rsidRPr="00175419">
              <w:rPr>
                <w:rStyle w:val="a6"/>
                <w:noProof/>
              </w:rPr>
              <w:t>8.2.5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取余操作</w:t>
            </w:r>
            <w:r w:rsidR="00E30627" w:rsidRPr="00175419">
              <w:rPr>
                <w:rStyle w:val="a6"/>
                <w:noProof/>
              </w:rPr>
              <w:t>: %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1660B7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7" w:history="1">
            <w:r w:rsidR="00E30627" w:rsidRPr="00175419">
              <w:rPr>
                <w:rStyle w:val="a6"/>
                <w:noProof/>
              </w:rPr>
              <w:t>8.2.6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位与操作</w:t>
            </w:r>
            <w:r w:rsidR="00E30627" w:rsidRPr="00175419">
              <w:rPr>
                <w:rStyle w:val="a6"/>
                <w:noProof/>
              </w:rPr>
              <w:t>: &amp;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D2619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8" w:history="1">
            <w:r w:rsidR="00E30627" w:rsidRPr="00175419">
              <w:rPr>
                <w:rStyle w:val="a6"/>
                <w:noProof/>
              </w:rPr>
              <w:t>8.2.7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位或操作</w:t>
            </w:r>
            <w:r w:rsidR="00E30627" w:rsidRPr="00175419">
              <w:rPr>
                <w:rStyle w:val="a6"/>
                <w:noProof/>
              </w:rPr>
              <w:t>: |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F5DE40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9" w:history="1">
            <w:r w:rsidR="00E30627" w:rsidRPr="00175419">
              <w:rPr>
                <w:rStyle w:val="a6"/>
                <w:noProof/>
              </w:rPr>
              <w:t>8.2.8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位异或操作</w:t>
            </w:r>
            <w:r w:rsidR="00E30627" w:rsidRPr="00175419">
              <w:rPr>
                <w:rStyle w:val="a6"/>
                <w:noProof/>
              </w:rPr>
              <w:t>: ^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5C30A4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0" w:history="1">
            <w:r w:rsidR="00E30627" w:rsidRPr="00175419">
              <w:rPr>
                <w:rStyle w:val="a6"/>
                <w:noProof/>
              </w:rPr>
              <w:t>8.2.9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位取反操作</w:t>
            </w:r>
            <w:r w:rsidR="00E30627" w:rsidRPr="00175419">
              <w:rPr>
                <w:rStyle w:val="a6"/>
                <w:noProof/>
              </w:rPr>
              <w:t>: ~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C2D2EE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71" w:history="1">
            <w:r w:rsidR="00E30627" w:rsidRPr="00175419">
              <w:rPr>
                <w:rStyle w:val="a6"/>
                <w:noProof/>
              </w:rPr>
              <w:t>8.3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E22B5A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2" w:history="1">
            <w:r w:rsidR="00E30627" w:rsidRPr="00175419">
              <w:rPr>
                <w:rStyle w:val="a6"/>
                <w:noProof/>
              </w:rPr>
              <w:t>8.3.1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逻辑与操作</w:t>
            </w:r>
            <w:r w:rsidR="00E30627" w:rsidRPr="00175419">
              <w:rPr>
                <w:rStyle w:val="a6"/>
                <w:noProof/>
              </w:rPr>
              <w:t>: AND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9F7C3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3" w:history="1">
            <w:r w:rsidR="00E30627" w:rsidRPr="00175419">
              <w:rPr>
                <w:rStyle w:val="a6"/>
                <w:noProof/>
              </w:rPr>
              <w:t>8.3.2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逻辑或操作</w:t>
            </w:r>
            <w:r w:rsidR="00E30627" w:rsidRPr="00175419">
              <w:rPr>
                <w:rStyle w:val="a6"/>
                <w:noProof/>
              </w:rPr>
              <w:t>: OR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56C4A4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4" w:history="1">
            <w:r w:rsidR="00E30627" w:rsidRPr="00175419">
              <w:rPr>
                <w:rStyle w:val="a6"/>
                <w:noProof/>
              </w:rPr>
              <w:t>8.3.3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逻辑非操作</w:t>
            </w:r>
            <w:r w:rsidR="00E30627" w:rsidRPr="00175419">
              <w:rPr>
                <w:rStyle w:val="a6"/>
                <w:noProof/>
              </w:rPr>
              <w:t>: NOT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6B5865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75" w:history="1">
            <w:r w:rsidR="00E30627" w:rsidRPr="00175419">
              <w:rPr>
                <w:rStyle w:val="a6"/>
                <w:noProof/>
              </w:rPr>
              <w:t>8.4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数值计算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2AEE2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6" w:history="1">
            <w:r w:rsidR="00E30627" w:rsidRPr="00175419">
              <w:rPr>
                <w:rStyle w:val="a6"/>
                <w:noProof/>
              </w:rPr>
              <w:t>8.4.1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取整函数</w:t>
            </w:r>
            <w:r w:rsidR="00E30627" w:rsidRPr="00175419">
              <w:rPr>
                <w:rStyle w:val="a6"/>
                <w:noProof/>
              </w:rPr>
              <w:t>: round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FF821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7" w:history="1">
            <w:r w:rsidR="00E30627" w:rsidRPr="00175419">
              <w:rPr>
                <w:rStyle w:val="a6"/>
                <w:noProof/>
              </w:rPr>
              <w:t>8.4.2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指定精度取整函数</w:t>
            </w:r>
            <w:r w:rsidR="00E30627" w:rsidRPr="00175419">
              <w:rPr>
                <w:rStyle w:val="a6"/>
                <w:noProof/>
              </w:rPr>
              <w:t>: round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12DCAF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8" w:history="1">
            <w:r w:rsidR="00E30627" w:rsidRPr="00175419">
              <w:rPr>
                <w:rStyle w:val="a6"/>
                <w:noProof/>
              </w:rPr>
              <w:t>8.4.3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向下取整函数</w:t>
            </w:r>
            <w:r w:rsidR="00E30627" w:rsidRPr="00175419">
              <w:rPr>
                <w:rStyle w:val="a6"/>
                <w:noProof/>
              </w:rPr>
              <w:t>: floor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CFA10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9" w:history="1">
            <w:r w:rsidR="00E30627" w:rsidRPr="00175419">
              <w:rPr>
                <w:rStyle w:val="a6"/>
                <w:noProof/>
              </w:rPr>
              <w:t>8.4.4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向上取整函数</w:t>
            </w:r>
            <w:r w:rsidR="00E30627" w:rsidRPr="00175419">
              <w:rPr>
                <w:rStyle w:val="a6"/>
                <w:noProof/>
              </w:rPr>
              <w:t>: ceil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C61275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0" w:history="1">
            <w:r w:rsidR="00E30627" w:rsidRPr="00175419">
              <w:rPr>
                <w:rStyle w:val="a6"/>
                <w:noProof/>
              </w:rPr>
              <w:t>8.4.5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向上取整函数</w:t>
            </w:r>
            <w:r w:rsidR="00E30627" w:rsidRPr="00175419">
              <w:rPr>
                <w:rStyle w:val="a6"/>
                <w:noProof/>
              </w:rPr>
              <w:t>: ceiling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2FFFD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1" w:history="1">
            <w:r w:rsidR="00E30627" w:rsidRPr="00175419">
              <w:rPr>
                <w:rStyle w:val="a6"/>
                <w:noProof/>
              </w:rPr>
              <w:t>8.4.6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取随机数函数</w:t>
            </w:r>
            <w:r w:rsidR="00E30627" w:rsidRPr="00175419">
              <w:rPr>
                <w:rStyle w:val="a6"/>
                <w:noProof/>
              </w:rPr>
              <w:t>: rand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A779C7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2" w:history="1">
            <w:r w:rsidR="00E30627" w:rsidRPr="00175419">
              <w:rPr>
                <w:rStyle w:val="a6"/>
                <w:noProof/>
              </w:rPr>
              <w:t>8.4.7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自然指数函数</w:t>
            </w:r>
            <w:r w:rsidR="00E30627" w:rsidRPr="00175419">
              <w:rPr>
                <w:rStyle w:val="a6"/>
                <w:noProof/>
              </w:rPr>
              <w:t>: exp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9BAA9F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3" w:history="1">
            <w:r w:rsidR="00E30627" w:rsidRPr="00175419">
              <w:rPr>
                <w:rStyle w:val="a6"/>
                <w:noProof/>
              </w:rPr>
              <w:t>8.4.8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以</w:t>
            </w:r>
            <w:r w:rsidR="00E30627" w:rsidRPr="00175419">
              <w:rPr>
                <w:rStyle w:val="a6"/>
                <w:noProof/>
              </w:rPr>
              <w:t>10</w:t>
            </w:r>
            <w:r w:rsidR="00E30627" w:rsidRPr="00175419">
              <w:rPr>
                <w:rStyle w:val="a6"/>
                <w:rFonts w:hint="eastAsia"/>
                <w:noProof/>
              </w:rPr>
              <w:t>为底对数函数</w:t>
            </w:r>
            <w:r w:rsidR="00E30627" w:rsidRPr="00175419">
              <w:rPr>
                <w:rStyle w:val="a6"/>
                <w:noProof/>
              </w:rPr>
              <w:t>: log10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9176B0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4" w:history="1">
            <w:r w:rsidR="00E30627" w:rsidRPr="00175419">
              <w:rPr>
                <w:rStyle w:val="a6"/>
                <w:noProof/>
              </w:rPr>
              <w:t>8.4.9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以</w:t>
            </w:r>
            <w:r w:rsidR="00E30627" w:rsidRPr="00175419">
              <w:rPr>
                <w:rStyle w:val="a6"/>
                <w:noProof/>
              </w:rPr>
              <w:t>2</w:t>
            </w:r>
            <w:r w:rsidR="00E30627" w:rsidRPr="00175419">
              <w:rPr>
                <w:rStyle w:val="a6"/>
                <w:rFonts w:hint="eastAsia"/>
                <w:noProof/>
              </w:rPr>
              <w:t>为底对数函数</w:t>
            </w:r>
            <w:r w:rsidR="00E30627" w:rsidRPr="00175419">
              <w:rPr>
                <w:rStyle w:val="a6"/>
                <w:noProof/>
              </w:rPr>
              <w:t>: log2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271E6E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5" w:history="1">
            <w:r w:rsidR="00E30627" w:rsidRPr="00175419">
              <w:rPr>
                <w:rStyle w:val="a6"/>
                <w:noProof/>
              </w:rPr>
              <w:t>8.4.10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对数函数</w:t>
            </w:r>
            <w:r w:rsidR="00E30627" w:rsidRPr="00175419">
              <w:rPr>
                <w:rStyle w:val="a6"/>
                <w:noProof/>
              </w:rPr>
              <w:t>: log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B2F87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6" w:history="1">
            <w:r w:rsidR="00E30627" w:rsidRPr="00175419">
              <w:rPr>
                <w:rStyle w:val="a6"/>
                <w:noProof/>
              </w:rPr>
              <w:t>8.4.11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幂运算函数</w:t>
            </w:r>
            <w:r w:rsidR="00E30627" w:rsidRPr="00175419">
              <w:rPr>
                <w:rStyle w:val="a6"/>
                <w:noProof/>
              </w:rPr>
              <w:t>: pow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F2C5F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7" w:history="1">
            <w:r w:rsidR="00E30627" w:rsidRPr="00175419">
              <w:rPr>
                <w:rStyle w:val="a6"/>
                <w:noProof/>
              </w:rPr>
              <w:t>8.4.12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幂运算函数</w:t>
            </w:r>
            <w:r w:rsidR="00E30627" w:rsidRPr="00175419">
              <w:rPr>
                <w:rStyle w:val="a6"/>
                <w:noProof/>
              </w:rPr>
              <w:t>: power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A0B12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8" w:history="1">
            <w:r w:rsidR="00E30627" w:rsidRPr="00175419">
              <w:rPr>
                <w:rStyle w:val="a6"/>
                <w:noProof/>
              </w:rPr>
              <w:t>8.4.13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开平方函数</w:t>
            </w:r>
            <w:r w:rsidR="00E30627" w:rsidRPr="00175419">
              <w:rPr>
                <w:rStyle w:val="a6"/>
                <w:noProof/>
              </w:rPr>
              <w:t>: sqrt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5B8EFA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9" w:history="1">
            <w:r w:rsidR="00E30627" w:rsidRPr="00175419">
              <w:rPr>
                <w:rStyle w:val="a6"/>
                <w:noProof/>
              </w:rPr>
              <w:t>8.4.14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二进制函数</w:t>
            </w:r>
            <w:r w:rsidR="00E30627" w:rsidRPr="00175419">
              <w:rPr>
                <w:rStyle w:val="a6"/>
                <w:noProof/>
              </w:rPr>
              <w:t>: bin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2CE7C0F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0" w:history="1">
            <w:r w:rsidR="00E30627" w:rsidRPr="00175419">
              <w:rPr>
                <w:rStyle w:val="a6"/>
                <w:noProof/>
              </w:rPr>
              <w:t>8.4.15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十六进制函数</w:t>
            </w:r>
            <w:r w:rsidR="00E30627" w:rsidRPr="00175419">
              <w:rPr>
                <w:rStyle w:val="a6"/>
                <w:noProof/>
              </w:rPr>
              <w:t>: hex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7A339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1" w:history="1">
            <w:r w:rsidR="00E30627" w:rsidRPr="00175419">
              <w:rPr>
                <w:rStyle w:val="a6"/>
                <w:noProof/>
              </w:rPr>
              <w:t>8.4.16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反转十六进制函数</w:t>
            </w:r>
            <w:r w:rsidR="00E30627" w:rsidRPr="00175419">
              <w:rPr>
                <w:rStyle w:val="a6"/>
                <w:noProof/>
              </w:rPr>
              <w:t>: unhex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1A60D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2" w:history="1">
            <w:r w:rsidR="00E30627" w:rsidRPr="00175419">
              <w:rPr>
                <w:rStyle w:val="a6"/>
                <w:noProof/>
              </w:rPr>
              <w:t>8.4.17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进制转换函数</w:t>
            </w:r>
            <w:r w:rsidR="00E30627" w:rsidRPr="00175419">
              <w:rPr>
                <w:rStyle w:val="a6"/>
                <w:noProof/>
              </w:rPr>
              <w:t>: conv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02771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3" w:history="1">
            <w:r w:rsidR="00E30627" w:rsidRPr="00175419">
              <w:rPr>
                <w:rStyle w:val="a6"/>
                <w:noProof/>
              </w:rPr>
              <w:t>8.4.18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绝对值函数</w:t>
            </w:r>
            <w:r w:rsidR="00E30627" w:rsidRPr="00175419">
              <w:rPr>
                <w:rStyle w:val="a6"/>
                <w:noProof/>
              </w:rPr>
              <w:t>: abs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D9F9CC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4" w:history="1">
            <w:r w:rsidR="00E30627" w:rsidRPr="00175419">
              <w:rPr>
                <w:rStyle w:val="a6"/>
                <w:noProof/>
              </w:rPr>
              <w:t>8.4.19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正取余函数</w:t>
            </w:r>
            <w:r w:rsidR="00E30627" w:rsidRPr="00175419">
              <w:rPr>
                <w:rStyle w:val="a6"/>
                <w:noProof/>
              </w:rPr>
              <w:t>: pmod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4E359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5" w:history="1">
            <w:r w:rsidR="00E30627" w:rsidRPr="00175419">
              <w:rPr>
                <w:rStyle w:val="a6"/>
                <w:noProof/>
              </w:rPr>
              <w:t>8.4.20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正弦函数</w:t>
            </w:r>
            <w:r w:rsidR="00E30627" w:rsidRPr="00175419">
              <w:rPr>
                <w:rStyle w:val="a6"/>
                <w:noProof/>
              </w:rPr>
              <w:t>: sin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6ABDA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6" w:history="1">
            <w:r w:rsidR="00E30627" w:rsidRPr="00175419">
              <w:rPr>
                <w:rStyle w:val="a6"/>
                <w:noProof/>
              </w:rPr>
              <w:t>8.4.21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反正弦函数</w:t>
            </w:r>
            <w:r w:rsidR="00E30627" w:rsidRPr="00175419">
              <w:rPr>
                <w:rStyle w:val="a6"/>
                <w:noProof/>
              </w:rPr>
              <w:t>: asin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7FA29F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7" w:history="1">
            <w:r w:rsidR="00E30627" w:rsidRPr="00175419">
              <w:rPr>
                <w:rStyle w:val="a6"/>
                <w:noProof/>
              </w:rPr>
              <w:t>8.4.22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余弦函数</w:t>
            </w:r>
            <w:r w:rsidR="00E30627" w:rsidRPr="00175419">
              <w:rPr>
                <w:rStyle w:val="a6"/>
                <w:noProof/>
              </w:rPr>
              <w:t>: cos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2916C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8" w:history="1">
            <w:r w:rsidR="00E30627" w:rsidRPr="00175419">
              <w:rPr>
                <w:rStyle w:val="a6"/>
                <w:noProof/>
              </w:rPr>
              <w:t>8.4.23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反余弦函数</w:t>
            </w:r>
            <w:r w:rsidR="00E30627" w:rsidRPr="00175419">
              <w:rPr>
                <w:rStyle w:val="a6"/>
                <w:noProof/>
              </w:rPr>
              <w:t>: acos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5C1B5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9" w:history="1">
            <w:r w:rsidR="00E30627" w:rsidRPr="00175419">
              <w:rPr>
                <w:rStyle w:val="a6"/>
                <w:noProof/>
              </w:rPr>
              <w:t>8.4.24 positive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positive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92089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0" w:history="1">
            <w:r w:rsidR="00E30627" w:rsidRPr="00175419">
              <w:rPr>
                <w:rStyle w:val="a6"/>
                <w:noProof/>
              </w:rPr>
              <w:t>8.4.25 negative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negative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613C5D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01" w:history="1">
            <w:r w:rsidR="00E30627" w:rsidRPr="00175419">
              <w:rPr>
                <w:rStyle w:val="a6"/>
                <w:noProof/>
              </w:rPr>
              <w:t>8.5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05580A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2" w:history="1">
            <w:r w:rsidR="00E30627" w:rsidRPr="00175419">
              <w:rPr>
                <w:rStyle w:val="a6"/>
                <w:noProof/>
              </w:rPr>
              <w:t>8.5.1 UNIX</w:t>
            </w:r>
            <w:r w:rsidR="00E30627" w:rsidRPr="00175419">
              <w:rPr>
                <w:rStyle w:val="a6"/>
                <w:rFonts w:hint="eastAsia"/>
                <w:noProof/>
              </w:rPr>
              <w:t>时间戳转日期函数</w:t>
            </w:r>
            <w:r w:rsidR="00E30627" w:rsidRPr="00175419">
              <w:rPr>
                <w:rStyle w:val="a6"/>
                <w:noProof/>
              </w:rPr>
              <w:t>:from_unixtime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35110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3" w:history="1">
            <w:r w:rsidR="00E30627" w:rsidRPr="00175419">
              <w:rPr>
                <w:rStyle w:val="a6"/>
                <w:noProof/>
              </w:rPr>
              <w:t>8.5.2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获取当前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DDA561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4" w:history="1">
            <w:r w:rsidR="00E30627" w:rsidRPr="00175419">
              <w:rPr>
                <w:rStyle w:val="a6"/>
                <w:noProof/>
              </w:rPr>
              <w:t>8.5.3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266EF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5" w:history="1">
            <w:r w:rsidR="00E30627" w:rsidRPr="00175419">
              <w:rPr>
                <w:rStyle w:val="a6"/>
                <w:noProof/>
              </w:rPr>
              <w:t>8.5.4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指定格式日期转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7B470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6" w:history="1">
            <w:r w:rsidR="00E30627" w:rsidRPr="00175419">
              <w:rPr>
                <w:rStyle w:val="a6"/>
                <w:noProof/>
              </w:rPr>
              <w:t>8.5.5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日期时间转日期函数</w:t>
            </w:r>
            <w:r w:rsidR="00E30627" w:rsidRPr="00175419">
              <w:rPr>
                <w:rStyle w:val="a6"/>
                <w:noProof/>
              </w:rPr>
              <w:t>:to_date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95FCC5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7" w:history="1">
            <w:r w:rsidR="00E30627" w:rsidRPr="00175419">
              <w:rPr>
                <w:rStyle w:val="a6"/>
                <w:noProof/>
              </w:rPr>
              <w:t>8.5.6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日期转年函数</w:t>
            </w:r>
            <w:r w:rsidR="00E30627" w:rsidRPr="00175419">
              <w:rPr>
                <w:rStyle w:val="a6"/>
                <w:noProof/>
              </w:rPr>
              <w:t>: year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2E799F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8" w:history="1">
            <w:r w:rsidR="00E30627" w:rsidRPr="00175419">
              <w:rPr>
                <w:rStyle w:val="a6"/>
                <w:noProof/>
              </w:rPr>
              <w:t>8.5.7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日期转月函数</w:t>
            </w:r>
            <w:r w:rsidR="00E30627" w:rsidRPr="00175419">
              <w:rPr>
                <w:rStyle w:val="a6"/>
                <w:noProof/>
              </w:rPr>
              <w:t>: month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0FCB12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9" w:history="1">
            <w:r w:rsidR="00E30627" w:rsidRPr="00175419">
              <w:rPr>
                <w:rStyle w:val="a6"/>
                <w:noProof/>
              </w:rPr>
              <w:t>8.5.8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日期转天函数</w:t>
            </w:r>
            <w:r w:rsidR="00E30627" w:rsidRPr="00175419">
              <w:rPr>
                <w:rStyle w:val="a6"/>
                <w:noProof/>
              </w:rPr>
              <w:t>: day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24669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0" w:history="1">
            <w:r w:rsidR="00E30627" w:rsidRPr="00175419">
              <w:rPr>
                <w:rStyle w:val="a6"/>
                <w:noProof/>
              </w:rPr>
              <w:t>8.5.9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日期转小时函数</w:t>
            </w:r>
            <w:r w:rsidR="00E30627" w:rsidRPr="00175419">
              <w:rPr>
                <w:rStyle w:val="a6"/>
                <w:noProof/>
              </w:rPr>
              <w:t>: hour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481088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1" w:history="1">
            <w:r w:rsidR="00E30627" w:rsidRPr="00175419">
              <w:rPr>
                <w:rStyle w:val="a6"/>
                <w:noProof/>
              </w:rPr>
              <w:t>8.5.10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日期转分钟函数</w:t>
            </w:r>
            <w:r w:rsidR="00E30627" w:rsidRPr="00175419">
              <w:rPr>
                <w:rStyle w:val="a6"/>
                <w:noProof/>
              </w:rPr>
              <w:t>: minute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530C9B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2" w:history="1">
            <w:r w:rsidR="00E30627" w:rsidRPr="00175419">
              <w:rPr>
                <w:rStyle w:val="a6"/>
                <w:noProof/>
              </w:rPr>
              <w:t>8.5.11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日期转秒函数</w:t>
            </w:r>
            <w:r w:rsidR="00E30627" w:rsidRPr="00175419">
              <w:rPr>
                <w:rStyle w:val="a6"/>
                <w:noProof/>
              </w:rPr>
              <w:t>: second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BB6F41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3" w:history="1">
            <w:r w:rsidR="00E30627" w:rsidRPr="00175419">
              <w:rPr>
                <w:rStyle w:val="a6"/>
                <w:noProof/>
              </w:rPr>
              <w:t>8.5.12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日期转周函数</w:t>
            </w:r>
            <w:r w:rsidR="00E30627" w:rsidRPr="00175419">
              <w:rPr>
                <w:rStyle w:val="a6"/>
                <w:noProof/>
              </w:rPr>
              <w:t>:weekofyear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4BF7100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4" w:history="1">
            <w:r w:rsidR="00E30627" w:rsidRPr="00175419">
              <w:rPr>
                <w:rStyle w:val="a6"/>
                <w:noProof/>
              </w:rPr>
              <w:t>8.5.13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日期比较函数</w:t>
            </w:r>
            <w:r w:rsidR="00E30627" w:rsidRPr="00175419">
              <w:rPr>
                <w:rStyle w:val="a6"/>
                <w:noProof/>
              </w:rPr>
              <w:t>: datediff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5EC18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5" w:history="1">
            <w:r w:rsidR="00E30627" w:rsidRPr="00175419">
              <w:rPr>
                <w:rStyle w:val="a6"/>
                <w:noProof/>
              </w:rPr>
              <w:t>8.5.14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日期增加函数</w:t>
            </w:r>
            <w:r w:rsidR="00E30627" w:rsidRPr="00175419">
              <w:rPr>
                <w:rStyle w:val="a6"/>
                <w:noProof/>
              </w:rPr>
              <w:t>: date_add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133182F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6" w:history="1">
            <w:r w:rsidR="00E30627" w:rsidRPr="00175419">
              <w:rPr>
                <w:rStyle w:val="a6"/>
                <w:noProof/>
              </w:rPr>
              <w:t>8.5.15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日期减少函数</w:t>
            </w:r>
            <w:r w:rsidR="00E30627" w:rsidRPr="00175419">
              <w:rPr>
                <w:rStyle w:val="a6"/>
                <w:noProof/>
              </w:rPr>
              <w:t>: date_sub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0338923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17" w:history="1">
            <w:r w:rsidR="00E30627" w:rsidRPr="00175419">
              <w:rPr>
                <w:rStyle w:val="a6"/>
                <w:noProof/>
              </w:rPr>
              <w:t>8.6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20B0D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8" w:history="1">
            <w:r w:rsidR="00E30627" w:rsidRPr="00175419">
              <w:rPr>
                <w:rStyle w:val="a6"/>
                <w:noProof/>
              </w:rPr>
              <w:t>8.6.1 If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if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52C4F7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9" w:history="1">
            <w:r w:rsidR="00E30627" w:rsidRPr="00175419">
              <w:rPr>
                <w:rStyle w:val="a6"/>
                <w:noProof/>
              </w:rPr>
              <w:t>8.6.2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非空查找函数</w:t>
            </w:r>
            <w:r w:rsidR="00E30627" w:rsidRPr="00175419">
              <w:rPr>
                <w:rStyle w:val="a6"/>
                <w:noProof/>
              </w:rPr>
              <w:t>: COALESCE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FF166A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0" w:history="1">
            <w:r w:rsidR="00E30627" w:rsidRPr="00175419">
              <w:rPr>
                <w:rStyle w:val="a6"/>
                <w:noProof/>
              </w:rPr>
              <w:t>8.6.3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条件判断函数：</w:t>
            </w:r>
            <w:r w:rsidR="00E30627" w:rsidRPr="00175419">
              <w:rPr>
                <w:rStyle w:val="a6"/>
                <w:noProof/>
              </w:rPr>
              <w:t>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AFB765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1" w:history="1">
            <w:r w:rsidR="00E30627" w:rsidRPr="00175419">
              <w:rPr>
                <w:rStyle w:val="a6"/>
                <w:noProof/>
              </w:rPr>
              <w:t>8.6.4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条件判断函数：</w:t>
            </w:r>
            <w:r w:rsidR="00E30627" w:rsidRPr="00175419">
              <w:rPr>
                <w:rStyle w:val="a6"/>
                <w:noProof/>
              </w:rPr>
              <w:t>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BF71257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22" w:history="1">
            <w:r w:rsidR="00E30627" w:rsidRPr="00175419">
              <w:rPr>
                <w:rStyle w:val="a6"/>
                <w:noProof/>
              </w:rPr>
              <w:t>8.7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087525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3" w:history="1">
            <w:r w:rsidR="00E30627" w:rsidRPr="00175419">
              <w:rPr>
                <w:rStyle w:val="a6"/>
                <w:noProof/>
              </w:rPr>
              <w:t>8.7.1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字符串长度函数：</w:t>
            </w:r>
            <w:r w:rsidR="00E30627" w:rsidRPr="00175419">
              <w:rPr>
                <w:rStyle w:val="a6"/>
                <w:noProof/>
              </w:rPr>
              <w:t>length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26DEEE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4" w:history="1">
            <w:r w:rsidR="00E30627" w:rsidRPr="00175419">
              <w:rPr>
                <w:rStyle w:val="a6"/>
                <w:noProof/>
              </w:rPr>
              <w:t>8.7.2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字符串反转函数：</w:t>
            </w:r>
            <w:r w:rsidR="00E30627" w:rsidRPr="00175419">
              <w:rPr>
                <w:rStyle w:val="a6"/>
                <w:noProof/>
              </w:rPr>
              <w:t>reverse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72E8F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5" w:history="1">
            <w:r w:rsidR="00E30627" w:rsidRPr="00175419">
              <w:rPr>
                <w:rStyle w:val="a6"/>
                <w:noProof/>
              </w:rPr>
              <w:t>8.7.3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字符串连接函数：</w:t>
            </w:r>
            <w:r w:rsidR="00E30627" w:rsidRPr="00175419">
              <w:rPr>
                <w:rStyle w:val="a6"/>
                <w:noProof/>
              </w:rPr>
              <w:t>concat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960056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6" w:history="1">
            <w:r w:rsidR="00E30627" w:rsidRPr="00175419">
              <w:rPr>
                <w:rStyle w:val="a6"/>
                <w:noProof/>
              </w:rPr>
              <w:t>8.7.4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带分隔符字符串连接函数：</w:t>
            </w:r>
            <w:r w:rsidR="00E30627" w:rsidRPr="00175419">
              <w:rPr>
                <w:rStyle w:val="a6"/>
                <w:noProof/>
              </w:rPr>
              <w:t>concat_ws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3BCFB5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7" w:history="1">
            <w:r w:rsidR="00E30627" w:rsidRPr="00175419">
              <w:rPr>
                <w:rStyle w:val="a6"/>
                <w:noProof/>
              </w:rPr>
              <w:t>8.7.5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字符串截取函数：</w:t>
            </w:r>
            <w:r w:rsidR="00E30627" w:rsidRPr="00175419">
              <w:rPr>
                <w:rStyle w:val="a6"/>
                <w:noProof/>
              </w:rPr>
              <w:t>substr,substring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403232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8" w:history="1">
            <w:r w:rsidR="00E30627" w:rsidRPr="00175419">
              <w:rPr>
                <w:rStyle w:val="a6"/>
                <w:noProof/>
              </w:rPr>
              <w:t>8.7.6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字符串截取函数：</w:t>
            </w:r>
            <w:r w:rsidR="00E30627" w:rsidRPr="00175419">
              <w:rPr>
                <w:rStyle w:val="a6"/>
                <w:noProof/>
              </w:rPr>
              <w:t>substr,substring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7687440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9" w:history="1">
            <w:r w:rsidR="00E30627" w:rsidRPr="00175419">
              <w:rPr>
                <w:rStyle w:val="a6"/>
                <w:noProof/>
              </w:rPr>
              <w:t>8.7.7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字符串转大写函数：</w:t>
            </w:r>
            <w:r w:rsidR="00E30627" w:rsidRPr="00175419">
              <w:rPr>
                <w:rStyle w:val="a6"/>
                <w:noProof/>
              </w:rPr>
              <w:t>upper,ucase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D407000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0" w:history="1">
            <w:r w:rsidR="00E30627" w:rsidRPr="00175419">
              <w:rPr>
                <w:rStyle w:val="a6"/>
                <w:noProof/>
              </w:rPr>
              <w:t>8.7.8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字符串转小写函数：</w:t>
            </w:r>
            <w:r w:rsidR="00E30627" w:rsidRPr="00175419">
              <w:rPr>
                <w:rStyle w:val="a6"/>
                <w:noProof/>
              </w:rPr>
              <w:t>lower,lcase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15850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1" w:history="1">
            <w:r w:rsidR="00E30627" w:rsidRPr="00175419">
              <w:rPr>
                <w:rStyle w:val="a6"/>
                <w:noProof/>
              </w:rPr>
              <w:t>8.7.9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去空格函数：</w:t>
            </w:r>
            <w:r w:rsidR="00E30627" w:rsidRPr="00175419">
              <w:rPr>
                <w:rStyle w:val="a6"/>
                <w:noProof/>
              </w:rPr>
              <w:t>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09DD70E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2" w:history="1">
            <w:r w:rsidR="00E30627" w:rsidRPr="00175419">
              <w:rPr>
                <w:rStyle w:val="a6"/>
                <w:noProof/>
              </w:rPr>
              <w:t>8.7.10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左边去空格函数：</w:t>
            </w:r>
            <w:r w:rsidR="00E30627" w:rsidRPr="00175419">
              <w:rPr>
                <w:rStyle w:val="a6"/>
                <w:noProof/>
              </w:rPr>
              <w:t>ltrim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25008AE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3" w:history="1">
            <w:r w:rsidR="00E30627" w:rsidRPr="00175419">
              <w:rPr>
                <w:rStyle w:val="a6"/>
                <w:noProof/>
              </w:rPr>
              <w:t>8.7.11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右边去空格函数：</w:t>
            </w:r>
            <w:r w:rsidR="00E30627" w:rsidRPr="00175419">
              <w:rPr>
                <w:rStyle w:val="a6"/>
                <w:noProof/>
              </w:rPr>
              <w:t>rtrim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69D7D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4" w:history="1">
            <w:r w:rsidR="00E30627" w:rsidRPr="00175419">
              <w:rPr>
                <w:rStyle w:val="a6"/>
                <w:noProof/>
              </w:rPr>
              <w:t>8.7.12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正则表达式替换函数：</w:t>
            </w:r>
            <w:r w:rsidR="00E30627" w:rsidRPr="00175419">
              <w:rPr>
                <w:rStyle w:val="a6"/>
                <w:noProof/>
              </w:rPr>
              <w:t>regexp_replace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E89809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5" w:history="1">
            <w:r w:rsidR="00E30627" w:rsidRPr="00175419">
              <w:rPr>
                <w:rStyle w:val="a6"/>
                <w:noProof/>
              </w:rPr>
              <w:t>8.7.13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正则表达式解析函数：</w:t>
            </w:r>
            <w:r w:rsidR="00E30627" w:rsidRPr="00175419">
              <w:rPr>
                <w:rStyle w:val="a6"/>
                <w:noProof/>
              </w:rPr>
              <w:t>regexp_extract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C17BB0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6" w:history="1">
            <w:r w:rsidR="00E30627" w:rsidRPr="00175419">
              <w:rPr>
                <w:rStyle w:val="a6"/>
                <w:noProof/>
              </w:rPr>
              <w:t>8.7.14 URL</w:t>
            </w:r>
            <w:r w:rsidR="00E30627" w:rsidRPr="00175419">
              <w:rPr>
                <w:rStyle w:val="a6"/>
                <w:rFonts w:hint="eastAsia"/>
                <w:noProof/>
              </w:rPr>
              <w:t>解析函数：</w:t>
            </w:r>
            <w:r w:rsidR="00E30627" w:rsidRPr="00175419">
              <w:rPr>
                <w:rStyle w:val="a6"/>
                <w:noProof/>
              </w:rPr>
              <w:t>parse_url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6F248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7" w:history="1">
            <w:r w:rsidR="00E30627" w:rsidRPr="00175419">
              <w:rPr>
                <w:rStyle w:val="a6"/>
                <w:noProof/>
              </w:rPr>
              <w:t>8.7.15 json</w:t>
            </w:r>
            <w:r w:rsidR="00E30627" w:rsidRPr="00175419">
              <w:rPr>
                <w:rStyle w:val="a6"/>
                <w:rFonts w:hint="eastAsia"/>
                <w:noProof/>
              </w:rPr>
              <w:t>解析函数：</w:t>
            </w:r>
            <w:r w:rsidR="00E30627" w:rsidRPr="00175419">
              <w:rPr>
                <w:rStyle w:val="a6"/>
                <w:noProof/>
              </w:rPr>
              <w:t>get_json_object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3D859C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8" w:history="1">
            <w:r w:rsidR="00E30627" w:rsidRPr="00175419">
              <w:rPr>
                <w:rStyle w:val="a6"/>
                <w:noProof/>
              </w:rPr>
              <w:t>8.7.16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空格字符串函数：</w:t>
            </w:r>
            <w:r w:rsidR="00E30627" w:rsidRPr="00175419">
              <w:rPr>
                <w:rStyle w:val="a6"/>
                <w:noProof/>
              </w:rPr>
              <w:t>space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F91D3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9" w:history="1">
            <w:r w:rsidR="00E30627" w:rsidRPr="00175419">
              <w:rPr>
                <w:rStyle w:val="a6"/>
                <w:noProof/>
              </w:rPr>
              <w:t>8.7.17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重复字符串函数：</w:t>
            </w:r>
            <w:r w:rsidR="00E30627" w:rsidRPr="00175419">
              <w:rPr>
                <w:rStyle w:val="a6"/>
                <w:noProof/>
              </w:rPr>
              <w:t>repeat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8E3368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0" w:history="1">
            <w:r w:rsidR="00E30627" w:rsidRPr="00175419">
              <w:rPr>
                <w:rStyle w:val="a6"/>
                <w:noProof/>
              </w:rPr>
              <w:t>8.7.18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首字符</w:t>
            </w:r>
            <w:r w:rsidR="00E30627" w:rsidRPr="00175419">
              <w:rPr>
                <w:rStyle w:val="a6"/>
                <w:noProof/>
              </w:rPr>
              <w:t>ascii</w:t>
            </w:r>
            <w:r w:rsidR="00E30627" w:rsidRPr="00175419">
              <w:rPr>
                <w:rStyle w:val="a6"/>
                <w:rFonts w:hint="eastAsia"/>
                <w:noProof/>
              </w:rPr>
              <w:t>函数：</w:t>
            </w:r>
            <w:r w:rsidR="00E30627" w:rsidRPr="00175419">
              <w:rPr>
                <w:rStyle w:val="a6"/>
                <w:noProof/>
              </w:rPr>
              <w:t>ascii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AFA79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1" w:history="1">
            <w:r w:rsidR="00E30627" w:rsidRPr="00175419">
              <w:rPr>
                <w:rStyle w:val="a6"/>
                <w:noProof/>
              </w:rPr>
              <w:t>8.7.19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左补足函数：</w:t>
            </w:r>
            <w:r w:rsidR="00E30627" w:rsidRPr="00175419">
              <w:rPr>
                <w:rStyle w:val="a6"/>
                <w:noProof/>
              </w:rPr>
              <w:t>lpad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0BC4D4D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2" w:history="1">
            <w:r w:rsidR="00E30627" w:rsidRPr="00175419">
              <w:rPr>
                <w:rStyle w:val="a6"/>
                <w:noProof/>
              </w:rPr>
              <w:t>8.7.20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右补足函数：</w:t>
            </w:r>
            <w:r w:rsidR="00E30627" w:rsidRPr="00175419">
              <w:rPr>
                <w:rStyle w:val="a6"/>
                <w:noProof/>
              </w:rPr>
              <w:t>rpad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2EE64D4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3" w:history="1">
            <w:r w:rsidR="00E30627" w:rsidRPr="00175419">
              <w:rPr>
                <w:rStyle w:val="a6"/>
                <w:noProof/>
              </w:rPr>
              <w:t>8.7.21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分割字符串函数</w:t>
            </w:r>
            <w:r w:rsidR="00E30627" w:rsidRPr="00175419">
              <w:rPr>
                <w:rStyle w:val="a6"/>
                <w:noProof/>
              </w:rPr>
              <w:t>: split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9EFB6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4" w:history="1">
            <w:r w:rsidR="00E30627" w:rsidRPr="00175419">
              <w:rPr>
                <w:rStyle w:val="a6"/>
                <w:noProof/>
              </w:rPr>
              <w:t>8.7.22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集合查找函数</w:t>
            </w:r>
            <w:r w:rsidR="00E30627" w:rsidRPr="00175419">
              <w:rPr>
                <w:rStyle w:val="a6"/>
                <w:noProof/>
              </w:rPr>
              <w:t>:find_in_set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1F3E7C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45" w:history="1">
            <w:r w:rsidR="00E30627" w:rsidRPr="00175419">
              <w:rPr>
                <w:rStyle w:val="a6"/>
                <w:noProof/>
              </w:rPr>
              <w:t>8.8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集合统计函数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AD115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6" w:history="1">
            <w:r w:rsidR="00E30627" w:rsidRPr="00175419">
              <w:rPr>
                <w:rStyle w:val="a6"/>
                <w:noProof/>
              </w:rPr>
              <w:t>8.8.1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个数统计函数</w:t>
            </w:r>
            <w:r w:rsidR="00E30627" w:rsidRPr="00175419">
              <w:rPr>
                <w:rStyle w:val="a6"/>
                <w:noProof/>
              </w:rPr>
              <w:t>: count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7FC8FF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7" w:history="1">
            <w:r w:rsidR="00E30627" w:rsidRPr="00175419">
              <w:rPr>
                <w:rStyle w:val="a6"/>
                <w:noProof/>
              </w:rPr>
              <w:t>8.8.2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总和统计函数</w:t>
            </w:r>
            <w:r w:rsidR="00E30627" w:rsidRPr="00175419">
              <w:rPr>
                <w:rStyle w:val="a6"/>
                <w:noProof/>
              </w:rPr>
              <w:t>: sum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84E988F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8" w:history="1">
            <w:r w:rsidR="00E30627" w:rsidRPr="00175419">
              <w:rPr>
                <w:rStyle w:val="a6"/>
                <w:noProof/>
              </w:rPr>
              <w:t>8.8.3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平均值统计函数</w:t>
            </w:r>
            <w:r w:rsidR="00E30627" w:rsidRPr="00175419">
              <w:rPr>
                <w:rStyle w:val="a6"/>
                <w:noProof/>
              </w:rPr>
              <w:t>: avg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A3F691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9" w:history="1">
            <w:r w:rsidR="00E30627" w:rsidRPr="00175419">
              <w:rPr>
                <w:rStyle w:val="a6"/>
                <w:noProof/>
              </w:rPr>
              <w:t>8.8.4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最小值统计函数</w:t>
            </w:r>
            <w:r w:rsidR="00E30627" w:rsidRPr="00175419">
              <w:rPr>
                <w:rStyle w:val="a6"/>
                <w:noProof/>
              </w:rPr>
              <w:t>: min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AF413E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0" w:history="1">
            <w:r w:rsidR="00E30627" w:rsidRPr="00175419">
              <w:rPr>
                <w:rStyle w:val="a6"/>
                <w:noProof/>
              </w:rPr>
              <w:t>8.8.5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最大值统计函数</w:t>
            </w:r>
            <w:r w:rsidR="00E30627" w:rsidRPr="00175419">
              <w:rPr>
                <w:rStyle w:val="a6"/>
                <w:noProof/>
              </w:rPr>
              <w:t>: max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766AF9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1" w:history="1">
            <w:r w:rsidR="00E30627" w:rsidRPr="00175419">
              <w:rPr>
                <w:rStyle w:val="a6"/>
                <w:noProof/>
              </w:rPr>
              <w:t>8.8.6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非空集合总体变量函数</w:t>
            </w:r>
            <w:r w:rsidR="00E30627" w:rsidRPr="00175419">
              <w:rPr>
                <w:rStyle w:val="a6"/>
                <w:noProof/>
              </w:rPr>
              <w:t>:var_pop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96B9D1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2" w:history="1">
            <w:r w:rsidR="00E30627" w:rsidRPr="00175419">
              <w:rPr>
                <w:rStyle w:val="a6"/>
                <w:noProof/>
              </w:rPr>
              <w:t>8.8.7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非空集合样本变量函数</w:t>
            </w:r>
            <w:r w:rsidR="00E30627" w:rsidRPr="00175419">
              <w:rPr>
                <w:rStyle w:val="a6"/>
                <w:noProof/>
              </w:rPr>
              <w:t>:var_samp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076FFCE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3" w:history="1">
            <w:r w:rsidR="00E30627" w:rsidRPr="00175419">
              <w:rPr>
                <w:rStyle w:val="a6"/>
                <w:noProof/>
              </w:rPr>
              <w:t>8.8.8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总体标准偏离函数</w:t>
            </w:r>
            <w:r w:rsidR="00E30627" w:rsidRPr="00175419">
              <w:rPr>
                <w:rStyle w:val="a6"/>
                <w:noProof/>
              </w:rPr>
              <w:t>:stddev_pop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0406A5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4" w:history="1">
            <w:r w:rsidR="00E30627" w:rsidRPr="00175419">
              <w:rPr>
                <w:rStyle w:val="a6"/>
                <w:noProof/>
              </w:rPr>
              <w:t>8.8.9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样本标准偏离函数</w:t>
            </w:r>
            <w:r w:rsidR="00E30627" w:rsidRPr="00175419">
              <w:rPr>
                <w:rStyle w:val="a6"/>
                <w:noProof/>
              </w:rPr>
              <w:t>:stddev_samp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3D342C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5" w:history="1">
            <w:r w:rsidR="00E30627" w:rsidRPr="00175419">
              <w:rPr>
                <w:rStyle w:val="a6"/>
                <w:noProof/>
              </w:rPr>
              <w:t>8.8.10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中位数函数</w:t>
            </w:r>
            <w:r w:rsidR="00E30627" w:rsidRPr="00175419">
              <w:rPr>
                <w:rStyle w:val="a6"/>
                <w:noProof/>
              </w:rPr>
              <w:t>:percentile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07534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6" w:history="1">
            <w:r w:rsidR="00E30627" w:rsidRPr="00175419">
              <w:rPr>
                <w:rStyle w:val="a6"/>
                <w:noProof/>
              </w:rPr>
              <w:t>8.8.11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中位数函数</w:t>
            </w:r>
            <w:r w:rsidR="00E30627" w:rsidRPr="00175419">
              <w:rPr>
                <w:rStyle w:val="a6"/>
                <w:noProof/>
              </w:rPr>
              <w:t>:percentile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11295B8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7" w:history="1">
            <w:r w:rsidR="00E30627" w:rsidRPr="00175419">
              <w:rPr>
                <w:rStyle w:val="a6"/>
                <w:noProof/>
              </w:rPr>
              <w:t>8.8.12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近似中位数函数</w:t>
            </w:r>
            <w:r w:rsidR="00E30627" w:rsidRPr="00175419">
              <w:rPr>
                <w:rStyle w:val="a6"/>
                <w:noProof/>
              </w:rPr>
              <w:t>:percentile_approx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106A64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8" w:history="1">
            <w:r w:rsidR="00E30627" w:rsidRPr="00175419">
              <w:rPr>
                <w:rStyle w:val="a6"/>
                <w:noProof/>
              </w:rPr>
              <w:t>8.8.13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近似中位数函数</w:t>
            </w:r>
            <w:r w:rsidR="00E30627" w:rsidRPr="00175419">
              <w:rPr>
                <w:rStyle w:val="a6"/>
                <w:noProof/>
              </w:rPr>
              <w:t>:percentile_approx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72519D4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9" w:history="1">
            <w:r w:rsidR="00E30627" w:rsidRPr="00175419">
              <w:rPr>
                <w:rStyle w:val="a6"/>
                <w:noProof/>
              </w:rPr>
              <w:t>8.8.14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直方图</w:t>
            </w:r>
            <w:r w:rsidR="00E30627" w:rsidRPr="00175419">
              <w:rPr>
                <w:rStyle w:val="a6"/>
                <w:noProof/>
              </w:rPr>
              <w:t>:histogram_numeric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55CAA6B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0" w:history="1">
            <w:r w:rsidR="00E30627" w:rsidRPr="00175419">
              <w:rPr>
                <w:rStyle w:val="a6"/>
                <w:noProof/>
              </w:rPr>
              <w:t>8.9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复合类型构建操作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027A8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1" w:history="1">
            <w:r w:rsidR="00E30627" w:rsidRPr="00175419">
              <w:rPr>
                <w:rStyle w:val="a6"/>
                <w:noProof/>
              </w:rPr>
              <w:t>8.9.1 Map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map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D23549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2" w:history="1">
            <w:r w:rsidR="00E30627" w:rsidRPr="00175419">
              <w:rPr>
                <w:rStyle w:val="a6"/>
                <w:noProof/>
              </w:rPr>
              <w:t>8.9.2 Struct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struct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715D54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3" w:history="1">
            <w:r w:rsidR="00E30627" w:rsidRPr="00175419">
              <w:rPr>
                <w:rStyle w:val="a6"/>
                <w:noProof/>
              </w:rPr>
              <w:t>8.9.3 array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array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B1640FE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4" w:history="1">
            <w:r w:rsidR="00E30627" w:rsidRPr="00175419">
              <w:rPr>
                <w:rStyle w:val="a6"/>
                <w:noProof/>
              </w:rPr>
              <w:t>8.10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复杂类型访问操作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FC85C8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5" w:history="1">
            <w:r w:rsidR="00E30627" w:rsidRPr="00175419">
              <w:rPr>
                <w:rStyle w:val="a6"/>
                <w:noProof/>
              </w:rPr>
              <w:t>8.10.1 array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A[n]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92F52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6" w:history="1">
            <w:r w:rsidR="00E30627" w:rsidRPr="00175419">
              <w:rPr>
                <w:rStyle w:val="a6"/>
                <w:noProof/>
              </w:rPr>
              <w:t>8.10.2 map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M[key]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4D4670F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7" w:history="1">
            <w:r w:rsidR="00E30627" w:rsidRPr="00175419">
              <w:rPr>
                <w:rStyle w:val="a6"/>
                <w:noProof/>
              </w:rPr>
              <w:t>8.10.3 struct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S.x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828EA2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8" w:history="1">
            <w:r w:rsidR="00E30627" w:rsidRPr="00175419">
              <w:rPr>
                <w:rStyle w:val="a6"/>
                <w:noProof/>
              </w:rPr>
              <w:t>8.11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复杂类型长度统计函数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2A68AC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9" w:history="1">
            <w:r w:rsidR="00E30627" w:rsidRPr="00175419">
              <w:rPr>
                <w:rStyle w:val="a6"/>
                <w:noProof/>
              </w:rPr>
              <w:t>8.11.1 Map</w:t>
            </w:r>
            <w:r w:rsidR="00E30627" w:rsidRPr="00175419">
              <w:rPr>
                <w:rStyle w:val="a6"/>
                <w:rFonts w:hint="eastAsia"/>
                <w:noProof/>
              </w:rPr>
              <w:t>类型长度函数</w:t>
            </w:r>
            <w:r w:rsidR="00E30627" w:rsidRPr="00175419">
              <w:rPr>
                <w:rStyle w:val="a6"/>
                <w:noProof/>
              </w:rPr>
              <w:t>: size(Map&lt;K.V&gt;)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2701C3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0" w:history="1">
            <w:r w:rsidR="00E30627" w:rsidRPr="00175419">
              <w:rPr>
                <w:rStyle w:val="a6"/>
                <w:noProof/>
              </w:rPr>
              <w:t>8.11.2 array</w:t>
            </w:r>
            <w:r w:rsidR="00E30627" w:rsidRPr="00175419">
              <w:rPr>
                <w:rStyle w:val="a6"/>
                <w:rFonts w:hint="eastAsia"/>
                <w:noProof/>
              </w:rPr>
              <w:t>类型长度函数</w:t>
            </w:r>
            <w:r w:rsidR="00E30627" w:rsidRPr="00175419">
              <w:rPr>
                <w:rStyle w:val="a6"/>
                <w:noProof/>
              </w:rPr>
              <w:t>: size(Array&lt;T&gt;)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7B46EA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1" w:history="1">
            <w:r w:rsidR="00E30627" w:rsidRPr="00175419">
              <w:rPr>
                <w:rStyle w:val="a6"/>
                <w:noProof/>
              </w:rPr>
              <w:t>8.11.3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类型转换函数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55C7E3C" w14:textId="77777777" w:rsidR="00E30627" w:rsidRDefault="001F6D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572" w:history="1">
            <w:r w:rsidR="00E30627" w:rsidRPr="00175419">
              <w:rPr>
                <w:rStyle w:val="a6"/>
                <w:noProof/>
              </w:rPr>
              <w:t>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附录三：常见问题解决方法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863ADF9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3" w:history="1">
            <w:r w:rsidR="00E30627" w:rsidRPr="00175419">
              <w:rPr>
                <w:rStyle w:val="a6"/>
                <w:noProof/>
              </w:rPr>
              <w:t>9.1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1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315EBB1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4" w:history="1">
            <w:r w:rsidR="00E30627" w:rsidRPr="00175419">
              <w:rPr>
                <w:rStyle w:val="a6"/>
                <w:noProof/>
              </w:rPr>
              <w:t>9.1.1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FFD50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5" w:history="1">
            <w:r w:rsidR="00E30627" w:rsidRPr="00175419">
              <w:rPr>
                <w:rStyle w:val="a6"/>
                <w:noProof/>
              </w:rPr>
              <w:t>9.1.2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解决办法：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9BF410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6" w:history="1">
            <w:r w:rsidR="00E30627" w:rsidRPr="00175419">
              <w:rPr>
                <w:rStyle w:val="a6"/>
                <w:noProof/>
              </w:rPr>
              <w:t>9.2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0EEDC17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7" w:history="1">
            <w:r w:rsidR="00E30627" w:rsidRPr="00175419">
              <w:rPr>
                <w:rStyle w:val="a6"/>
                <w:noProof/>
              </w:rPr>
              <w:t>9.2.1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7DFC6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8" w:history="1">
            <w:r w:rsidR="00E30627" w:rsidRPr="00175419">
              <w:rPr>
                <w:rStyle w:val="a6"/>
                <w:noProof/>
              </w:rPr>
              <w:t>9.2.2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A48CF0B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9" w:history="1">
            <w:r w:rsidR="00E30627" w:rsidRPr="00175419">
              <w:rPr>
                <w:rStyle w:val="a6"/>
                <w:noProof/>
              </w:rPr>
              <w:t>9.3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3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63B8CD9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0" w:history="1">
            <w:r w:rsidR="00E30627" w:rsidRPr="00175419">
              <w:rPr>
                <w:rStyle w:val="a6"/>
                <w:noProof/>
              </w:rPr>
              <w:t>9.3.1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5972EF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1" w:history="1">
            <w:r w:rsidR="00E30627" w:rsidRPr="00175419">
              <w:rPr>
                <w:rStyle w:val="a6"/>
                <w:noProof/>
              </w:rPr>
              <w:t>9.3.2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3F23E55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82" w:history="1">
            <w:r w:rsidR="00E30627" w:rsidRPr="00175419">
              <w:rPr>
                <w:rStyle w:val="a6"/>
                <w:noProof/>
              </w:rPr>
              <w:t>9.4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4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F4E12FB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3" w:history="1">
            <w:r w:rsidR="00E30627" w:rsidRPr="00175419">
              <w:rPr>
                <w:rStyle w:val="a6"/>
                <w:noProof/>
              </w:rPr>
              <w:t>9.4.1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3AE155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4" w:history="1">
            <w:r w:rsidR="00E30627" w:rsidRPr="00175419">
              <w:rPr>
                <w:rStyle w:val="a6"/>
                <w:noProof/>
              </w:rPr>
              <w:t>9.4.2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E32B8F" w14:textId="77777777" w:rsidR="00E30627" w:rsidRDefault="001F6D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85" w:history="1">
            <w:r w:rsidR="00E30627" w:rsidRPr="00175419">
              <w:rPr>
                <w:rStyle w:val="a6"/>
                <w:noProof/>
              </w:rPr>
              <w:t>9.5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5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0AD0D6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6" w:history="1">
            <w:r w:rsidR="00E30627" w:rsidRPr="00175419">
              <w:rPr>
                <w:rStyle w:val="a6"/>
                <w:noProof/>
              </w:rPr>
              <w:t>9.5.1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1FA6AF2" w14:textId="77777777" w:rsidR="00E30627" w:rsidRDefault="001F6D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7" w:history="1">
            <w:r w:rsidR="00E30627" w:rsidRPr="00175419">
              <w:rPr>
                <w:rStyle w:val="a6"/>
                <w:noProof/>
              </w:rPr>
              <w:t>9.5.2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8D0936" w14:textId="2EE5B183" w:rsidR="00E30627" w:rsidRDefault="00E30627">
          <w:r>
            <w:rPr>
              <w:b/>
              <w:bCs/>
              <w:lang w:val="zh-CN"/>
            </w:rPr>
            <w:fldChar w:fldCharType="end"/>
          </w:r>
        </w:p>
      </w:sdtContent>
    </w:sdt>
    <w:p w14:paraId="613723BE" w14:textId="6228CCE5" w:rsidR="00FF2179" w:rsidRDefault="008A62B3" w:rsidP="00655E60">
      <w:r>
        <w:br w:type="page"/>
      </w:r>
    </w:p>
    <w:p w14:paraId="77BB4D87" w14:textId="1B630E96" w:rsidR="003845B5" w:rsidRPr="00847047" w:rsidRDefault="003845B5" w:rsidP="00655E60">
      <w:pPr>
        <w:pStyle w:val="1"/>
      </w:pPr>
      <w:bookmarkStart w:id="1" w:name="_Toc420428408"/>
      <w:r w:rsidRPr="00847047">
        <w:rPr>
          <w:rFonts w:hint="eastAsia"/>
        </w:rPr>
        <w:lastRenderedPageBreak/>
        <w:t>更改</w:t>
      </w:r>
      <w:r w:rsidRPr="00847047">
        <w:t>记录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1276"/>
        <w:gridCol w:w="1559"/>
      </w:tblGrid>
      <w:tr w:rsidR="00A00944" w:rsidRPr="00781B9E" w14:paraId="49E245AD" w14:textId="77777777" w:rsidTr="00F800CA">
        <w:trPr>
          <w:trHeight w:val="354"/>
        </w:trPr>
        <w:tc>
          <w:tcPr>
            <w:tcW w:w="5495" w:type="dxa"/>
            <w:shd w:val="clear" w:color="auto" w:fill="E6E6E6"/>
          </w:tcPr>
          <w:p w14:paraId="7B89F7C6" w14:textId="77777777" w:rsidR="00A00944" w:rsidRPr="00781B9E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 w:rsidRPr="00781B9E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276" w:type="dxa"/>
            <w:shd w:val="clear" w:color="auto" w:fill="E6E6E6"/>
          </w:tcPr>
          <w:p w14:paraId="76F3572B" w14:textId="77777777" w:rsidR="00A00944" w:rsidRPr="00781B9E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变更人</w:t>
            </w:r>
          </w:p>
        </w:tc>
        <w:tc>
          <w:tcPr>
            <w:tcW w:w="1559" w:type="dxa"/>
            <w:shd w:val="clear" w:color="auto" w:fill="E6E6E6"/>
          </w:tcPr>
          <w:p w14:paraId="706410B8" w14:textId="77777777" w:rsidR="00A00944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>
              <w:rPr>
                <w:rFonts w:ascii="宋体" w:hAnsi="宋体"/>
                <w:b/>
                <w:szCs w:val="21"/>
              </w:rPr>
              <w:t>时间</w:t>
            </w:r>
          </w:p>
        </w:tc>
      </w:tr>
      <w:tr w:rsidR="00A00944" w:rsidRPr="00592874" w14:paraId="6C83870C" w14:textId="77777777" w:rsidTr="00F800CA">
        <w:trPr>
          <w:trHeight w:val="291"/>
        </w:trPr>
        <w:tc>
          <w:tcPr>
            <w:tcW w:w="5495" w:type="dxa"/>
          </w:tcPr>
          <w:p w14:paraId="0897C7CE" w14:textId="6D29F2B6" w:rsidR="00A00944" w:rsidRPr="00592874" w:rsidRDefault="00CC4110" w:rsidP="00F800C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</w:t>
            </w:r>
            <w:r w:rsidR="00A00944">
              <w:rPr>
                <w:rFonts w:hint="eastAsia"/>
              </w:rPr>
              <w:t>规范</w:t>
            </w:r>
            <w:r w:rsidR="00A00944">
              <w:rPr>
                <w:rFonts w:hint="eastAsia"/>
              </w:rPr>
              <w:t>1.0.0</w:t>
            </w:r>
            <w:r w:rsidR="00A00944">
              <w:rPr>
                <w:rFonts w:hint="eastAsia"/>
              </w:rPr>
              <w:t>成稿</w:t>
            </w:r>
          </w:p>
        </w:tc>
        <w:tc>
          <w:tcPr>
            <w:tcW w:w="1276" w:type="dxa"/>
          </w:tcPr>
          <w:p w14:paraId="41D8E807" w14:textId="77777777" w:rsidR="00A00944" w:rsidRPr="00592874" w:rsidRDefault="00A00944" w:rsidP="00F800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平晓刚</w:t>
            </w:r>
          </w:p>
        </w:tc>
        <w:tc>
          <w:tcPr>
            <w:tcW w:w="1559" w:type="dxa"/>
          </w:tcPr>
          <w:p w14:paraId="394A253E" w14:textId="77777777" w:rsidR="00A00944" w:rsidRPr="00592874" w:rsidRDefault="00A00944" w:rsidP="00F800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20150529</w:t>
            </w:r>
          </w:p>
        </w:tc>
      </w:tr>
      <w:tr w:rsidR="00A00944" w:rsidRPr="00781B9E" w14:paraId="373F6509" w14:textId="77777777" w:rsidTr="00F800CA">
        <w:tc>
          <w:tcPr>
            <w:tcW w:w="5495" w:type="dxa"/>
          </w:tcPr>
          <w:p w14:paraId="0CE0DB29" w14:textId="4DB962DA" w:rsidR="00A00944" w:rsidRPr="00781B9E" w:rsidRDefault="00ED578E" w:rsidP="00F800C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开发规范</w:t>
            </w:r>
            <w:r>
              <w:rPr>
                <w:rFonts w:hint="eastAsia"/>
              </w:rPr>
              <w:t>1.0.1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数据</w:t>
            </w:r>
            <w:r>
              <w:t>加载模板</w:t>
            </w:r>
          </w:p>
        </w:tc>
        <w:tc>
          <w:tcPr>
            <w:tcW w:w="1276" w:type="dxa"/>
          </w:tcPr>
          <w:p w14:paraId="29447ADA" w14:textId="5C1217D7" w:rsidR="00A00944" w:rsidRPr="00781B9E" w:rsidRDefault="00ED578E" w:rsidP="00F800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329D78F" w14:textId="3D297A5B" w:rsidR="00A00944" w:rsidRPr="00781B9E" w:rsidRDefault="00ED578E" w:rsidP="00F800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20150706</w:t>
            </w:r>
          </w:p>
        </w:tc>
      </w:tr>
      <w:tr w:rsidR="007E0A36" w:rsidRPr="00781B9E" w14:paraId="5A6D5044" w14:textId="77777777" w:rsidTr="00F800CA">
        <w:tc>
          <w:tcPr>
            <w:tcW w:w="5495" w:type="dxa"/>
          </w:tcPr>
          <w:p w14:paraId="69A2B9E8" w14:textId="203E425E" w:rsidR="007E0A36" w:rsidRDefault="00E7218A" w:rsidP="00E7218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开发规范</w:t>
            </w:r>
            <w:r>
              <w:rPr>
                <w:rFonts w:hint="eastAsia"/>
              </w:rPr>
              <w:t>1.0.</w:t>
            </w:r>
            <w:r>
              <w:t>2</w:t>
            </w:r>
            <w:r>
              <w:rPr>
                <w:rFonts w:hint="eastAsia"/>
              </w:rPr>
              <w:t>，</w:t>
            </w:r>
            <w:r w:rsidR="007E0A36">
              <w:rPr>
                <w:rFonts w:hint="eastAsia"/>
              </w:rPr>
              <w:t>修改</w:t>
            </w:r>
            <w:r w:rsidR="007E0A36">
              <w:rPr>
                <w:rFonts w:hint="eastAsia"/>
              </w:rPr>
              <w:t>5</w:t>
            </w:r>
            <w:r w:rsidR="007E0A36">
              <w:t xml:space="preserve">.4.2.1 </w:t>
            </w:r>
            <w:r w:rsidR="007E0A36">
              <w:rPr>
                <w:rFonts w:hint="eastAsia"/>
              </w:rPr>
              <w:t>基础逻辑模板，修改</w:t>
            </w:r>
            <w:r w:rsidR="007E0A36">
              <w:rPr>
                <w:rFonts w:hint="eastAsia"/>
              </w:rPr>
              <w:t>4</w:t>
            </w:r>
            <w:r w:rsidR="007E0A36">
              <w:t xml:space="preserve">.1 </w:t>
            </w:r>
            <w:r w:rsidR="007E0A36">
              <w:rPr>
                <w:rFonts w:hint="eastAsia"/>
              </w:rPr>
              <w:t>接口</w:t>
            </w:r>
            <w:proofErr w:type="gramStart"/>
            <w:r w:rsidR="007E0A36">
              <w:rPr>
                <w:rFonts w:hint="eastAsia"/>
              </w:rPr>
              <w:t>表建表</w:t>
            </w:r>
            <w:proofErr w:type="gramEnd"/>
            <w:r w:rsidR="007E0A36">
              <w:rPr>
                <w:rFonts w:hint="eastAsia"/>
              </w:rPr>
              <w:t>模板</w:t>
            </w:r>
          </w:p>
        </w:tc>
        <w:tc>
          <w:tcPr>
            <w:tcW w:w="1276" w:type="dxa"/>
          </w:tcPr>
          <w:p w14:paraId="22C2DEBC" w14:textId="000C9A25" w:rsidR="007E0A36" w:rsidRDefault="007E0A36" w:rsidP="007E0A3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28E7A9E4" w14:textId="0DD87B35" w:rsidR="007E0A36" w:rsidRDefault="007E0A36" w:rsidP="007E0A3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20150707</w:t>
            </w:r>
          </w:p>
        </w:tc>
      </w:tr>
      <w:tr w:rsidR="00EE5469" w:rsidRPr="00781B9E" w14:paraId="774A4B56" w14:textId="77777777" w:rsidTr="00F800CA">
        <w:tc>
          <w:tcPr>
            <w:tcW w:w="5495" w:type="dxa"/>
          </w:tcPr>
          <w:p w14:paraId="3584EBB2" w14:textId="44C37F3F" w:rsidR="00EE5469" w:rsidRDefault="00EE5469" w:rsidP="00EE5469">
            <w:pPr>
              <w:spacing w:line="360" w:lineRule="auto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标注释</w:t>
            </w:r>
            <w:r>
              <w:t>规范</w:t>
            </w:r>
          </w:p>
        </w:tc>
        <w:tc>
          <w:tcPr>
            <w:tcW w:w="1276" w:type="dxa"/>
          </w:tcPr>
          <w:p w14:paraId="4752D59E" w14:textId="6E2A2698" w:rsidR="00EE5469" w:rsidRDefault="00EE5469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FD9F2F4" w14:textId="4C47943E" w:rsidR="00EE5469" w:rsidRDefault="00EE5469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20150708</w:t>
            </w:r>
          </w:p>
        </w:tc>
      </w:tr>
      <w:tr w:rsidR="005F4DB6" w:rsidRPr="00781B9E" w14:paraId="0A48B2BA" w14:textId="77777777" w:rsidTr="00F800CA">
        <w:tc>
          <w:tcPr>
            <w:tcW w:w="5495" w:type="dxa"/>
          </w:tcPr>
          <w:p w14:paraId="6FB87941" w14:textId="795218B9" w:rsidR="005F4DB6" w:rsidRDefault="0057089A" w:rsidP="00EE5469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F4DB6">
              <w:rPr>
                <w:rFonts w:hint="eastAsia"/>
              </w:rPr>
              <w:t>修改</w:t>
            </w:r>
            <w:r w:rsidR="005F4DB6">
              <w:rPr>
                <w:rFonts w:hint="eastAsia"/>
              </w:rPr>
              <w:t>3.1</w:t>
            </w:r>
            <w:r w:rsidR="005F4DB6">
              <w:rPr>
                <w:rFonts w:hint="eastAsia"/>
              </w:rPr>
              <w:t>表分区</w:t>
            </w:r>
            <w:r w:rsidR="005F4DB6">
              <w:t>键命名原则，增加余数分区命名规范</w:t>
            </w:r>
          </w:p>
          <w:p w14:paraId="114724A6" w14:textId="4879871A" w:rsidR="00EE1C90" w:rsidRDefault="0057089A" w:rsidP="00EE1C90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、</w:t>
            </w:r>
            <w:r w:rsidR="00EE1C90">
              <w:rPr>
                <w:rFonts w:hint="eastAsia"/>
              </w:rPr>
              <w:t>增加</w:t>
            </w:r>
            <w:r w:rsidR="00EE1C90">
              <w:rPr>
                <w:rFonts w:hint="eastAsia"/>
              </w:rPr>
              <w:t xml:space="preserve">4.3.4 </w:t>
            </w:r>
            <w:r w:rsidR="00EE1C90">
              <w:rPr>
                <w:rFonts w:hint="eastAsia"/>
              </w:rPr>
              <w:t>余数分区表</w:t>
            </w:r>
          </w:p>
          <w:p w14:paraId="7155B005" w14:textId="46B9B763" w:rsidR="00EE1C90" w:rsidRDefault="0057089A" w:rsidP="00EE1C90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EE1C90">
              <w:rPr>
                <w:rFonts w:hint="eastAsia"/>
              </w:rPr>
              <w:t>增加</w:t>
            </w:r>
            <w:r w:rsidR="00EE1C90">
              <w:rPr>
                <w:rFonts w:hint="eastAsia"/>
              </w:rPr>
              <w:t xml:space="preserve">4.3.5 </w:t>
            </w:r>
            <w:r w:rsidR="00EE1C90">
              <w:rPr>
                <w:rFonts w:hint="eastAsia"/>
              </w:rPr>
              <w:t>中间表规范</w:t>
            </w:r>
          </w:p>
          <w:p w14:paraId="7F4EA719" w14:textId="3F2B1AF9" w:rsidR="00EE1C90" w:rsidRDefault="0057089A" w:rsidP="00EE1C90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、</w:t>
            </w:r>
            <w:r w:rsidR="0093790D">
              <w:rPr>
                <w:rFonts w:hint="eastAsia"/>
              </w:rPr>
              <w:t>在</w:t>
            </w:r>
            <w:r w:rsidR="00EE1C90">
              <w:rPr>
                <w:rFonts w:hint="eastAsia"/>
              </w:rPr>
              <w:t>5.3.2.1</w:t>
            </w:r>
            <w:r w:rsidR="0093790D">
              <w:rPr>
                <w:rFonts w:hint="eastAsia"/>
              </w:rPr>
              <w:t>中增加</w:t>
            </w:r>
            <w:r w:rsidR="00EE1C90">
              <w:rPr>
                <w:rFonts w:hint="eastAsia"/>
              </w:rPr>
              <w:t xml:space="preserve"> </w:t>
            </w:r>
            <w:r w:rsidR="00EE1C90">
              <w:rPr>
                <w:rFonts w:hint="eastAsia"/>
              </w:rPr>
              <w:t>使用余数分区时</w:t>
            </w:r>
            <w:r w:rsidR="00EE1C90">
              <w:rPr>
                <w:rFonts w:hint="eastAsia"/>
              </w:rPr>
              <w:t>,shell</w:t>
            </w:r>
            <w:r w:rsidR="00EE1C90">
              <w:rPr>
                <w:rFonts w:hint="eastAsia"/>
              </w:rPr>
              <w:t>中余数取法示例</w:t>
            </w:r>
          </w:p>
          <w:p w14:paraId="1A257585" w14:textId="3C5B0687" w:rsidR="00EE1C90" w:rsidRDefault="0057089A" w:rsidP="00EE1C90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93790D">
              <w:rPr>
                <w:rFonts w:hint="eastAsia"/>
              </w:rPr>
              <w:t>增加</w:t>
            </w:r>
            <w:r w:rsidR="004C3E1B">
              <w:rPr>
                <w:rFonts w:hint="eastAsia"/>
              </w:rPr>
              <w:t xml:space="preserve"> </w:t>
            </w:r>
            <w:r w:rsidR="004C3E1B">
              <w:t>5.3.2.3</w:t>
            </w:r>
            <w:r w:rsidR="004C3E1B">
              <w:rPr>
                <w:rFonts w:hint="eastAsia"/>
              </w:rPr>
              <w:t>带有</w:t>
            </w:r>
            <w:r w:rsidR="004C3E1B">
              <w:rPr>
                <w:rFonts w:hint="eastAsia"/>
              </w:rPr>
              <w:t>IF</w:t>
            </w:r>
            <w:r w:rsidR="004C3E1B">
              <w:rPr>
                <w:rFonts w:hint="eastAsia"/>
              </w:rPr>
              <w:t>块</w:t>
            </w:r>
            <w:r w:rsidR="004C3E1B">
              <w:t>判断</w:t>
            </w:r>
            <w:r w:rsidR="004C3E1B">
              <w:rPr>
                <w:rFonts w:hint="eastAsia"/>
              </w:rPr>
              <w:t>的业务逻辑</w:t>
            </w:r>
          </w:p>
        </w:tc>
        <w:tc>
          <w:tcPr>
            <w:tcW w:w="1276" w:type="dxa"/>
          </w:tcPr>
          <w:p w14:paraId="2A1A365A" w14:textId="573F8286" w:rsidR="005F4DB6" w:rsidRPr="005F4DB6" w:rsidRDefault="005F4DB6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AA3D5AA" w14:textId="3A7F272C" w:rsidR="005F4DB6" w:rsidRDefault="005F4DB6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20150723</w:t>
            </w:r>
          </w:p>
        </w:tc>
      </w:tr>
      <w:tr w:rsidR="0062310D" w:rsidRPr="00781B9E" w14:paraId="37E06CDB" w14:textId="77777777" w:rsidTr="00F800CA">
        <w:tc>
          <w:tcPr>
            <w:tcW w:w="5495" w:type="dxa"/>
          </w:tcPr>
          <w:p w14:paraId="231CB6C1" w14:textId="5B31081B" w:rsidR="0062310D" w:rsidRDefault="0057089A" w:rsidP="0062310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2310D">
              <w:rPr>
                <w:rFonts w:hint="eastAsia"/>
              </w:rPr>
              <w:t>更新</w:t>
            </w:r>
            <w:r w:rsidR="0062310D">
              <w:rPr>
                <w:rFonts w:hint="eastAsia"/>
              </w:rPr>
              <w:t>5</w:t>
            </w:r>
            <w:r w:rsidR="0062310D">
              <w:t>.3.2.1</w:t>
            </w:r>
            <w:r w:rsidR="0062310D">
              <w:rPr>
                <w:rFonts w:hint="eastAsia"/>
              </w:rPr>
              <w:t>，增加</w:t>
            </w:r>
            <w:r w:rsidR="0062310D">
              <w:rPr>
                <w:rFonts w:hint="eastAsia"/>
              </w:rPr>
              <w:t>HIV</w:t>
            </w:r>
            <w:r w:rsidR="0062310D">
              <w:t>E</w:t>
            </w:r>
            <w:r w:rsidR="0062310D">
              <w:rPr>
                <w:rFonts w:hint="eastAsia"/>
              </w:rPr>
              <w:t>执行日志判断处理，去除错误</w:t>
            </w:r>
            <w:r w:rsidR="0062310D">
              <w:t>信息中</w:t>
            </w:r>
            <w:proofErr w:type="gramStart"/>
            <w:r w:rsidR="0062310D">
              <w:t>’</w:t>
            </w:r>
            <w:proofErr w:type="gramEnd"/>
            <w:r w:rsidR="0062310D">
              <w:rPr>
                <w:rFonts w:hint="eastAsia"/>
              </w:rPr>
              <w:t>符号</w:t>
            </w:r>
            <w:r w:rsidR="0062310D">
              <w:t>，避免</w:t>
            </w:r>
            <w:r w:rsidR="0062310D">
              <w:rPr>
                <w:rFonts w:hint="eastAsia"/>
              </w:rPr>
              <w:t>ORACLE</w:t>
            </w:r>
            <w:r w:rsidR="0062310D">
              <w:rPr>
                <w:rFonts w:hint="eastAsia"/>
              </w:rPr>
              <w:t>日志</w:t>
            </w:r>
            <w:r w:rsidR="0062310D">
              <w:t>更新错误</w:t>
            </w:r>
          </w:p>
          <w:p w14:paraId="1C57E6E8" w14:textId="39714B2A" w:rsidR="0057089A" w:rsidRDefault="0057089A" w:rsidP="0062310D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 xml:space="preserve">5.3.3 </w:t>
            </w:r>
            <w:proofErr w:type="gramStart"/>
            <w:r>
              <w:rPr>
                <w:rFonts w:hint="eastAsia"/>
              </w:rPr>
              <w:t>月</w:t>
            </w:r>
            <w:r>
              <w:t>业务</w:t>
            </w:r>
            <w:proofErr w:type="gramEnd"/>
            <w:r>
              <w:t>逻辑脚本</w:t>
            </w:r>
          </w:p>
        </w:tc>
        <w:tc>
          <w:tcPr>
            <w:tcW w:w="1276" w:type="dxa"/>
          </w:tcPr>
          <w:p w14:paraId="73421B55" w14:textId="5A5DB92F" w:rsidR="0062310D" w:rsidRDefault="0062310D" w:rsidP="0062310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A1F8FE7" w14:textId="3A060A85" w:rsidR="0062310D" w:rsidRDefault="0062310D" w:rsidP="0062310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20150726</w:t>
            </w:r>
          </w:p>
        </w:tc>
      </w:tr>
    </w:tbl>
    <w:p w14:paraId="2A1EEDE8" w14:textId="77777777" w:rsidR="00BF0FDB" w:rsidRDefault="00BF0FDB" w:rsidP="00D81A11"/>
    <w:p w14:paraId="7F99A97B" w14:textId="77777777" w:rsidR="00BF0FDB" w:rsidRDefault="00BF0FDB">
      <w:pPr>
        <w:widowControl/>
        <w:jc w:val="left"/>
      </w:pPr>
      <w:r>
        <w:br w:type="page"/>
      </w:r>
    </w:p>
    <w:p w14:paraId="339CBD28" w14:textId="77777777" w:rsidR="002C3006" w:rsidRDefault="002C3006" w:rsidP="002C3006">
      <w:pPr>
        <w:pStyle w:val="1"/>
        <w:rPr>
          <w:rFonts w:ascii="微软雅黑" w:eastAsia="微软雅黑" w:hAnsi="微软雅黑"/>
        </w:rPr>
      </w:pPr>
      <w:bookmarkStart w:id="2" w:name="_Toc400976142"/>
      <w:bookmarkStart w:id="3" w:name="_Toc400978082"/>
      <w:bookmarkStart w:id="4" w:name="_Toc420428083"/>
      <w:bookmarkStart w:id="5" w:name="_Toc420428409"/>
      <w:r>
        <w:rPr>
          <w:rFonts w:ascii="微软雅黑" w:eastAsia="微软雅黑" w:hAnsi="微软雅黑" w:hint="eastAsia"/>
        </w:rPr>
        <w:lastRenderedPageBreak/>
        <w:t>文档概述</w:t>
      </w:r>
      <w:bookmarkEnd w:id="2"/>
      <w:bookmarkEnd w:id="3"/>
      <w:bookmarkEnd w:id="4"/>
      <w:bookmarkEnd w:id="5"/>
    </w:p>
    <w:p w14:paraId="1F117ED3" w14:textId="464C3693" w:rsidR="005052E2" w:rsidRPr="00A06955" w:rsidRDefault="002C3006" w:rsidP="00A06955">
      <w:pPr>
        <w:pStyle w:val="a5"/>
        <w:spacing w:line="360" w:lineRule="auto"/>
        <w:ind w:firstLineChars="0"/>
        <w:rPr>
          <w:rFonts w:asciiTheme="minorEastAsia" w:hAnsiTheme="minorEastAsia"/>
        </w:rPr>
      </w:pPr>
      <w:r w:rsidRPr="00D3077F">
        <w:rPr>
          <w:rFonts w:asciiTheme="minorEastAsia" w:hAnsiTheme="minorEastAsia" w:hint="eastAsia"/>
        </w:rPr>
        <w:t>本文定义了</w:t>
      </w:r>
      <w:r>
        <w:rPr>
          <w:rFonts w:asciiTheme="minorEastAsia" w:hAnsiTheme="minorEastAsia" w:hint="eastAsia"/>
        </w:rPr>
        <w:t>在大数据</w:t>
      </w:r>
      <w:r w:rsidR="00DF0955">
        <w:rPr>
          <w:rFonts w:asciiTheme="minorEastAsia" w:hAnsiTheme="minorEastAsia" w:hint="eastAsia"/>
        </w:rPr>
        <w:t>平台</w:t>
      </w:r>
      <w:r>
        <w:rPr>
          <w:rFonts w:asciiTheme="minorEastAsia" w:hAnsiTheme="minorEastAsia" w:hint="eastAsia"/>
        </w:rPr>
        <w:t>项目实施中</w:t>
      </w:r>
      <w:r w:rsidR="00DF0955">
        <w:rPr>
          <w:rFonts w:asciiTheme="minorEastAsia" w:hAnsiTheme="minorEastAsia" w:hint="eastAsia"/>
        </w:rPr>
        <w:t>，HIVE相关</w:t>
      </w:r>
      <w:r w:rsidR="00DF0955">
        <w:rPr>
          <w:rFonts w:asciiTheme="minorEastAsia" w:hAnsiTheme="minorEastAsia"/>
        </w:rPr>
        <w:t>的开发规范，其中包括：</w:t>
      </w:r>
      <w:r w:rsidR="00DF0955">
        <w:rPr>
          <w:rFonts w:asciiTheme="minorEastAsia" w:hAnsiTheme="minorEastAsia" w:hint="eastAsia"/>
        </w:rPr>
        <w:t>基本</w:t>
      </w:r>
      <w:r w:rsidR="00DF0955">
        <w:rPr>
          <w:rFonts w:asciiTheme="minorEastAsia" w:hAnsiTheme="minorEastAsia"/>
        </w:rPr>
        <w:t>的开发原则、</w:t>
      </w:r>
      <w:proofErr w:type="gramStart"/>
      <w:r w:rsidR="0045677C">
        <w:rPr>
          <w:rFonts w:asciiTheme="minorEastAsia" w:hAnsiTheme="minorEastAsia" w:hint="eastAsia"/>
        </w:rPr>
        <w:t>建表</w:t>
      </w:r>
      <w:r w:rsidR="00DF0955">
        <w:rPr>
          <w:rFonts w:asciiTheme="minorEastAsia" w:hAnsiTheme="minorEastAsia"/>
        </w:rPr>
        <w:t>规范</w:t>
      </w:r>
      <w:proofErr w:type="gramEnd"/>
      <w:r w:rsidR="00DF0955">
        <w:rPr>
          <w:rFonts w:asciiTheme="minorEastAsia" w:hAnsiTheme="minorEastAsia"/>
        </w:rPr>
        <w:t>、</w:t>
      </w:r>
      <w:r w:rsidR="0045677C">
        <w:rPr>
          <w:rFonts w:asciiTheme="minorEastAsia" w:hAnsiTheme="minorEastAsia" w:hint="eastAsia"/>
        </w:rPr>
        <w:t>HIVE</w:t>
      </w:r>
      <w:r w:rsidR="005052E2">
        <w:rPr>
          <w:rFonts w:asciiTheme="minorEastAsia" w:hAnsiTheme="minorEastAsia" w:hint="eastAsia"/>
        </w:rPr>
        <w:t>脚本</w:t>
      </w:r>
      <w:r w:rsidR="005052E2">
        <w:rPr>
          <w:rFonts w:asciiTheme="minorEastAsia" w:hAnsiTheme="minorEastAsia"/>
        </w:rPr>
        <w:t>开发规范</w:t>
      </w:r>
      <w:r w:rsidR="0045677C">
        <w:rPr>
          <w:rFonts w:asciiTheme="minorEastAsia" w:hAnsiTheme="minorEastAsia" w:hint="eastAsia"/>
        </w:rPr>
        <w:t>、H</w:t>
      </w:r>
      <w:r w:rsidR="0045677C">
        <w:rPr>
          <w:rFonts w:asciiTheme="minorEastAsia" w:hAnsiTheme="minorEastAsia"/>
        </w:rPr>
        <w:t>ive UDF</w:t>
      </w:r>
      <w:r w:rsidR="0045677C">
        <w:rPr>
          <w:rFonts w:asciiTheme="minorEastAsia" w:hAnsiTheme="minorEastAsia" w:hint="eastAsia"/>
        </w:rPr>
        <w:t>自定义函数</w:t>
      </w:r>
      <w:r w:rsidR="0045677C">
        <w:rPr>
          <w:rFonts w:asciiTheme="minorEastAsia" w:hAnsiTheme="minorEastAsia"/>
        </w:rPr>
        <w:t>开发</w:t>
      </w:r>
      <w:r w:rsidR="0045677C">
        <w:rPr>
          <w:rFonts w:asciiTheme="minorEastAsia" w:hAnsiTheme="minorEastAsia" w:hint="eastAsia"/>
        </w:rPr>
        <w:t>规范</w:t>
      </w:r>
      <w:r w:rsidR="005052E2">
        <w:rPr>
          <w:rFonts w:asciiTheme="minorEastAsia" w:hAnsiTheme="minorEastAsia"/>
        </w:rPr>
        <w:t>等</w:t>
      </w:r>
      <w:r w:rsidR="005052E2" w:rsidRPr="00A06955">
        <w:rPr>
          <w:rFonts w:asciiTheme="minorEastAsia" w:hAnsiTheme="minorEastAsia"/>
        </w:rPr>
        <w:t>。</w:t>
      </w:r>
    </w:p>
    <w:p w14:paraId="7D3B2F94" w14:textId="77777777" w:rsidR="00B40298" w:rsidRDefault="00A06955" w:rsidP="005E5FB4">
      <w:pPr>
        <w:pStyle w:val="a5"/>
        <w:spacing w:line="360" w:lineRule="auto"/>
        <w:ind w:firstLineChars="0"/>
      </w:pPr>
      <w:r>
        <w:rPr>
          <w:rFonts w:asciiTheme="minorEastAsia" w:hAnsiTheme="minorEastAsia" w:hint="eastAsia"/>
        </w:rPr>
        <w:t>大数据平台HIVE</w:t>
      </w:r>
      <w:r w:rsidR="002C3006" w:rsidRPr="00D3077F">
        <w:rPr>
          <w:rFonts w:asciiTheme="minorEastAsia" w:hAnsiTheme="minorEastAsia" w:hint="eastAsia"/>
        </w:rPr>
        <w:t>数据</w:t>
      </w:r>
      <w:r w:rsidR="005A5A00">
        <w:rPr>
          <w:rFonts w:asciiTheme="minorEastAsia" w:hAnsiTheme="minorEastAsia" w:hint="eastAsia"/>
        </w:rPr>
        <w:t>加工脚本开发</w:t>
      </w:r>
      <w:r>
        <w:rPr>
          <w:rFonts w:asciiTheme="minorEastAsia" w:hAnsiTheme="minorEastAsia" w:hint="eastAsia"/>
        </w:rPr>
        <w:t>开发过程中</w:t>
      </w:r>
      <w:r w:rsidR="002C3006" w:rsidRPr="00D3077F">
        <w:rPr>
          <w:rFonts w:asciiTheme="minorEastAsia" w:hAnsiTheme="minorEastAsia" w:hint="eastAsia"/>
        </w:rPr>
        <w:t>，要求</w:t>
      </w:r>
      <w:r>
        <w:rPr>
          <w:rFonts w:asciiTheme="minorEastAsia" w:hAnsiTheme="minorEastAsia" w:hint="eastAsia"/>
        </w:rPr>
        <w:t>严格遵守</w:t>
      </w:r>
      <w:r>
        <w:rPr>
          <w:rFonts w:asciiTheme="minorEastAsia" w:hAnsiTheme="minorEastAsia"/>
        </w:rPr>
        <w:t>本规范要求，完成</w:t>
      </w:r>
      <w:r w:rsidR="005A5A00">
        <w:rPr>
          <w:rFonts w:asciiTheme="minorEastAsia" w:hAnsiTheme="minorEastAsia" w:hint="eastAsia"/>
        </w:rPr>
        <w:t>脚本</w:t>
      </w:r>
      <w:r>
        <w:rPr>
          <w:rFonts w:asciiTheme="minorEastAsia" w:hAnsiTheme="minorEastAsia" w:hint="eastAsia"/>
        </w:rPr>
        <w:t>开发</w:t>
      </w:r>
      <w:r w:rsidR="002C3006" w:rsidRPr="00D3077F">
        <w:rPr>
          <w:rFonts w:asciiTheme="minorEastAsia" w:hAnsiTheme="minorEastAsia" w:hint="eastAsia"/>
        </w:rPr>
        <w:t>。</w:t>
      </w:r>
    </w:p>
    <w:p w14:paraId="629D332E" w14:textId="77777777" w:rsidR="00391BCA" w:rsidRDefault="00E76CE3" w:rsidP="00FD41C6">
      <w:pPr>
        <w:pStyle w:val="1"/>
      </w:pPr>
      <w:bookmarkStart w:id="6" w:name="_Toc420428084"/>
      <w:bookmarkStart w:id="7" w:name="_Toc420428410"/>
      <w:r>
        <w:t>H</w:t>
      </w:r>
      <w:r w:rsidR="00A21370">
        <w:rPr>
          <w:rFonts w:hint="eastAsia"/>
        </w:rPr>
        <w:t>ive</w:t>
      </w:r>
      <w:r w:rsidR="00227195">
        <w:rPr>
          <w:rFonts w:hint="eastAsia"/>
        </w:rPr>
        <w:t>开发基础</w:t>
      </w:r>
      <w:r w:rsidR="00227195">
        <w:t>原则</w:t>
      </w:r>
      <w:bookmarkEnd w:id="6"/>
      <w:bookmarkEnd w:id="7"/>
    </w:p>
    <w:p w14:paraId="43C153A3" w14:textId="77777777" w:rsidR="00FF3780" w:rsidRDefault="00FF3780" w:rsidP="003332B9">
      <w:pPr>
        <w:pStyle w:val="2"/>
      </w:pPr>
      <w:bookmarkStart w:id="8" w:name="_Toc420428085"/>
      <w:bookmarkStart w:id="9" w:name="_Toc420428411"/>
      <w:r>
        <w:rPr>
          <w:rFonts w:hint="eastAsia"/>
        </w:rPr>
        <w:t>表分区键命名</w:t>
      </w:r>
      <w:r w:rsidR="00180E7A">
        <w:rPr>
          <w:rFonts w:hint="eastAsia"/>
        </w:rPr>
        <w:t>原则</w:t>
      </w:r>
      <w:bookmarkEnd w:id="8"/>
      <w:bookmarkEnd w:id="9"/>
    </w:p>
    <w:p w14:paraId="6AB26B94" w14:textId="77777777" w:rsidR="00A875F5" w:rsidRPr="00A875F5" w:rsidRDefault="00A875F5" w:rsidP="009169FD">
      <w:pPr>
        <w:spacing w:line="360" w:lineRule="auto"/>
      </w:pPr>
      <w:r>
        <w:rPr>
          <w:rFonts w:hint="eastAsia"/>
        </w:rPr>
        <w:t>Hi</w:t>
      </w:r>
      <w:r>
        <w:t>ve</w:t>
      </w:r>
      <w:r>
        <w:t>开发过程中，</w:t>
      </w:r>
      <w:r>
        <w:rPr>
          <w:rFonts w:hint="eastAsia"/>
        </w:rPr>
        <w:t>数据表</w:t>
      </w:r>
      <w:r>
        <w:t>需要设置为分区表，</w:t>
      </w:r>
      <w:r>
        <w:rPr>
          <w:rFonts w:hint="eastAsia"/>
        </w:rPr>
        <w:t>分区</w:t>
      </w:r>
      <w:proofErr w:type="gramStart"/>
      <w:r>
        <w:rPr>
          <w:rFonts w:hint="eastAsia"/>
        </w:rPr>
        <w:t>键</w:t>
      </w:r>
      <w:r>
        <w:t>统一</w:t>
      </w:r>
      <w:proofErr w:type="gramEnd"/>
      <w:r>
        <w:t>使用如下命名规则：</w:t>
      </w:r>
    </w:p>
    <w:p w14:paraId="59D60506" w14:textId="77777777" w:rsidR="007C0998" w:rsidRDefault="007C0998" w:rsidP="009169FD">
      <w:pPr>
        <w:spacing w:line="360" w:lineRule="auto"/>
        <w:ind w:firstLine="420"/>
      </w:pPr>
    </w:p>
    <w:tbl>
      <w:tblPr>
        <w:tblStyle w:val="a9"/>
        <w:tblW w:w="0" w:type="auto"/>
        <w:tblInd w:w="695" w:type="dxa"/>
        <w:tblLook w:val="04A0" w:firstRow="1" w:lastRow="0" w:firstColumn="1" w:lastColumn="0" w:noHBand="0" w:noVBand="1"/>
      </w:tblPr>
      <w:tblGrid>
        <w:gridCol w:w="2466"/>
        <w:gridCol w:w="2837"/>
        <w:gridCol w:w="2524"/>
      </w:tblGrid>
      <w:tr w:rsidR="00983216" w14:paraId="33B3970F" w14:textId="77777777" w:rsidTr="00983216">
        <w:tc>
          <w:tcPr>
            <w:tcW w:w="2466" w:type="dxa"/>
            <w:shd w:val="clear" w:color="auto" w:fill="948A54" w:themeFill="background2" w:themeFillShade="80"/>
          </w:tcPr>
          <w:p w14:paraId="028BA57A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C7EDCC" w:themeColor="background1"/>
              </w:rPr>
            </w:pPr>
            <w:r w:rsidRPr="00BE6C88">
              <w:rPr>
                <w:rFonts w:hint="eastAsia"/>
                <w:b/>
                <w:color w:val="C7EDCC" w:themeColor="background1"/>
              </w:rPr>
              <w:t>分区</w:t>
            </w:r>
            <w:r w:rsidRPr="00BE6C88">
              <w:rPr>
                <w:b/>
                <w:color w:val="C7EDCC" w:themeColor="background1"/>
              </w:rPr>
              <w:t>键含义</w:t>
            </w:r>
          </w:p>
        </w:tc>
        <w:tc>
          <w:tcPr>
            <w:tcW w:w="2837" w:type="dxa"/>
            <w:shd w:val="clear" w:color="auto" w:fill="948A54" w:themeFill="background2" w:themeFillShade="80"/>
          </w:tcPr>
          <w:p w14:paraId="4257FB2F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C7EDCC" w:themeColor="background1"/>
              </w:rPr>
            </w:pPr>
            <w:r w:rsidRPr="00BE6C88">
              <w:rPr>
                <w:rFonts w:hint="eastAsia"/>
                <w:b/>
                <w:color w:val="C7EDCC" w:themeColor="background1"/>
              </w:rPr>
              <w:t>分区</w:t>
            </w:r>
            <w:r w:rsidRPr="00BE6C88">
              <w:rPr>
                <w:b/>
                <w:color w:val="C7EDCC" w:themeColor="background1"/>
              </w:rPr>
              <w:t>键命名</w:t>
            </w:r>
          </w:p>
        </w:tc>
        <w:tc>
          <w:tcPr>
            <w:tcW w:w="2524" w:type="dxa"/>
            <w:shd w:val="clear" w:color="auto" w:fill="948A54" w:themeFill="background2" w:themeFillShade="80"/>
          </w:tcPr>
          <w:p w14:paraId="444C06F4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C7EDCC" w:themeColor="background1"/>
              </w:rPr>
            </w:pPr>
            <w:r>
              <w:rPr>
                <w:rFonts w:hint="eastAsia"/>
                <w:b/>
                <w:color w:val="C7EDCC" w:themeColor="background1"/>
              </w:rPr>
              <w:t>备注</w:t>
            </w:r>
            <w:r>
              <w:rPr>
                <w:b/>
                <w:color w:val="C7EDCC" w:themeColor="background1"/>
              </w:rPr>
              <w:t>说明</w:t>
            </w:r>
          </w:p>
        </w:tc>
      </w:tr>
      <w:tr w:rsidR="00983216" w14:paraId="6F3D4C1A" w14:textId="77777777" w:rsidTr="00983216">
        <w:tc>
          <w:tcPr>
            <w:tcW w:w="2466" w:type="dxa"/>
          </w:tcPr>
          <w:p w14:paraId="0BB6DAD1" w14:textId="77777777" w:rsidR="00983216" w:rsidRDefault="00983216" w:rsidP="009169FD">
            <w:pPr>
              <w:spacing w:line="360" w:lineRule="auto"/>
            </w:pPr>
            <w:proofErr w:type="gramStart"/>
            <w:r>
              <w:rPr>
                <w:rFonts w:hint="eastAsia"/>
              </w:rPr>
              <w:t>月</w:t>
            </w:r>
            <w:r>
              <w:t>分</w:t>
            </w:r>
            <w:proofErr w:type="gramEnd"/>
            <w:r>
              <w:t>区</w:t>
            </w:r>
          </w:p>
        </w:tc>
        <w:tc>
          <w:tcPr>
            <w:tcW w:w="2837" w:type="dxa"/>
          </w:tcPr>
          <w:p w14:paraId="00F53888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month</w:t>
            </w:r>
            <w:r>
              <w:t>_part</w:t>
            </w:r>
          </w:p>
        </w:tc>
        <w:tc>
          <w:tcPr>
            <w:tcW w:w="2524" w:type="dxa"/>
          </w:tcPr>
          <w:p w14:paraId="5A865A26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六位</w:t>
            </w:r>
            <w:r>
              <w:t>年月：</w:t>
            </w:r>
            <w:r>
              <w:rPr>
                <w:rFonts w:hint="eastAsia"/>
              </w:rPr>
              <w:t>yyyymm</w:t>
            </w:r>
          </w:p>
        </w:tc>
      </w:tr>
      <w:tr w:rsidR="00983216" w14:paraId="0C1F52A6" w14:textId="77777777" w:rsidTr="00983216">
        <w:tc>
          <w:tcPr>
            <w:tcW w:w="2466" w:type="dxa"/>
          </w:tcPr>
          <w:p w14:paraId="1D9D871F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日分区</w:t>
            </w:r>
          </w:p>
        </w:tc>
        <w:tc>
          <w:tcPr>
            <w:tcW w:w="2837" w:type="dxa"/>
          </w:tcPr>
          <w:p w14:paraId="3F556589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day</w:t>
            </w:r>
            <w:r>
              <w:t>_part</w:t>
            </w:r>
          </w:p>
        </w:tc>
        <w:tc>
          <w:tcPr>
            <w:tcW w:w="2524" w:type="dxa"/>
          </w:tcPr>
          <w:p w14:paraId="4A25183A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两位</w:t>
            </w:r>
            <w:r>
              <w:t>日期：</w:t>
            </w:r>
            <w:r>
              <w:t>dd</w:t>
            </w:r>
          </w:p>
        </w:tc>
      </w:tr>
      <w:tr w:rsidR="00983216" w14:paraId="33565969" w14:textId="77777777" w:rsidTr="00983216">
        <w:tc>
          <w:tcPr>
            <w:tcW w:w="2466" w:type="dxa"/>
          </w:tcPr>
          <w:p w14:paraId="28B25B29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日期</w:t>
            </w:r>
            <w:r>
              <w:t>分区</w:t>
            </w:r>
          </w:p>
        </w:tc>
        <w:tc>
          <w:tcPr>
            <w:tcW w:w="2837" w:type="dxa"/>
          </w:tcPr>
          <w:p w14:paraId="5D5FF7DA" w14:textId="77777777" w:rsidR="00983216" w:rsidRDefault="00983216" w:rsidP="009169FD">
            <w:pPr>
              <w:spacing w:line="360" w:lineRule="auto"/>
            </w:pPr>
            <w:r>
              <w:t>date_part</w:t>
            </w:r>
          </w:p>
        </w:tc>
        <w:tc>
          <w:tcPr>
            <w:tcW w:w="2524" w:type="dxa"/>
          </w:tcPr>
          <w:p w14:paraId="45B45CBB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八位</w:t>
            </w:r>
            <w:r>
              <w:t>日期：</w:t>
            </w:r>
            <w:r>
              <w:rPr>
                <w:rFonts w:hint="eastAsia"/>
              </w:rPr>
              <w:t>yyyymmdd</w:t>
            </w:r>
          </w:p>
        </w:tc>
      </w:tr>
      <w:tr w:rsidR="00983216" w14:paraId="645DF280" w14:textId="77777777" w:rsidTr="00983216">
        <w:tc>
          <w:tcPr>
            <w:tcW w:w="2466" w:type="dxa"/>
          </w:tcPr>
          <w:p w14:paraId="12B0E511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地域</w:t>
            </w:r>
            <w:r>
              <w:t>分区</w:t>
            </w:r>
          </w:p>
        </w:tc>
        <w:tc>
          <w:tcPr>
            <w:tcW w:w="2837" w:type="dxa"/>
          </w:tcPr>
          <w:p w14:paraId="27508170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area_part</w:t>
            </w:r>
          </w:p>
        </w:tc>
        <w:tc>
          <w:tcPr>
            <w:tcW w:w="2524" w:type="dxa"/>
          </w:tcPr>
          <w:p w14:paraId="56826B5F" w14:textId="77777777" w:rsidR="00983216" w:rsidRDefault="001548F1" w:rsidP="009169FD">
            <w:pPr>
              <w:spacing w:line="360" w:lineRule="auto"/>
            </w:pPr>
            <w:r>
              <w:rPr>
                <w:rFonts w:hint="eastAsia"/>
              </w:rPr>
              <w:t>区县</w:t>
            </w:r>
            <w:r>
              <w:t>编码</w:t>
            </w:r>
          </w:p>
        </w:tc>
      </w:tr>
      <w:tr w:rsidR="00FC69FF" w14:paraId="100C32B3" w14:textId="77777777" w:rsidTr="00983216">
        <w:tc>
          <w:tcPr>
            <w:tcW w:w="2466" w:type="dxa"/>
          </w:tcPr>
          <w:p w14:paraId="412E8A59" w14:textId="3FC02C52" w:rsidR="00FC69FF" w:rsidRDefault="00FC69FF" w:rsidP="009169FD">
            <w:pPr>
              <w:spacing w:line="360" w:lineRule="auto"/>
            </w:pPr>
            <w:r>
              <w:rPr>
                <w:rFonts w:hint="eastAsia"/>
              </w:rPr>
              <w:t>余数分区</w:t>
            </w:r>
          </w:p>
        </w:tc>
        <w:tc>
          <w:tcPr>
            <w:tcW w:w="2837" w:type="dxa"/>
          </w:tcPr>
          <w:p w14:paraId="317E4655" w14:textId="0229E7BC" w:rsidR="00FC69FF" w:rsidRDefault="00FC69FF" w:rsidP="009169FD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D_PART</w:t>
            </w:r>
          </w:p>
        </w:tc>
        <w:tc>
          <w:tcPr>
            <w:tcW w:w="2524" w:type="dxa"/>
          </w:tcPr>
          <w:p w14:paraId="545D0817" w14:textId="7A203850" w:rsidR="00FC69FF" w:rsidRDefault="00FC69FF" w:rsidP="009169FD">
            <w:pPr>
              <w:spacing w:line="360" w:lineRule="auto"/>
            </w:pPr>
            <w:r>
              <w:rPr>
                <w:rFonts w:hint="eastAsia"/>
              </w:rPr>
              <w:t>常用为日期的除以</w:t>
            </w:r>
            <w:r>
              <w:t>保存周期的余数</w:t>
            </w:r>
          </w:p>
        </w:tc>
      </w:tr>
    </w:tbl>
    <w:p w14:paraId="032D1449" w14:textId="77777777" w:rsidR="00EB2E66" w:rsidRDefault="00EB2E66" w:rsidP="00EB2E66">
      <w:pPr>
        <w:rPr>
          <w:color w:val="FF0000"/>
        </w:rPr>
      </w:pPr>
    </w:p>
    <w:p w14:paraId="736FEAB1" w14:textId="77777777" w:rsidR="00FF3780" w:rsidRPr="00227195" w:rsidRDefault="00EB2E66" w:rsidP="00EB2E66">
      <w:pPr>
        <w:rPr>
          <w:b/>
          <w:color w:val="FF0000"/>
        </w:rPr>
      </w:pPr>
      <w:r>
        <w:rPr>
          <w:rFonts w:hint="eastAsia"/>
          <w:color w:val="FF0000"/>
        </w:rPr>
        <w:t>【</w:t>
      </w:r>
      <w:r w:rsidRPr="00EB2E66">
        <w:rPr>
          <w:rFonts w:hint="eastAsia"/>
          <w:b/>
          <w:color w:val="FF0000"/>
        </w:rPr>
        <w:t>注意</w:t>
      </w:r>
      <w:r>
        <w:rPr>
          <w:rFonts w:hint="eastAsia"/>
          <w:color w:val="FF0000"/>
        </w:rPr>
        <w:t>】</w:t>
      </w:r>
      <w:r>
        <w:rPr>
          <w:color w:val="FF0000"/>
        </w:rPr>
        <w:t>：</w:t>
      </w:r>
      <w:r w:rsidR="00FF3780" w:rsidRPr="00227195">
        <w:rPr>
          <w:rFonts w:hint="eastAsia"/>
          <w:b/>
          <w:color w:val="FF0000"/>
        </w:rPr>
        <w:t>创建分区键的时候分区键不能和表字段名相同。</w:t>
      </w:r>
    </w:p>
    <w:p w14:paraId="21EB814C" w14:textId="77777777" w:rsidR="008A6AB6" w:rsidRDefault="008A6AB6" w:rsidP="003332B9">
      <w:pPr>
        <w:pStyle w:val="2"/>
      </w:pPr>
      <w:bookmarkStart w:id="10" w:name="_Toc420428086"/>
      <w:bookmarkStart w:id="11" w:name="_Toc420428412"/>
      <w:r>
        <w:rPr>
          <w:rFonts w:hint="eastAsia"/>
        </w:rPr>
        <w:t>H</w:t>
      </w:r>
      <w:r>
        <w:t>ive</w:t>
      </w:r>
      <w:r>
        <w:rPr>
          <w:rFonts w:hint="eastAsia"/>
        </w:rPr>
        <w:t>表文件</w:t>
      </w:r>
      <w:r w:rsidR="00180E7A">
        <w:t>类型选择</w:t>
      </w:r>
      <w:r w:rsidR="00180E7A">
        <w:rPr>
          <w:rFonts w:hint="eastAsia"/>
        </w:rPr>
        <w:t>原则</w:t>
      </w:r>
      <w:bookmarkEnd w:id="10"/>
      <w:bookmarkEnd w:id="11"/>
    </w:p>
    <w:p w14:paraId="62CBFD39" w14:textId="77777777" w:rsidR="00B33E2C" w:rsidRDefault="00B33E2C" w:rsidP="00B92595">
      <w:pPr>
        <w:spacing w:line="360" w:lineRule="auto"/>
      </w:pPr>
      <w:r>
        <w:rPr>
          <w:rFonts w:hint="eastAsia"/>
        </w:rPr>
        <w:t>接口层</w:t>
      </w:r>
      <w:r>
        <w:t>数据表</w:t>
      </w:r>
      <w:r>
        <w:rPr>
          <w:rFonts w:hint="eastAsia"/>
        </w:rPr>
        <w:t>和导出</w:t>
      </w:r>
      <w:r>
        <w:t>数据表，采用</w:t>
      </w:r>
      <w:r w:rsidRPr="00C75DDF">
        <w:rPr>
          <w:rFonts w:hint="eastAsia"/>
          <w:b/>
        </w:rPr>
        <w:t>TEXTFILE</w:t>
      </w:r>
      <w:r>
        <w:rPr>
          <w:rFonts w:hint="eastAsia"/>
        </w:rPr>
        <w:t>文件</w:t>
      </w:r>
      <w:r>
        <w:t>类型</w:t>
      </w:r>
      <w:r>
        <w:rPr>
          <w:rFonts w:hint="eastAsia"/>
        </w:rPr>
        <w:t>；</w:t>
      </w:r>
    </w:p>
    <w:p w14:paraId="46BE71E3" w14:textId="26753836" w:rsidR="00B33E2C" w:rsidRDefault="00B33E2C" w:rsidP="00B92595">
      <w:pPr>
        <w:spacing w:line="360" w:lineRule="auto"/>
        <w:rPr>
          <w:ins w:id="12" w:author="111216ll" w:date="2015-07-29T13:37:00Z"/>
          <w:rFonts w:hint="eastAsia"/>
        </w:rPr>
      </w:pPr>
      <w:r>
        <w:t>数据加工过程中的数据表，采用</w:t>
      </w:r>
      <w:r w:rsidRPr="00C75DDF">
        <w:rPr>
          <w:rFonts w:hint="eastAsia"/>
          <w:b/>
        </w:rPr>
        <w:t>RCFILE</w:t>
      </w:r>
      <w:r w:rsidR="00C75DDF">
        <w:rPr>
          <w:rFonts w:hint="eastAsia"/>
        </w:rPr>
        <w:t>文件</w:t>
      </w:r>
      <w:r w:rsidR="00C75DDF">
        <w:t>类型</w:t>
      </w:r>
      <w:r>
        <w:rPr>
          <w:rFonts w:hint="eastAsia"/>
        </w:rPr>
        <w:t>。</w:t>
      </w:r>
    </w:p>
    <w:p w14:paraId="39D2CDC2" w14:textId="6CFB77CC" w:rsidR="002867ED" w:rsidRDefault="002867ED" w:rsidP="00B92595">
      <w:pPr>
        <w:spacing w:line="360" w:lineRule="auto"/>
        <w:rPr>
          <w:rFonts w:hint="eastAsia"/>
        </w:rPr>
      </w:pPr>
    </w:p>
    <w:p w14:paraId="1D7A29D3" w14:textId="7AEE3A00" w:rsidR="003B3E55" w:rsidRDefault="003B3E55" w:rsidP="00B92595">
      <w:pPr>
        <w:spacing w:line="360" w:lineRule="auto"/>
      </w:pPr>
    </w:p>
    <w:p w14:paraId="1323E6D0" w14:textId="77777777" w:rsidR="003960C4" w:rsidRDefault="003960C4" w:rsidP="003332B9">
      <w:pPr>
        <w:pStyle w:val="2"/>
      </w:pPr>
      <w:bookmarkStart w:id="13" w:name="_Toc420428087"/>
      <w:bookmarkStart w:id="14" w:name="_Toc420428413"/>
      <w:r>
        <w:lastRenderedPageBreak/>
        <w:t>Hive</w:t>
      </w:r>
      <w:r>
        <w:t>表压缩</w:t>
      </w:r>
      <w:r w:rsidR="009B315C">
        <w:rPr>
          <w:rFonts w:hint="eastAsia"/>
        </w:rPr>
        <w:t>使用</w:t>
      </w:r>
      <w:r>
        <w:t>原则</w:t>
      </w:r>
      <w:bookmarkEnd w:id="13"/>
      <w:bookmarkEnd w:id="14"/>
    </w:p>
    <w:p w14:paraId="635A68C4" w14:textId="77777777" w:rsidR="00B92595" w:rsidRDefault="00B92595" w:rsidP="00BF1FE9">
      <w:pPr>
        <w:spacing w:line="360" w:lineRule="auto"/>
        <w:ind w:firstLine="420"/>
      </w:pPr>
      <w:r>
        <w:rPr>
          <w:rFonts w:hint="eastAsia"/>
        </w:rPr>
        <w:t>H</w:t>
      </w:r>
      <w:r>
        <w:t>ive</w:t>
      </w:r>
      <w:r>
        <w:t>数据仓库在配置文件中，执行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作业</w:t>
      </w:r>
      <w:r>
        <w:t>生成的数据</w:t>
      </w:r>
      <w:r>
        <w:rPr>
          <w:rFonts w:hint="eastAsia"/>
        </w:rPr>
        <w:t>结果</w:t>
      </w:r>
      <w:r>
        <w:t>，会按照配置文件中的文件压缩方式进行压缩，此处我们使用</w:t>
      </w:r>
      <w:r>
        <w:t>snappy</w:t>
      </w:r>
      <w:r>
        <w:rPr>
          <w:rFonts w:hint="eastAsia"/>
        </w:rPr>
        <w:t>，</w:t>
      </w:r>
      <w:r>
        <w:t>配合</w:t>
      </w:r>
      <w:r>
        <w:rPr>
          <w:rFonts w:hint="eastAsia"/>
        </w:rPr>
        <w:t>表</w:t>
      </w:r>
      <w:r>
        <w:t>文件类型使用</w:t>
      </w:r>
      <w:r>
        <w:rPr>
          <w:rFonts w:hint="eastAsia"/>
        </w:rPr>
        <w:t>RCFILE</w:t>
      </w:r>
      <w:r>
        <w:rPr>
          <w:rFonts w:hint="eastAsia"/>
        </w:rPr>
        <w:t>。</w:t>
      </w:r>
    </w:p>
    <w:p w14:paraId="1E7211AE" w14:textId="77777777" w:rsidR="00B92595" w:rsidRPr="00B92595" w:rsidRDefault="00B92595" w:rsidP="00BF1FE9">
      <w:pPr>
        <w:autoSpaceDE w:val="0"/>
        <w:autoSpaceDN w:val="0"/>
        <w:adjustRightInd w:val="0"/>
        <w:spacing w:line="360" w:lineRule="auto"/>
        <w:ind w:firstLine="420"/>
        <w:jc w:val="left"/>
        <w:rPr>
          <w:b/>
          <w:color w:val="FF0000"/>
        </w:rPr>
      </w:pPr>
      <w:r w:rsidRPr="00B92595">
        <w:rPr>
          <w:rFonts w:hint="eastAsia"/>
          <w:b/>
          <w:color w:val="FF0000"/>
        </w:rPr>
        <w:t>值得</w:t>
      </w:r>
      <w:r w:rsidRPr="00B92595">
        <w:rPr>
          <w:b/>
          <w:color w:val="FF0000"/>
        </w:rPr>
        <w:t>注意的是</w:t>
      </w:r>
      <w:r w:rsidRPr="00B92595">
        <w:rPr>
          <w:rFonts w:hint="eastAsia"/>
          <w:b/>
          <w:color w:val="FF0000"/>
        </w:rPr>
        <w:t>：</w:t>
      </w:r>
    </w:p>
    <w:p w14:paraId="191CF7F6" w14:textId="77777777" w:rsidR="00B92595" w:rsidRDefault="00B92595" w:rsidP="0074386C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LOAD</w:t>
      </w:r>
      <w:r>
        <w:rPr>
          <w:rFonts w:hint="eastAsia"/>
        </w:rPr>
        <w:t>命令</w:t>
      </w:r>
      <w:r>
        <w:t>、</w:t>
      </w:r>
      <w:r>
        <w:t xml:space="preserve">hdfs </w:t>
      </w:r>
      <w:r>
        <w:rPr>
          <w:rFonts w:hint="eastAsia"/>
        </w:rPr>
        <w:t>dfs</w:t>
      </w:r>
      <w:r>
        <w:t xml:space="preserve"> –put</w:t>
      </w:r>
      <w:r>
        <w:rPr>
          <w:rFonts w:hint="eastAsia"/>
        </w:rPr>
        <w:t>命令加载</w:t>
      </w:r>
      <w:r>
        <w:t>到</w:t>
      </w:r>
      <w:r>
        <w:rPr>
          <w:rFonts w:hint="eastAsia"/>
        </w:rPr>
        <w:t>HIVE</w:t>
      </w:r>
      <w:r>
        <w:rPr>
          <w:rFonts w:hint="eastAsia"/>
        </w:rPr>
        <w:t>数据</w:t>
      </w:r>
      <w:r>
        <w:t>库中的</w:t>
      </w:r>
      <w:r>
        <w:rPr>
          <w:rFonts w:hint="eastAsia"/>
        </w:rPr>
        <w:t>文件</w:t>
      </w:r>
      <w:r>
        <w:t>并不压缩，所以需要使用</w:t>
      </w:r>
      <w:r>
        <w:rPr>
          <w:rFonts w:hint="eastAsia"/>
        </w:rPr>
        <w:t>TEXTFILE</w:t>
      </w:r>
      <w:r w:rsidR="00F06115">
        <w:rPr>
          <w:rFonts w:hint="eastAsia"/>
        </w:rPr>
        <w:t>。</w:t>
      </w:r>
      <w:r>
        <w:rPr>
          <w:rFonts w:hint="eastAsia"/>
        </w:rPr>
        <w:t>即使</w:t>
      </w:r>
      <w:r>
        <w:t>接口文件本身为压缩文件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也可正常使用</w:t>
      </w:r>
      <w:r>
        <w:t>数据</w:t>
      </w:r>
      <w:r>
        <w:rPr>
          <w:rFonts w:hint="eastAsia"/>
        </w:rPr>
        <w:t>；</w:t>
      </w:r>
    </w:p>
    <w:p w14:paraId="0761513E" w14:textId="77777777" w:rsidR="00B92595" w:rsidRPr="00B92595" w:rsidRDefault="00B92595" w:rsidP="0074386C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用于</w:t>
      </w:r>
      <w:r>
        <w:t>导出数据进行数据服务的表，本身数据</w:t>
      </w:r>
      <w:r>
        <w:rPr>
          <w:rFonts w:hint="eastAsia"/>
        </w:rPr>
        <w:t>是</w:t>
      </w:r>
      <w:r>
        <w:t>压缩</w:t>
      </w:r>
      <w:r>
        <w:rPr>
          <w:rFonts w:hint="eastAsia"/>
        </w:rPr>
        <w:t>类型</w:t>
      </w:r>
      <w:r>
        <w:t>，导出后需要解压缩，</w:t>
      </w:r>
      <w:r>
        <w:rPr>
          <w:rFonts w:hint="eastAsia"/>
        </w:rPr>
        <w:t>为了</w:t>
      </w:r>
      <w:r>
        <w:t>方便操作，用于导出的数据表进行数据加工前，可</w:t>
      </w:r>
      <w:r>
        <w:rPr>
          <w:rFonts w:hint="eastAsia"/>
        </w:rPr>
        <w:t>通过指定</w:t>
      </w:r>
      <w:r>
        <w:t>参数：</w:t>
      </w:r>
    </w:p>
    <w:p w14:paraId="3B7665D4" w14:textId="77777777" w:rsidR="00B92595" w:rsidRPr="00B92595" w:rsidRDefault="00B92595" w:rsidP="00BF1FE9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cs="宋体"/>
          <w:kern w:val="0"/>
          <w:szCs w:val="21"/>
        </w:rPr>
      </w:pPr>
      <w:r w:rsidRPr="008878FF">
        <w:rPr>
          <w:rFonts w:ascii="宋体" w:eastAsia="宋体" w:cs="宋体"/>
          <w:color w:val="FF0000"/>
          <w:kern w:val="0"/>
          <w:szCs w:val="21"/>
        </w:rPr>
        <w:t>set hive.exec.compress.output=false</w:t>
      </w:r>
      <w:r w:rsidRPr="00B92595">
        <w:rPr>
          <w:rFonts w:ascii="宋体" w:eastAsia="宋体" w:cs="宋体" w:hint="eastAsia"/>
          <w:kern w:val="0"/>
          <w:szCs w:val="21"/>
        </w:rPr>
        <w:t>，指定</w:t>
      </w:r>
      <w:r>
        <w:rPr>
          <w:rFonts w:ascii="宋体" w:eastAsia="宋体" w:cs="宋体" w:hint="eastAsia"/>
          <w:kern w:val="0"/>
          <w:szCs w:val="21"/>
        </w:rPr>
        <w:t>参数</w:t>
      </w:r>
      <w:r w:rsidRPr="00B92595">
        <w:rPr>
          <w:rFonts w:ascii="宋体" w:eastAsia="宋体" w:cs="宋体"/>
          <w:kern w:val="0"/>
          <w:szCs w:val="21"/>
        </w:rPr>
        <w:t>后，数据表中加工出来的数据不进行</w:t>
      </w:r>
      <w:r w:rsidRPr="00B92595">
        <w:rPr>
          <w:rFonts w:ascii="宋体" w:eastAsia="宋体" w:cs="宋体" w:hint="eastAsia"/>
          <w:kern w:val="0"/>
          <w:szCs w:val="21"/>
        </w:rPr>
        <w:t>压缩</w:t>
      </w:r>
      <w:r w:rsidRPr="00B92595">
        <w:rPr>
          <w:rFonts w:ascii="宋体" w:eastAsia="宋体" w:cs="宋体"/>
          <w:kern w:val="0"/>
          <w:szCs w:val="21"/>
        </w:rPr>
        <w:t>，可以直接使用</w:t>
      </w:r>
      <w:r>
        <w:rPr>
          <w:rFonts w:hint="eastAsia"/>
        </w:rPr>
        <w:t>LOAD</w:t>
      </w:r>
      <w:r>
        <w:rPr>
          <w:rFonts w:hint="eastAsia"/>
        </w:rPr>
        <w:t>命令</w:t>
      </w:r>
      <w:r>
        <w:t>、</w:t>
      </w:r>
      <w:r>
        <w:t xml:space="preserve">hdfs </w:t>
      </w:r>
      <w:r>
        <w:rPr>
          <w:rFonts w:hint="eastAsia"/>
        </w:rPr>
        <w:t>dfs</w:t>
      </w:r>
      <w:r>
        <w:t xml:space="preserve"> –get</w:t>
      </w:r>
      <w:r>
        <w:rPr>
          <w:rFonts w:hint="eastAsia"/>
        </w:rPr>
        <w:t>命令</w:t>
      </w:r>
      <w:r>
        <w:t>进行数据文件导出。</w:t>
      </w:r>
    </w:p>
    <w:p w14:paraId="482D5998" w14:textId="77777777" w:rsidR="0086261C" w:rsidRDefault="0047112B" w:rsidP="003332B9">
      <w:pPr>
        <w:pStyle w:val="2"/>
      </w:pPr>
      <w:bookmarkStart w:id="15" w:name="_Toc420428088"/>
      <w:bookmarkStart w:id="16" w:name="_Toc420428414"/>
      <w:r>
        <w:rPr>
          <w:rFonts w:hint="eastAsia"/>
        </w:rPr>
        <w:t>H</w:t>
      </w:r>
      <w:r>
        <w:t>ive</w:t>
      </w:r>
      <w:r w:rsidR="0086261C" w:rsidRPr="0086261C">
        <w:rPr>
          <w:rFonts w:hint="eastAsia"/>
        </w:rPr>
        <w:t>字段分隔符</w:t>
      </w:r>
      <w:r w:rsidR="00180E7A">
        <w:rPr>
          <w:rFonts w:hint="eastAsia"/>
        </w:rPr>
        <w:t>选取</w:t>
      </w:r>
      <w:r w:rsidR="00180E7A">
        <w:t>原则</w:t>
      </w:r>
      <w:bookmarkEnd w:id="15"/>
      <w:bookmarkEnd w:id="16"/>
    </w:p>
    <w:p w14:paraId="0ED3056C" w14:textId="77777777" w:rsidR="00044980" w:rsidRDefault="00044980" w:rsidP="00683B9A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ive</w:t>
      </w:r>
      <w:proofErr w:type="gramStart"/>
      <w:r>
        <w:rPr>
          <w:rFonts w:hint="eastAsia"/>
        </w:rPr>
        <w:t>建表</w:t>
      </w:r>
      <w:r>
        <w:t>过程</w:t>
      </w:r>
      <w:proofErr w:type="gramEnd"/>
      <w:r>
        <w:t>中，</w:t>
      </w:r>
      <w:r w:rsidR="00D93FC8">
        <w:rPr>
          <w:rFonts w:hint="eastAsia"/>
        </w:rPr>
        <w:t>需要</w:t>
      </w:r>
      <w:r w:rsidR="00D93FC8">
        <w:t>指定字段分隔符</w:t>
      </w:r>
      <w:r w:rsidR="00D93FC8">
        <w:rPr>
          <w:rFonts w:hint="eastAsia"/>
        </w:rPr>
        <w:t>采用</w:t>
      </w:r>
      <w:r w:rsidR="00D93FC8">
        <w:t>什么分隔符，本次大数据平台建设，主要有如下两种情况：</w:t>
      </w:r>
    </w:p>
    <w:p w14:paraId="5083B49C" w14:textId="77777777" w:rsidR="00D93FC8" w:rsidRDefault="00D93FC8" w:rsidP="0074386C">
      <w:pPr>
        <w:pStyle w:val="a5"/>
        <w:numPr>
          <w:ilvl w:val="0"/>
          <w:numId w:val="21"/>
        </w:numPr>
        <w:spacing w:line="360" w:lineRule="auto"/>
        <w:ind w:firstLineChars="0"/>
      </w:pPr>
      <w:r>
        <w:t>数据接口表：</w:t>
      </w:r>
      <w:r w:rsidRPr="001B3BA4">
        <w:rPr>
          <w:rFonts w:asciiTheme="minorEastAsia" w:hAnsiTheme="minorEastAsia" w:hint="eastAsia"/>
        </w:rPr>
        <w:t>字段</w:t>
      </w:r>
      <w:r>
        <w:rPr>
          <w:rFonts w:asciiTheme="minorEastAsia" w:hAnsiTheme="minorEastAsia" w:hint="eastAsia"/>
          <w:color w:val="000000" w:themeColor="text1"/>
        </w:rPr>
        <w:t>分割</w:t>
      </w:r>
      <w:proofErr w:type="gramStart"/>
      <w:r>
        <w:rPr>
          <w:rFonts w:asciiTheme="minorEastAsia" w:hAnsiTheme="minorEastAsia" w:hint="eastAsia"/>
          <w:color w:val="000000" w:themeColor="text1"/>
        </w:rPr>
        <w:t>符</w:t>
      </w:r>
      <w:r w:rsidRPr="001B3BA4">
        <w:rPr>
          <w:rFonts w:asciiTheme="minorEastAsia" w:hAnsiTheme="minorEastAsia" w:hint="eastAsia"/>
          <w:color w:val="000000" w:themeColor="text1"/>
        </w:rPr>
        <w:t>采用</w:t>
      </w:r>
      <w:proofErr w:type="gramEnd"/>
      <w:r>
        <w:rPr>
          <w:rFonts w:asciiTheme="minorEastAsia" w:hAnsiTheme="minorEastAsia" w:hint="eastAsia"/>
          <w:color w:val="000000" w:themeColor="text1"/>
        </w:rPr>
        <w:t>接口规范中</w:t>
      </w:r>
      <w:r>
        <w:rPr>
          <w:rFonts w:asciiTheme="minorEastAsia" w:hAnsiTheme="minorEastAsia"/>
          <w:color w:val="000000" w:themeColor="text1"/>
        </w:rPr>
        <w:t>指定的</w:t>
      </w:r>
      <w:r>
        <w:rPr>
          <w:rFonts w:asciiTheme="minorEastAsia" w:hAnsiTheme="minorEastAsia" w:hint="eastAsia"/>
        </w:rPr>
        <w:t>源文件中的字段分隔符</w:t>
      </w:r>
    </w:p>
    <w:p w14:paraId="67B49D3C" w14:textId="77777777" w:rsidR="00D93FC8" w:rsidRPr="00044980" w:rsidRDefault="00D93FC8" w:rsidP="0074386C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内部数据加工结果</w:t>
      </w:r>
      <w:r>
        <w:t>表：</w:t>
      </w:r>
      <w:r w:rsidRPr="001B3BA4">
        <w:rPr>
          <w:rFonts w:asciiTheme="minorEastAsia" w:hAnsiTheme="minorEastAsia" w:hint="eastAsia"/>
          <w:color w:val="000000" w:themeColor="text1"/>
        </w:rPr>
        <w:t>表的字段分割符默认使用</w:t>
      </w:r>
      <w:r w:rsidRPr="001B3BA4">
        <w:rPr>
          <w:rFonts w:asciiTheme="minorEastAsia" w:hAnsiTheme="minorEastAsia"/>
        </w:rPr>
        <w:t>'</w:t>
      </w:r>
      <w:r w:rsidRPr="001B3BA4">
        <w:rPr>
          <w:rFonts w:asciiTheme="minorEastAsia" w:hAnsiTheme="minorEastAsia" w:hint="eastAsia"/>
        </w:rPr>
        <w:t>\001</w:t>
      </w:r>
      <w:r w:rsidRPr="001B3BA4">
        <w:rPr>
          <w:rFonts w:asciiTheme="minorEastAsia" w:hAnsiTheme="minorEastAsia"/>
        </w:rPr>
        <w:t>'</w:t>
      </w:r>
    </w:p>
    <w:p w14:paraId="1700FB77" w14:textId="77777777" w:rsidR="00EC7BCB" w:rsidRDefault="00EC7BCB" w:rsidP="00FD41C6">
      <w:pPr>
        <w:pStyle w:val="1"/>
      </w:pPr>
      <w:bookmarkStart w:id="17" w:name="_Toc420428089"/>
      <w:bookmarkStart w:id="18" w:name="_Toc420428415"/>
      <w:proofErr w:type="gramStart"/>
      <w:r>
        <w:rPr>
          <w:rFonts w:hint="eastAsia"/>
        </w:rPr>
        <w:t>建表</w:t>
      </w:r>
      <w:r w:rsidR="00EE4A72">
        <w:rPr>
          <w:rFonts w:hint="eastAsia"/>
        </w:rPr>
        <w:t>规范</w:t>
      </w:r>
      <w:bookmarkEnd w:id="17"/>
      <w:bookmarkEnd w:id="18"/>
      <w:proofErr w:type="gramEnd"/>
    </w:p>
    <w:p w14:paraId="79B6C276" w14:textId="77777777" w:rsidR="00BA4BCD" w:rsidRDefault="00BA4BCD" w:rsidP="00BA4BCD">
      <w:pPr>
        <w:pStyle w:val="2"/>
      </w:pPr>
      <w:r w:rsidRPr="00BA4BCD">
        <w:t>表注释</w:t>
      </w:r>
    </w:p>
    <w:p w14:paraId="427C8E7E" w14:textId="77777777" w:rsidR="008134D6" w:rsidRDefault="00BA4BCD" w:rsidP="00BA4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D">
        <w:rPr>
          <w:rFonts w:ascii="宋体" w:eastAsia="宋体" w:hAnsi="宋体" w:cs="宋体"/>
          <w:kern w:val="0"/>
          <w:sz w:val="24"/>
          <w:szCs w:val="24"/>
        </w:rPr>
        <w:t> 表的注释都正确填写，如：</w:t>
      </w:r>
    </w:p>
    <w:p w14:paraId="44067D1D" w14:textId="77777777" w:rsidR="008134D6" w:rsidRDefault="00BA4BCD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D">
        <w:rPr>
          <w:rFonts w:ascii="宋体" w:eastAsia="宋体" w:hAnsi="宋体" w:cs="宋体"/>
          <w:kern w:val="0"/>
          <w:sz w:val="24"/>
          <w:szCs w:val="24"/>
        </w:rPr>
        <w:t>移动业务订购实例资料table;[MASTER_FIELD:B域,LEVEL:DWD层,DATA_FIELD:产品域,DATASUB_FIELD:订购实例]</w:t>
      </w:r>
    </w:p>
    <w:p w14:paraId="27792ADE" w14:textId="3CED6EEA" w:rsidR="00BA4BCD" w:rsidRDefault="008134D6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BA4BCD" w:rsidRPr="00BA4BCD">
        <w:rPr>
          <w:rFonts w:ascii="宋体" w:eastAsia="宋体" w:hAnsi="宋体" w:cs="宋体"/>
          <w:kern w:val="0"/>
          <w:sz w:val="24"/>
          <w:szCs w:val="24"/>
        </w:rPr>
        <w:t>域命名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A4BCD">
        <w:rPr>
          <w:rFonts w:ascii="宋体" w:eastAsia="宋体" w:hAnsi="宋体" w:cs="宋体"/>
          <w:kern w:val="0"/>
          <w:sz w:val="24"/>
          <w:szCs w:val="24"/>
        </w:rPr>
        <w:t>DATA_FIELD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填写规则</w:t>
      </w:r>
      <w:r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3C4B068A" w14:textId="701A43A9" w:rsidR="00150097" w:rsidRDefault="00150097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：代码为</w:t>
      </w:r>
      <w:r>
        <w:rPr>
          <w:rFonts w:ascii="宋体" w:eastAsia="宋体" w:hAnsi="宋体" w:cs="宋体" w:hint="eastAsia"/>
          <w:kern w:val="0"/>
          <w:sz w:val="24"/>
          <w:szCs w:val="24"/>
        </w:rPr>
        <w:t>原ORACLE数据库</w:t>
      </w:r>
      <w:r>
        <w:rPr>
          <w:rFonts w:ascii="宋体" w:eastAsia="宋体" w:hAnsi="宋体" w:cs="宋体"/>
          <w:kern w:val="0"/>
          <w:sz w:val="24"/>
          <w:szCs w:val="24"/>
        </w:rPr>
        <w:t>中表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名称第二</w:t>
      </w:r>
      <w:r>
        <w:rPr>
          <w:rFonts w:ascii="宋体" w:eastAsia="宋体" w:hAnsi="宋体" w:cs="宋体"/>
          <w:kern w:val="0"/>
          <w:sz w:val="24"/>
          <w:szCs w:val="24"/>
        </w:rPr>
        <w:t>段关键字内容，如：</w:t>
      </w:r>
      <w:r w:rsidRPr="00150097">
        <w:rPr>
          <w:rFonts w:ascii="宋体" w:eastAsia="宋体" w:hAnsi="宋体" w:cs="宋体"/>
          <w:kern w:val="0"/>
          <w:sz w:val="24"/>
          <w:szCs w:val="24"/>
        </w:rPr>
        <w:t>ODS_</w:t>
      </w:r>
      <w:r w:rsidRPr="0015009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CDR</w:t>
      </w:r>
      <w:r w:rsidRPr="00150097">
        <w:rPr>
          <w:rFonts w:ascii="宋体" w:eastAsia="宋体" w:hAnsi="宋体" w:cs="宋体"/>
          <w:kern w:val="0"/>
          <w:sz w:val="24"/>
          <w:szCs w:val="24"/>
        </w:rPr>
        <w:t>_OCS_RECHARGE_D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详单域</w:t>
      </w:r>
      <w:proofErr w:type="gramEnd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89"/>
        <w:gridCol w:w="852"/>
        <w:gridCol w:w="6668"/>
      </w:tblGrid>
      <w:tr w:rsidR="00BA4BCD" w:rsidRPr="00BA4BCD" w14:paraId="5881590B" w14:textId="77777777" w:rsidTr="00BA4BCD">
        <w:trPr>
          <w:trHeight w:val="27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BED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CB7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8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28A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A4BCD" w:rsidRPr="00BA4BCD" w14:paraId="02570329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E07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735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C406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CUSTOMER,包含个人、组织客户信息；VIP、俱乐部等信息</w:t>
            </w:r>
          </w:p>
        </w:tc>
      </w:tr>
      <w:tr w:rsidR="00BA4BCD" w:rsidRPr="00BA4BCD" w14:paraId="3EFBF29D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B5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63B8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USR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7A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USER，包含订购实例细节，用户各种属性</w:t>
            </w:r>
          </w:p>
        </w:tc>
      </w:tr>
      <w:tr w:rsidR="00BA4BCD" w:rsidRPr="00BA4BCD" w14:paraId="414B0302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512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BA2F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PRD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759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PRODUCT，产品体系，包含产品编码，产品所包含的包、子产品、服务等各类属性</w:t>
            </w:r>
          </w:p>
        </w:tc>
      </w:tr>
      <w:tr w:rsidR="00BA4BCD" w:rsidRPr="00BA4BCD" w14:paraId="119EEF11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A91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渠道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BA8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CHL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654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CHANNEL，渠道，代理商，佣金等信息</w:t>
            </w:r>
          </w:p>
        </w:tc>
      </w:tr>
      <w:tr w:rsidR="00BA4BCD" w:rsidRPr="00BA4BCD" w14:paraId="1CEA76A0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61A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36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FC43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BUSINESS，工单记录，营业记录</w:t>
            </w:r>
          </w:p>
        </w:tc>
      </w:tr>
      <w:tr w:rsidR="00BA4BCD" w:rsidRPr="00BA4BCD" w14:paraId="38F11031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B5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详单</w:t>
            </w:r>
            <w:proofErr w:type="gramEnd"/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(使用)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097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B7D4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 Detail Records，各类业务的通话、使用记录</w:t>
            </w:r>
          </w:p>
        </w:tc>
      </w:tr>
      <w:tr w:rsidR="00BA4BCD" w:rsidRPr="00BA4BCD" w14:paraId="786500E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8E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2CEE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6AB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Billing,付费关系，出账、销账、欠费等账务相关</w:t>
            </w:r>
          </w:p>
        </w:tc>
      </w:tr>
      <w:tr w:rsidR="00BA4BCD" w:rsidRPr="00BA4BCD" w14:paraId="55166D20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01D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合作伙伴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AAC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PRT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9E2A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Partner，SP管理及其提供的增值业务等信息，以及SP结算相关数据</w:t>
            </w:r>
          </w:p>
        </w:tc>
      </w:tr>
      <w:tr w:rsidR="00BA4BCD" w:rsidRPr="00BA4BCD" w14:paraId="1602698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37C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43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9F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Resource, 卡类、终端、基站等资源信息</w:t>
            </w:r>
          </w:p>
        </w:tc>
      </w:tr>
      <w:tr w:rsidR="00BA4BCD" w:rsidRPr="00BA4BCD" w14:paraId="482227E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8C9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市场营销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AFE8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MRT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C4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Marketing, 市场营销，维系挽留等数据</w:t>
            </w:r>
          </w:p>
        </w:tc>
      </w:tr>
      <w:tr w:rsidR="00BA4BCD" w:rsidRPr="00BA4BCD" w14:paraId="64F98AB6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039C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50D6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016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Public，地域管理，员工、部门信息以及一些其他信息</w:t>
            </w:r>
          </w:p>
        </w:tc>
      </w:tr>
    </w:tbl>
    <w:p w14:paraId="0E64C341" w14:textId="77777777" w:rsidR="00BA4BCD" w:rsidRDefault="00BA4BCD" w:rsidP="00BA4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BB097" w14:textId="77777777" w:rsidR="00EC7BCB" w:rsidRDefault="00983216" w:rsidP="00983216">
      <w:pPr>
        <w:pStyle w:val="2"/>
      </w:pPr>
      <w:bookmarkStart w:id="19" w:name="_Toc420428090"/>
      <w:bookmarkStart w:id="20" w:name="_Toc420428416"/>
      <w:r>
        <w:rPr>
          <w:rFonts w:hint="eastAsia"/>
        </w:rPr>
        <w:t>接口</w:t>
      </w:r>
      <w:r>
        <w:t>表</w:t>
      </w:r>
      <w:bookmarkEnd w:id="19"/>
      <w:bookmarkEnd w:id="20"/>
    </w:p>
    <w:p w14:paraId="0A7258B7" w14:textId="4026AB28" w:rsidR="00457FC0" w:rsidRDefault="00A77247" w:rsidP="00D35C0D">
      <w:pPr>
        <w:spacing w:line="360" w:lineRule="auto"/>
        <w:ind w:firstLine="420"/>
      </w:pPr>
      <w:r>
        <w:rPr>
          <w:rFonts w:hint="eastAsia"/>
        </w:rPr>
        <w:t>根据</w:t>
      </w:r>
      <w:r w:rsidR="00C762B4">
        <w:rPr>
          <w:rFonts w:hint="eastAsia"/>
        </w:rPr>
        <w:t>第</w:t>
      </w:r>
      <w:r w:rsidR="00C762B4">
        <w:rPr>
          <w:rFonts w:hint="eastAsia"/>
        </w:rPr>
        <w:t>2</w:t>
      </w:r>
      <w:r w:rsidR="00C762B4">
        <w:rPr>
          <w:rFonts w:hint="eastAsia"/>
        </w:rPr>
        <w:t>章</w:t>
      </w:r>
      <w:r w:rsidR="00C762B4">
        <w:rPr>
          <w:rFonts w:hint="eastAsia"/>
        </w:rPr>
        <w:t xml:space="preserve"> H</w:t>
      </w:r>
      <w:r w:rsidR="00C762B4">
        <w:t>ive</w:t>
      </w:r>
      <w:r w:rsidR="00C762B4">
        <w:t>开发基础原则中描述，接口表</w:t>
      </w:r>
      <w:r w:rsidR="00C762B4" w:rsidRPr="00111C1F">
        <w:rPr>
          <w:rFonts w:hint="eastAsia"/>
          <w:b/>
          <w:color w:val="FF0000"/>
        </w:rPr>
        <w:t>文件</w:t>
      </w:r>
      <w:r w:rsidR="00C762B4" w:rsidRPr="00111C1F">
        <w:rPr>
          <w:b/>
          <w:color w:val="FF0000"/>
        </w:rPr>
        <w:t>类型定义为</w:t>
      </w:r>
      <w:r w:rsidR="00C762B4" w:rsidRPr="00111C1F">
        <w:rPr>
          <w:rFonts w:hint="eastAsia"/>
          <w:b/>
          <w:color w:val="FF0000"/>
        </w:rPr>
        <w:t>TEXTFILE</w:t>
      </w:r>
      <w:r w:rsidR="00C762B4">
        <w:rPr>
          <w:rFonts w:hint="eastAsia"/>
        </w:rPr>
        <w:t>，</w:t>
      </w:r>
      <w:r w:rsidR="00C762B4" w:rsidRPr="00111C1F">
        <w:rPr>
          <w:rFonts w:hint="eastAsia"/>
          <w:b/>
          <w:color w:val="FF0000"/>
        </w:rPr>
        <w:t>不</w:t>
      </w:r>
      <w:r w:rsidR="00C762B4" w:rsidRPr="00111C1F">
        <w:rPr>
          <w:b/>
          <w:color w:val="FF0000"/>
        </w:rPr>
        <w:t>建立分区</w:t>
      </w:r>
      <w:r w:rsidR="00C762B4">
        <w:t>，数据分隔符</w:t>
      </w:r>
      <w:r w:rsidR="00C762B4" w:rsidRPr="00111C1F">
        <w:rPr>
          <w:b/>
          <w:color w:val="FF0000"/>
        </w:rPr>
        <w:t>以接口文件中</w:t>
      </w:r>
      <w:r w:rsidR="00C762B4" w:rsidRPr="00111C1F">
        <w:rPr>
          <w:rFonts w:hint="eastAsia"/>
          <w:b/>
          <w:color w:val="FF0000"/>
        </w:rPr>
        <w:t>实际</w:t>
      </w:r>
      <w:r w:rsidR="00C762B4" w:rsidRPr="00111C1F">
        <w:rPr>
          <w:b/>
          <w:color w:val="FF0000"/>
        </w:rPr>
        <w:t>分隔符为准</w:t>
      </w:r>
      <w:r w:rsidR="00C762B4">
        <w:t>。</w:t>
      </w:r>
    </w:p>
    <w:p w14:paraId="39F12320" w14:textId="3161F0B4" w:rsidR="003E068B" w:rsidRPr="005D62B5" w:rsidRDefault="003E068B" w:rsidP="00D35C0D">
      <w:pPr>
        <w:spacing w:line="360" w:lineRule="auto"/>
        <w:ind w:firstLine="420"/>
        <w:rPr>
          <w:b/>
        </w:rPr>
      </w:pPr>
      <w:r w:rsidRPr="005D62B5">
        <w:rPr>
          <w:rFonts w:hint="eastAsia"/>
          <w:b/>
        </w:rPr>
        <w:t>示例</w:t>
      </w:r>
      <w:r w:rsidRPr="005D62B5">
        <w:rPr>
          <w:b/>
        </w:rPr>
        <w:t>：</w:t>
      </w:r>
    </w:p>
    <w:p w14:paraId="6E52736F" w14:textId="77777777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>CREATE TABLE src.gn_</w:t>
      </w:r>
      <w:proofErr w:type="gramStart"/>
      <w:r>
        <w:t>table(</w:t>
      </w:r>
      <w:proofErr w:type="gramEnd"/>
    </w:p>
    <w:p w14:paraId="6C2360C2" w14:textId="741B1117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a1</w:t>
      </w:r>
      <w:proofErr w:type="gramEnd"/>
      <w:r>
        <w:t xml:space="preserve"> string</w:t>
      </w:r>
      <w:r w:rsidR="00113169">
        <w:t xml:space="preserve"> </w:t>
      </w:r>
      <w:commentRangeStart w:id="21"/>
      <w:r w:rsidR="00113169">
        <w:rPr>
          <w:rFonts w:hint="eastAsia"/>
        </w:rPr>
        <w:t>COMMENT '</w:t>
      </w:r>
      <w:r w:rsidR="006B0B02">
        <w:rPr>
          <w:rFonts w:hint="eastAsia"/>
        </w:rPr>
        <w:t>a</w:t>
      </w:r>
      <w:r w:rsidR="006B0B02">
        <w:t>1</w:t>
      </w:r>
      <w:r w:rsidR="00113169">
        <w:rPr>
          <w:rFonts w:hint="eastAsia"/>
        </w:rPr>
        <w:t>'</w:t>
      </w:r>
      <w:r>
        <w:t>,</w:t>
      </w:r>
      <w:commentRangeEnd w:id="21"/>
      <w:r w:rsidR="00025110">
        <w:rPr>
          <w:rStyle w:val="ac"/>
        </w:rPr>
        <w:commentReference w:id="21"/>
      </w:r>
      <w:r>
        <w:t xml:space="preserve"> </w:t>
      </w:r>
    </w:p>
    <w:p w14:paraId="2443E0FF" w14:textId="337ABBED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a2</w:t>
      </w:r>
      <w:proofErr w:type="gramEnd"/>
      <w:r>
        <w:t xml:space="preserve"> string</w:t>
      </w:r>
      <w:r w:rsidR="006B0B02">
        <w:t xml:space="preserve"> </w:t>
      </w:r>
      <w:commentRangeStart w:id="22"/>
      <w:r w:rsidR="006B0B02">
        <w:rPr>
          <w:rFonts w:hint="eastAsia"/>
        </w:rPr>
        <w:t>COMMENT 'a</w:t>
      </w:r>
      <w:r w:rsidR="006B0B02">
        <w:t>2</w:t>
      </w:r>
      <w:r w:rsidR="006B0B02">
        <w:rPr>
          <w:rFonts w:hint="eastAsia"/>
        </w:rPr>
        <w:t>'</w:t>
      </w:r>
      <w:commentRangeEnd w:id="22"/>
      <w:r w:rsidR="006B0B02">
        <w:rPr>
          <w:rStyle w:val="ac"/>
        </w:rPr>
        <w:commentReference w:id="22"/>
      </w:r>
      <w:r>
        <w:t xml:space="preserve">, </w:t>
      </w:r>
    </w:p>
    <w:p w14:paraId="5B1B6D7A" w14:textId="402C0A18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a3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3</w:t>
      </w:r>
      <w:r w:rsidR="006B0B02">
        <w:rPr>
          <w:rFonts w:hint="eastAsia"/>
        </w:rPr>
        <w:t>'</w:t>
      </w:r>
      <w:r>
        <w:t xml:space="preserve">, </w:t>
      </w:r>
    </w:p>
    <w:p w14:paraId="4643CF2A" w14:textId="72517E8E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a4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4</w:t>
      </w:r>
      <w:r w:rsidR="006B0B02">
        <w:rPr>
          <w:rFonts w:hint="eastAsia"/>
        </w:rPr>
        <w:t>'</w:t>
      </w:r>
      <w:r>
        <w:t xml:space="preserve">, </w:t>
      </w:r>
    </w:p>
    <w:p w14:paraId="326F630A" w14:textId="7105104C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a5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5</w:t>
      </w:r>
      <w:r w:rsidR="006B0B02">
        <w:rPr>
          <w:rFonts w:hint="eastAsia"/>
        </w:rPr>
        <w:t>'</w:t>
      </w:r>
      <w:r>
        <w:t xml:space="preserve">, </w:t>
      </w:r>
    </w:p>
    <w:p w14:paraId="763735DF" w14:textId="0B0972E9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a6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6</w:t>
      </w:r>
      <w:r w:rsidR="006B0B02">
        <w:rPr>
          <w:rFonts w:hint="eastAsia"/>
        </w:rPr>
        <w:t>'</w:t>
      </w:r>
      <w:r>
        <w:t xml:space="preserve">, </w:t>
      </w:r>
    </w:p>
    <w:p w14:paraId="794E39C4" w14:textId="47463E28" w:rsidR="006B0B02" w:rsidRDefault="005D62B5" w:rsidP="006B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a7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7</w:t>
      </w:r>
      <w:r w:rsidR="006B0B02">
        <w:rPr>
          <w:rFonts w:hint="eastAsia"/>
        </w:rPr>
        <w:t>'</w:t>
      </w:r>
    </w:p>
    <w:p w14:paraId="309A4E06" w14:textId="1130F35A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>)</w:t>
      </w:r>
    </w:p>
    <w:p w14:paraId="7C52CAE1" w14:textId="753C0EBE" w:rsidR="00242D8B" w:rsidRDefault="00242D8B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commentRangeStart w:id="23"/>
      <w:r>
        <w:rPr>
          <w:rFonts w:hint="eastAsia"/>
        </w:rPr>
        <w:t>COMMENT '</w:t>
      </w:r>
      <w:r>
        <w:rPr>
          <w:rFonts w:hint="eastAsia"/>
        </w:rPr>
        <w:t>表描述</w:t>
      </w:r>
      <w:r>
        <w:rPr>
          <w:rFonts w:hint="eastAsia"/>
        </w:rPr>
        <w:t>'</w:t>
      </w:r>
      <w:commentRangeEnd w:id="23"/>
      <w:r w:rsidR="00FF62B4">
        <w:rPr>
          <w:rStyle w:val="ac"/>
        </w:rPr>
        <w:commentReference w:id="23"/>
      </w:r>
    </w:p>
    <w:p w14:paraId="2AB00CCE" w14:textId="0B4BF14F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commentRangeStart w:id="24"/>
      <w:r>
        <w:t>ROW FORMAT DELIMITED FIELDS TERMINATED BY '</w:t>
      </w:r>
      <w:r w:rsidR="00F12406">
        <w:t>\001</w:t>
      </w:r>
      <w:r>
        <w:t>'</w:t>
      </w:r>
      <w:commentRangeEnd w:id="24"/>
      <w:r w:rsidR="00F37430">
        <w:rPr>
          <w:rStyle w:val="ac"/>
        </w:rPr>
        <w:commentReference w:id="24"/>
      </w:r>
      <w:r>
        <w:t xml:space="preserve"> </w:t>
      </w:r>
    </w:p>
    <w:p w14:paraId="7FBB463E" w14:textId="3EE7FF65" w:rsidR="005D62B5" w:rsidRPr="00551C8A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color w:val="FF0000"/>
        </w:rPr>
      </w:pPr>
      <w:commentRangeStart w:id="25"/>
      <w:r w:rsidRPr="00551C8A">
        <w:rPr>
          <w:color w:val="FF0000"/>
        </w:rPr>
        <w:t>STORED AS TEXTFILE;</w:t>
      </w:r>
      <w:commentRangeEnd w:id="25"/>
      <w:r w:rsidR="00551C8A">
        <w:rPr>
          <w:rStyle w:val="ac"/>
        </w:rPr>
        <w:commentReference w:id="25"/>
      </w:r>
    </w:p>
    <w:p w14:paraId="5FC21F5F" w14:textId="77777777" w:rsidR="00983216" w:rsidRDefault="00983216" w:rsidP="00983216">
      <w:pPr>
        <w:pStyle w:val="2"/>
      </w:pPr>
      <w:bookmarkStart w:id="26" w:name="_Toc420428091"/>
      <w:bookmarkStart w:id="27" w:name="_Toc420428417"/>
      <w:r>
        <w:rPr>
          <w:rFonts w:hint="eastAsia"/>
        </w:rPr>
        <w:t>内部</w:t>
      </w:r>
      <w:r>
        <w:t>数据加工表</w:t>
      </w:r>
      <w:bookmarkEnd w:id="26"/>
      <w:bookmarkEnd w:id="27"/>
    </w:p>
    <w:p w14:paraId="378F601E" w14:textId="3B100E34" w:rsidR="008E3703" w:rsidRPr="008E3703" w:rsidRDefault="008E3703" w:rsidP="005E5781">
      <w:pPr>
        <w:ind w:firstLine="420"/>
      </w:pPr>
      <w:r>
        <w:rPr>
          <w:rFonts w:hint="eastAsia"/>
        </w:rPr>
        <w:t>内部</w:t>
      </w:r>
      <w:r>
        <w:t>数据加工表，需要</w:t>
      </w:r>
      <w:r w:rsidRPr="003C6930">
        <w:rPr>
          <w:b/>
          <w:color w:val="FF0000"/>
        </w:rPr>
        <w:t>建立分区</w:t>
      </w:r>
      <w:r>
        <w:t>，</w:t>
      </w:r>
      <w:r>
        <w:rPr>
          <w:rFonts w:hint="eastAsia"/>
        </w:rPr>
        <w:t>文件</w:t>
      </w:r>
      <w:r>
        <w:t>类型</w:t>
      </w:r>
      <w:r w:rsidRPr="003C6930">
        <w:rPr>
          <w:b/>
          <w:color w:val="FF0000"/>
        </w:rPr>
        <w:t>采用</w:t>
      </w:r>
      <w:r w:rsidRPr="003C6930">
        <w:rPr>
          <w:rFonts w:hint="eastAsia"/>
          <w:b/>
          <w:color w:val="FF0000"/>
        </w:rPr>
        <w:t>RCFILE</w:t>
      </w:r>
      <w:r>
        <w:rPr>
          <w:rFonts w:hint="eastAsia"/>
        </w:rPr>
        <w:t>，</w:t>
      </w:r>
      <w:r w:rsidRPr="003C6930">
        <w:rPr>
          <w:b/>
          <w:color w:val="FF0000"/>
        </w:rPr>
        <w:t>分隔符</w:t>
      </w:r>
      <w:r w:rsidRPr="003C6930">
        <w:rPr>
          <w:rFonts w:hint="eastAsia"/>
          <w:b/>
          <w:color w:val="FF0000"/>
        </w:rPr>
        <w:t>使用</w:t>
      </w:r>
      <w:r w:rsidRPr="003C6930">
        <w:rPr>
          <w:rFonts w:hint="eastAsia"/>
          <w:b/>
          <w:color w:val="FF0000"/>
        </w:rPr>
        <w:t>Hive</w:t>
      </w:r>
      <w:r w:rsidRPr="003C6930">
        <w:rPr>
          <w:b/>
          <w:color w:val="FF0000"/>
        </w:rPr>
        <w:t>默认的</w:t>
      </w:r>
      <w:proofErr w:type="gramStart"/>
      <w:r w:rsidRPr="003C6930">
        <w:rPr>
          <w:b/>
          <w:color w:val="FF0000"/>
        </w:rPr>
        <w:t>’</w:t>
      </w:r>
      <w:proofErr w:type="gramEnd"/>
      <w:r w:rsidRPr="003C6930">
        <w:rPr>
          <w:rFonts w:hint="eastAsia"/>
          <w:b/>
          <w:color w:val="FF0000"/>
        </w:rPr>
        <w:t>\001</w:t>
      </w:r>
      <w:proofErr w:type="gramStart"/>
      <w:r w:rsidRPr="003C6930">
        <w:rPr>
          <w:b/>
          <w:color w:val="FF0000"/>
        </w:rPr>
        <w:t>’</w:t>
      </w:r>
      <w:proofErr w:type="gramEnd"/>
      <w:r>
        <w:rPr>
          <w:rFonts w:hint="eastAsia"/>
        </w:rPr>
        <w:t>。</w:t>
      </w:r>
    </w:p>
    <w:p w14:paraId="353A76E0" w14:textId="77777777" w:rsidR="00983216" w:rsidRDefault="00983216" w:rsidP="00C7276F">
      <w:pPr>
        <w:pStyle w:val="3"/>
      </w:pPr>
      <w:bookmarkStart w:id="28" w:name="_Toc420428092"/>
      <w:bookmarkStart w:id="29" w:name="_Toc420428418"/>
      <w:proofErr w:type="gramStart"/>
      <w:r>
        <w:rPr>
          <w:rFonts w:hint="eastAsia"/>
        </w:rPr>
        <w:lastRenderedPageBreak/>
        <w:t>月分</w:t>
      </w:r>
      <w:proofErr w:type="gramEnd"/>
      <w:r>
        <w:rPr>
          <w:rFonts w:hint="eastAsia"/>
        </w:rPr>
        <w:t>区表</w:t>
      </w:r>
      <w:bookmarkEnd w:id="28"/>
      <w:bookmarkEnd w:id="29"/>
    </w:p>
    <w:p w14:paraId="2B79B660" w14:textId="42344615" w:rsidR="006E2384" w:rsidRPr="00551F58" w:rsidRDefault="006E2384" w:rsidP="006E2384">
      <w:pPr>
        <w:rPr>
          <w:b/>
        </w:rPr>
      </w:pPr>
      <w:r w:rsidRPr="00551F58">
        <w:rPr>
          <w:rFonts w:hint="eastAsia"/>
          <w:b/>
        </w:rPr>
        <w:t>示例</w:t>
      </w:r>
      <w:r w:rsidRPr="00551F58">
        <w:rPr>
          <w:b/>
        </w:rPr>
        <w:t>：</w:t>
      </w:r>
    </w:p>
    <w:p w14:paraId="2C3067D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580CDA3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01CE09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EE04AC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DA0C8C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C43232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6A7829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4A311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0498BA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07F792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556E3A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168FA8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60CE7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3DE4E2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69FA1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6AC848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65C52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4A32C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38AD78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07C459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A85A37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3DDEE1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04D5E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88FEDE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4A71DC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A2E00C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1DFE56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5713CF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043DD78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53824E87" w14:textId="5CFF24C4" w:rsidR="0032369C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0"/>
      <w:r w:rsidRPr="00E2405A">
        <w:rPr>
          <w:color w:val="FF0000"/>
        </w:rPr>
        <w:t>PARTITIONED BY (MONTH_PART STRING</w:t>
      </w:r>
      <w:r w:rsidR="00A66ADE">
        <w:rPr>
          <w:color w:val="FF0000"/>
        </w:rPr>
        <w:t xml:space="preserve"> comment ‘</w:t>
      </w:r>
      <w:r w:rsidR="00A66ADE">
        <w:rPr>
          <w:rFonts w:hint="eastAsia"/>
          <w:color w:val="FF0000"/>
        </w:rPr>
        <w:t>月份分区</w:t>
      </w:r>
      <w:r w:rsidR="00A66ADE">
        <w:rPr>
          <w:color w:val="FF0000"/>
        </w:rPr>
        <w:t>’</w:t>
      </w:r>
      <w:r w:rsidRPr="00E2405A">
        <w:rPr>
          <w:color w:val="FF0000"/>
        </w:rPr>
        <w:t>)</w:t>
      </w:r>
      <w:commentRangeEnd w:id="30"/>
      <w:r w:rsidR="00551F58" w:rsidRPr="00E2405A">
        <w:rPr>
          <w:rStyle w:val="ac"/>
          <w:color w:val="FF0000"/>
        </w:rPr>
        <w:commentReference w:id="30"/>
      </w:r>
    </w:p>
    <w:p w14:paraId="490B6DE1" w14:textId="77777777" w:rsidR="0032369C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1"/>
      <w:r w:rsidRPr="00E2405A">
        <w:rPr>
          <w:color w:val="FF0000"/>
        </w:rPr>
        <w:t>ROW FORMAT DELIMITED FIELDS TERMINATED BY '\001'</w:t>
      </w:r>
      <w:commentRangeEnd w:id="31"/>
      <w:r w:rsidR="009F2A91" w:rsidRPr="00E2405A">
        <w:rPr>
          <w:rStyle w:val="ac"/>
          <w:color w:val="FF0000"/>
        </w:rPr>
        <w:commentReference w:id="31"/>
      </w:r>
      <w:r w:rsidRPr="00E2405A">
        <w:rPr>
          <w:color w:val="FF0000"/>
        </w:rPr>
        <w:t xml:space="preserve"> </w:t>
      </w:r>
    </w:p>
    <w:p w14:paraId="36DBEFF6" w14:textId="56832C99" w:rsidR="00046A1D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2"/>
      <w:r w:rsidRPr="00E2405A">
        <w:rPr>
          <w:color w:val="FF0000"/>
        </w:rPr>
        <w:t>STORED AS RCFILE;</w:t>
      </w:r>
      <w:commentRangeEnd w:id="32"/>
      <w:r w:rsidR="00C17407" w:rsidRPr="00E2405A">
        <w:rPr>
          <w:rStyle w:val="ac"/>
          <w:color w:val="FF0000"/>
        </w:rPr>
        <w:commentReference w:id="32"/>
      </w:r>
    </w:p>
    <w:p w14:paraId="1EEF306A" w14:textId="77777777" w:rsidR="00983216" w:rsidRDefault="00983216" w:rsidP="00C7276F">
      <w:pPr>
        <w:pStyle w:val="3"/>
      </w:pPr>
      <w:bookmarkStart w:id="33" w:name="_Toc420428093"/>
      <w:bookmarkStart w:id="34" w:name="_Toc420428419"/>
      <w:r>
        <w:rPr>
          <w:rFonts w:hint="eastAsia"/>
        </w:rPr>
        <w:t>月</w:t>
      </w:r>
      <w:r>
        <w:t>、日分区表</w:t>
      </w:r>
      <w:bookmarkEnd w:id="33"/>
      <w:bookmarkEnd w:id="34"/>
    </w:p>
    <w:p w14:paraId="52BD6E47" w14:textId="536ED10A" w:rsidR="00253CEE" w:rsidRPr="00253CEE" w:rsidRDefault="00253CEE" w:rsidP="00253CEE">
      <w:pPr>
        <w:rPr>
          <w:b/>
        </w:rPr>
      </w:pPr>
      <w:r w:rsidRPr="00253CEE">
        <w:rPr>
          <w:rFonts w:hint="eastAsia"/>
          <w:b/>
        </w:rPr>
        <w:t>示例：</w:t>
      </w:r>
    </w:p>
    <w:p w14:paraId="73E997B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636E4C6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975EE4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C41D72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E6EA9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C1DE3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D76FBD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8A907E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A01E6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4BA285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AA2E7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FC4EF5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11F606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BC15FD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486F65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8A5B17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795E2B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C287BE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826F1F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91D536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515FCA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78B334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23B91C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25518E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5A8141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C1720C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E51572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189132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22B0FB3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6343122A" w14:textId="77777777" w:rsidR="006B0B02" w:rsidRPr="006B0B02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5"/>
      <w:r w:rsidRPr="006B0B02">
        <w:rPr>
          <w:color w:val="FF0000"/>
        </w:rPr>
        <w:t>PARTITIONED BY (MONTH_PART STRING</w:t>
      </w:r>
      <w:r w:rsidR="006B0B02" w:rsidRPr="006B0B02">
        <w:rPr>
          <w:rFonts w:hint="eastAsia"/>
          <w:color w:val="FF0000"/>
        </w:rPr>
        <w:t xml:space="preserve"> COMMENT '</w:t>
      </w:r>
      <w:r w:rsidR="006B0B02" w:rsidRPr="006B0B02">
        <w:rPr>
          <w:rFonts w:hint="eastAsia"/>
          <w:color w:val="FF0000"/>
        </w:rPr>
        <w:t>月份分区</w:t>
      </w:r>
      <w:r w:rsidR="006B0B02" w:rsidRPr="006B0B02">
        <w:rPr>
          <w:rFonts w:hint="eastAsia"/>
          <w:color w:val="FF0000"/>
        </w:rPr>
        <w:t>'</w:t>
      </w:r>
      <w:r w:rsidRPr="006B0B02">
        <w:rPr>
          <w:color w:val="FF0000"/>
        </w:rPr>
        <w:t>,</w:t>
      </w:r>
    </w:p>
    <w:p w14:paraId="7AA329D9" w14:textId="3E0A740C" w:rsidR="0032369C" w:rsidRPr="006B0B02" w:rsidRDefault="0032369C" w:rsidP="006B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70"/>
        <w:rPr>
          <w:color w:val="FF0000"/>
        </w:rPr>
      </w:pPr>
      <w:r w:rsidRPr="006B0B02">
        <w:rPr>
          <w:color w:val="FF0000"/>
        </w:rPr>
        <w:t>DAY_PART STRING</w:t>
      </w:r>
      <w:r w:rsidR="006B0B02" w:rsidRPr="006B0B02">
        <w:rPr>
          <w:color w:val="FF0000"/>
        </w:rPr>
        <w:t xml:space="preserve"> </w:t>
      </w:r>
      <w:r w:rsidR="006B0B02" w:rsidRPr="006B0B02">
        <w:rPr>
          <w:rFonts w:hint="eastAsia"/>
          <w:color w:val="FF0000"/>
        </w:rPr>
        <w:t>COMMENT '</w:t>
      </w:r>
      <w:r w:rsidR="006B0B02" w:rsidRPr="006B0B02">
        <w:rPr>
          <w:rFonts w:hint="eastAsia"/>
          <w:color w:val="FF0000"/>
        </w:rPr>
        <w:t>日期分区</w:t>
      </w:r>
      <w:r w:rsidR="006B0B02" w:rsidRPr="006B0B02">
        <w:rPr>
          <w:rFonts w:hint="eastAsia"/>
          <w:color w:val="FF0000"/>
        </w:rPr>
        <w:t>'</w:t>
      </w:r>
      <w:r w:rsidRPr="006B0B02">
        <w:rPr>
          <w:color w:val="FF0000"/>
        </w:rPr>
        <w:t>)</w:t>
      </w:r>
      <w:commentRangeEnd w:id="35"/>
      <w:r w:rsidR="007729CE" w:rsidRPr="006B0B02">
        <w:rPr>
          <w:rStyle w:val="ac"/>
          <w:color w:val="FF0000"/>
        </w:rPr>
        <w:commentReference w:id="35"/>
      </w:r>
    </w:p>
    <w:p w14:paraId="6089701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4077798A" w14:textId="139E8278" w:rsidR="0032369C" w:rsidRP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59211F75" w14:textId="77777777" w:rsidR="008C632D" w:rsidRDefault="008C632D" w:rsidP="00C7276F">
      <w:pPr>
        <w:pStyle w:val="3"/>
      </w:pPr>
      <w:bookmarkStart w:id="36" w:name="_Toc420428094"/>
      <w:bookmarkStart w:id="37" w:name="_Toc420428420"/>
      <w:r>
        <w:rPr>
          <w:rFonts w:hint="eastAsia"/>
        </w:rPr>
        <w:t>日期</w:t>
      </w:r>
      <w:r>
        <w:t>分区表</w:t>
      </w:r>
      <w:bookmarkEnd w:id="36"/>
      <w:bookmarkEnd w:id="37"/>
    </w:p>
    <w:p w14:paraId="434091D9" w14:textId="5DC7BD7E" w:rsidR="00253CEE" w:rsidRPr="00253CEE" w:rsidRDefault="00253CEE" w:rsidP="00253CEE">
      <w:pPr>
        <w:rPr>
          <w:b/>
        </w:rPr>
      </w:pPr>
      <w:r w:rsidRPr="00253CEE">
        <w:rPr>
          <w:rFonts w:hint="eastAsia"/>
          <w:b/>
        </w:rPr>
        <w:t>示例：</w:t>
      </w:r>
    </w:p>
    <w:p w14:paraId="6794DAA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549655E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66A28B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1A94F0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74A534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969B56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618F8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4CD119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A28302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CD579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AA6E20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F39DEA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A1FFB7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7FF110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F3CD24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B5B78A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F30ABD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3CEC5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1427C2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EA0A0E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349B07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D04601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BE6FA1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714425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F42714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30090E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C4AFA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F93BEE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520ED1C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1D9355F4" w14:textId="6037DED3" w:rsidR="0032369C" w:rsidRPr="00223408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8"/>
      <w:r w:rsidRPr="00223408">
        <w:rPr>
          <w:color w:val="FF0000"/>
        </w:rPr>
        <w:t>PARTITIONED BY (</w:t>
      </w:r>
      <w:r w:rsidR="00D45357" w:rsidRPr="00223408">
        <w:rPr>
          <w:color w:val="FF0000"/>
        </w:rPr>
        <w:t>DATE</w:t>
      </w:r>
      <w:r w:rsidRPr="00223408">
        <w:rPr>
          <w:color w:val="FF0000"/>
        </w:rPr>
        <w:t>_PART STRING</w:t>
      </w:r>
      <w:r w:rsidR="00223408" w:rsidRPr="00223408">
        <w:rPr>
          <w:color w:val="FF0000"/>
        </w:rPr>
        <w:t xml:space="preserve"> </w:t>
      </w:r>
      <w:r w:rsidR="00223408" w:rsidRPr="00223408">
        <w:rPr>
          <w:rFonts w:hint="eastAsia"/>
          <w:color w:val="FF0000"/>
        </w:rPr>
        <w:t>COMMENT '</w:t>
      </w:r>
      <w:r w:rsidR="00223408" w:rsidRPr="00223408">
        <w:rPr>
          <w:rFonts w:hint="eastAsia"/>
          <w:color w:val="FF0000"/>
        </w:rPr>
        <w:t>日期</w:t>
      </w:r>
      <w:r w:rsidR="00223408" w:rsidRPr="00223408">
        <w:rPr>
          <w:color w:val="FF0000"/>
        </w:rPr>
        <w:t>分区</w:t>
      </w:r>
      <w:r w:rsidR="00223408" w:rsidRPr="00223408">
        <w:rPr>
          <w:rFonts w:hint="eastAsia"/>
          <w:color w:val="FF0000"/>
        </w:rPr>
        <w:t>'</w:t>
      </w:r>
      <w:r w:rsidRPr="00223408">
        <w:rPr>
          <w:color w:val="FF0000"/>
        </w:rPr>
        <w:t>)</w:t>
      </w:r>
      <w:commentRangeEnd w:id="38"/>
      <w:r w:rsidR="004F4457" w:rsidRPr="00223408">
        <w:rPr>
          <w:rStyle w:val="ac"/>
          <w:color w:val="FF0000"/>
        </w:rPr>
        <w:commentReference w:id="38"/>
      </w:r>
    </w:p>
    <w:p w14:paraId="3855391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0152DDF3" w14:textId="387D3F0B" w:rsidR="0032369C" w:rsidRP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591829C5" w14:textId="56947C8F" w:rsidR="00B83421" w:rsidRDefault="00B83421" w:rsidP="00B83421">
      <w:pPr>
        <w:pStyle w:val="3"/>
      </w:pPr>
      <w:bookmarkStart w:id="39" w:name="_Toc420428095"/>
      <w:bookmarkStart w:id="40" w:name="_Toc420428421"/>
      <w:r>
        <w:rPr>
          <w:rFonts w:hint="eastAsia"/>
        </w:rPr>
        <w:t>余数</w:t>
      </w:r>
      <w:r>
        <w:t>分区表</w:t>
      </w:r>
    </w:p>
    <w:p w14:paraId="0F076048" w14:textId="77777777" w:rsidR="00B83421" w:rsidRPr="00253CEE" w:rsidRDefault="00B83421" w:rsidP="00B83421">
      <w:pPr>
        <w:rPr>
          <w:b/>
        </w:rPr>
      </w:pPr>
      <w:r w:rsidRPr="00253CEE">
        <w:rPr>
          <w:rFonts w:hint="eastAsia"/>
          <w:b/>
        </w:rPr>
        <w:t>示例：</w:t>
      </w:r>
    </w:p>
    <w:p w14:paraId="29056B58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4FF3E9DB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B5F5D0F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481F4DE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89BE27C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F4C7002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271E913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7074A68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DBE3CB7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62C1683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4689E38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C8AA321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DA1328E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C1D5E4E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DB7C5C0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E2A5AC6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9E939DD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35DCE9F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0CC5CA3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B0ABFDD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66F7BA4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DE7343E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CC1D6C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691651D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2E1022B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D1D168B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FF6B40D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6664397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7C3BF535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233AEE0A" w14:textId="1420BFB2" w:rsidR="00B83421" w:rsidRPr="00223408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41"/>
      <w:r w:rsidRPr="00223408">
        <w:rPr>
          <w:color w:val="FF0000"/>
        </w:rPr>
        <w:t>PARTITIONED BY (</w:t>
      </w:r>
      <w:r>
        <w:rPr>
          <w:color w:val="FF0000"/>
        </w:rPr>
        <w:t>ID</w:t>
      </w:r>
      <w:r w:rsidRPr="00223408">
        <w:rPr>
          <w:color w:val="FF0000"/>
        </w:rPr>
        <w:t xml:space="preserve">_PART STRING </w:t>
      </w:r>
      <w:r w:rsidRPr="00223408">
        <w:rPr>
          <w:rFonts w:hint="eastAsia"/>
          <w:color w:val="FF0000"/>
        </w:rPr>
        <w:t>COMMENT '</w:t>
      </w:r>
      <w:r>
        <w:rPr>
          <w:rFonts w:hint="eastAsia"/>
          <w:color w:val="FF0000"/>
        </w:rPr>
        <w:t>余数</w:t>
      </w:r>
      <w:r w:rsidRPr="00223408">
        <w:rPr>
          <w:color w:val="FF0000"/>
        </w:rPr>
        <w:t>分区</w:t>
      </w:r>
      <w:r w:rsidRPr="00223408">
        <w:rPr>
          <w:rFonts w:hint="eastAsia"/>
          <w:color w:val="FF0000"/>
        </w:rPr>
        <w:t>'</w:t>
      </w:r>
      <w:r w:rsidRPr="00223408">
        <w:rPr>
          <w:color w:val="FF0000"/>
        </w:rPr>
        <w:t>)</w:t>
      </w:r>
      <w:commentRangeEnd w:id="41"/>
      <w:r w:rsidRPr="00223408">
        <w:rPr>
          <w:rStyle w:val="ac"/>
          <w:color w:val="FF0000"/>
        </w:rPr>
        <w:commentReference w:id="41"/>
      </w:r>
    </w:p>
    <w:p w14:paraId="26CAABCF" w14:textId="77777777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20CFA5CB" w14:textId="150FB073" w:rsidR="00B83421" w:rsidRDefault="00B83421" w:rsidP="00B8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596BC0DF" w14:textId="32D02DA5" w:rsidR="003D224F" w:rsidRDefault="003D224F" w:rsidP="008756C4">
      <w:pPr>
        <w:pStyle w:val="3"/>
      </w:pPr>
      <w:r>
        <w:rPr>
          <w:rFonts w:hint="eastAsia"/>
        </w:rPr>
        <w:t>中间表</w:t>
      </w:r>
      <w:r w:rsidR="00C26169">
        <w:rPr>
          <w:rFonts w:hint="eastAsia"/>
        </w:rPr>
        <w:t>规范</w:t>
      </w:r>
    </w:p>
    <w:p w14:paraId="14F50DF1" w14:textId="7D028F31" w:rsidR="00FC0C68" w:rsidRPr="00FC0C68" w:rsidRDefault="00FC0C68" w:rsidP="00295BA7">
      <w:pPr>
        <w:spacing w:line="360" w:lineRule="auto"/>
        <w:rPr>
          <w:b/>
          <w:color w:val="FF0000"/>
        </w:rPr>
      </w:pPr>
      <w:r w:rsidRPr="00FC0C68">
        <w:rPr>
          <w:rFonts w:hint="eastAsia"/>
          <w:b/>
          <w:color w:val="FF0000"/>
        </w:rPr>
        <w:t>中间</w:t>
      </w:r>
      <w:proofErr w:type="gramStart"/>
      <w:r w:rsidRPr="00FC0C68">
        <w:rPr>
          <w:b/>
          <w:color w:val="FF0000"/>
        </w:rPr>
        <w:t>表</w:t>
      </w:r>
      <w:r w:rsidRPr="00FC0C68">
        <w:rPr>
          <w:rFonts w:hint="eastAsia"/>
          <w:b/>
          <w:color w:val="FF0000"/>
        </w:rPr>
        <w:t>建表</w:t>
      </w:r>
      <w:proofErr w:type="gramEnd"/>
      <w:r w:rsidRPr="00FC0C68">
        <w:rPr>
          <w:b/>
          <w:color w:val="FF0000"/>
        </w:rPr>
        <w:t>原则：</w:t>
      </w:r>
    </w:p>
    <w:p w14:paraId="663C45E8" w14:textId="1DFA6ACD" w:rsidR="00FC0C68" w:rsidRPr="00FC0C68" w:rsidRDefault="00FC0C68" w:rsidP="00295BA7">
      <w:pPr>
        <w:spacing w:line="360" w:lineRule="auto"/>
        <w:rPr>
          <w:color w:val="FF0000"/>
        </w:rPr>
      </w:pPr>
      <w:r w:rsidRPr="00FC0C68">
        <w:rPr>
          <w:rFonts w:hint="eastAsia"/>
          <w:color w:val="FF0000"/>
        </w:rPr>
        <w:t>1</w:t>
      </w:r>
      <w:r w:rsidRPr="00FC0C68">
        <w:rPr>
          <w:rFonts w:hint="eastAsia"/>
          <w:color w:val="FF0000"/>
        </w:rPr>
        <w:t>：</w:t>
      </w:r>
      <w:r w:rsidRPr="00FC0C68">
        <w:rPr>
          <w:color w:val="FF0000"/>
        </w:rPr>
        <w:t>中间表以</w:t>
      </w:r>
      <w:r w:rsidRPr="00FC0C68">
        <w:rPr>
          <w:rFonts w:hint="eastAsia"/>
          <w:color w:val="FF0000"/>
        </w:rPr>
        <w:t>MID_+</w:t>
      </w:r>
      <w:r w:rsidRPr="00FC0C68">
        <w:rPr>
          <w:rFonts w:hint="eastAsia"/>
          <w:color w:val="FF0000"/>
        </w:rPr>
        <w:t>表名</w:t>
      </w:r>
      <w:r w:rsidRPr="00FC0C68">
        <w:rPr>
          <w:color w:val="FF0000"/>
        </w:rPr>
        <w:t>来命名</w:t>
      </w:r>
    </w:p>
    <w:p w14:paraId="2AE00182" w14:textId="6D79988C" w:rsidR="00FC0C68" w:rsidRPr="00FC0C68" w:rsidRDefault="00FC0C68" w:rsidP="00295BA7">
      <w:pPr>
        <w:spacing w:line="360" w:lineRule="auto"/>
        <w:rPr>
          <w:color w:val="FF0000"/>
        </w:rPr>
      </w:pPr>
      <w:r w:rsidRPr="00FC0C68">
        <w:rPr>
          <w:color w:val="FF0000"/>
        </w:rPr>
        <w:t>2</w:t>
      </w:r>
      <w:r w:rsidRPr="00FC0C68">
        <w:rPr>
          <w:rFonts w:hint="eastAsia"/>
          <w:color w:val="FF0000"/>
        </w:rPr>
        <w:t>：</w:t>
      </w:r>
      <w:r w:rsidRPr="00FC0C68">
        <w:rPr>
          <w:color w:val="FF0000"/>
        </w:rPr>
        <w:t>中间表原则上不做分区</w:t>
      </w:r>
      <w:r w:rsidRPr="00FC0C68">
        <w:rPr>
          <w:rFonts w:hint="eastAsia"/>
          <w:color w:val="FF0000"/>
        </w:rPr>
        <w:t>表</w:t>
      </w:r>
      <w:r w:rsidRPr="00FC0C68">
        <w:rPr>
          <w:color w:val="FF0000"/>
        </w:rPr>
        <w:t>，数据只保留一天；特殊情况需要保留多天数据的，需要上报数据经理</w:t>
      </w:r>
    </w:p>
    <w:p w14:paraId="13CBF3D2" w14:textId="77777777" w:rsidR="000F68E5" w:rsidRPr="00253CEE" w:rsidRDefault="000F68E5" w:rsidP="000F68E5">
      <w:pPr>
        <w:rPr>
          <w:b/>
        </w:rPr>
      </w:pPr>
      <w:r w:rsidRPr="00253CEE">
        <w:rPr>
          <w:rFonts w:hint="eastAsia"/>
          <w:b/>
        </w:rPr>
        <w:t>示例：</w:t>
      </w:r>
    </w:p>
    <w:p w14:paraId="12558C05" w14:textId="21034183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</w:t>
      </w:r>
      <w:r w:rsidR="00FC0C68">
        <w:t>MID_</w:t>
      </w:r>
      <w:r>
        <w:t>ODS_GN_</w:t>
      </w:r>
      <w:proofErr w:type="gramStart"/>
      <w:r>
        <w:t>TABLE(</w:t>
      </w:r>
      <w:proofErr w:type="gramEnd"/>
    </w:p>
    <w:p w14:paraId="76E94F4A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</w:t>
      </w:r>
      <w:r w:rsidRPr="001F6D89">
        <w:rPr>
          <w:rFonts w:hint="eastAsia"/>
        </w:rPr>
        <w:t>注释</w:t>
      </w:r>
      <w:r>
        <w:rPr>
          <w:rFonts w:hint="eastAsia"/>
        </w:rPr>
        <w:t xml:space="preserve">', </w:t>
      </w:r>
    </w:p>
    <w:p w14:paraId="6F93C1EA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2832DEA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D851FE1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724EB96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E6E7BBC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F8DB582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A7930BD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64FADCE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9CBAE4C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5EA7A31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F5E88CF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8B35353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2908719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D9B8BF2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548FCA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E1D2029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E678E52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5CBE04A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9686480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4E478BD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BF8B644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F750CBF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876BE26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E698B93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21C6316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6123748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74597483" w14:textId="37895462" w:rsidR="000F68E5" w:rsidRPr="00223408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>COMMENT 'GN</w:t>
      </w:r>
      <w:r>
        <w:rPr>
          <w:rFonts w:hint="eastAsia"/>
        </w:rPr>
        <w:t>数据测试中间表</w:t>
      </w:r>
      <w:r>
        <w:rPr>
          <w:rFonts w:hint="eastAsia"/>
        </w:rPr>
        <w:t>'</w:t>
      </w:r>
    </w:p>
    <w:p w14:paraId="26D7CB57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3FA084EC" w14:textId="77777777" w:rsidR="000F68E5" w:rsidRDefault="000F68E5" w:rsidP="000F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0AB5EE90" w14:textId="1468EC1F" w:rsidR="00803ACF" w:rsidRPr="00FF3780" w:rsidRDefault="00803ACF" w:rsidP="00803ACF">
      <w:pPr>
        <w:pStyle w:val="2"/>
      </w:pPr>
      <w:r>
        <w:t>Hive</w:t>
      </w:r>
      <w:r w:rsidR="003E5D8B">
        <w:rPr>
          <w:rFonts w:hint="eastAsia"/>
        </w:rPr>
        <w:t>表</w:t>
      </w:r>
      <w:r>
        <w:t>数据</w:t>
      </w:r>
      <w:ins w:id="42" w:author="111216ll" w:date="2015-07-29T15:22:00Z">
        <w:r w:rsidR="001F6D89">
          <w:fldChar w:fldCharType="begin"/>
        </w:r>
        <w:r w:rsidR="001F6D89">
          <w:rPr>
            <w:rFonts w:hint="eastAsia"/>
          </w:rPr>
          <w:instrText>EQ \* jc2 \* "Font:</w:instrText>
        </w:r>
        <w:r w:rsidR="001F6D89">
          <w:rPr>
            <w:rFonts w:hint="eastAsia"/>
          </w:rPr>
          <w:instrText>宋体</w:instrText>
        </w:r>
        <w:r w:rsidR="001F6D89">
          <w:rPr>
            <w:rFonts w:hint="eastAsia"/>
          </w:rPr>
          <w:instrText>" \* hps16 \o\ad(\s\up 15(</w:instrText>
        </w:r>
        <w:r w:rsidR="001F6D89" w:rsidRPr="001F6D89">
          <w:rPr>
            <w:rFonts w:ascii="宋体" w:hAnsi="宋体" w:hint="eastAsia"/>
            <w:sz w:val="16"/>
            <w:rPrChange w:id="43" w:author="111216ll" w:date="2015-07-29T15:22:00Z">
              <w:rPr>
                <w:rFonts w:hint="eastAsia"/>
              </w:rPr>
            </w:rPrChange>
          </w:rPr>
          <w:instrText>zài</w:instrText>
        </w:r>
        <w:r w:rsidR="001F6D89">
          <w:rPr>
            <w:rFonts w:hint="eastAsia"/>
          </w:rPr>
          <w:instrText>),</w:instrText>
        </w:r>
        <w:r w:rsidR="001F6D89">
          <w:rPr>
            <w:rFonts w:hint="eastAsia"/>
          </w:rPr>
          <w:instrText>在</w:instrText>
        </w:r>
        <w:r w:rsidR="001F6D89">
          <w:rPr>
            <w:rFonts w:hint="eastAsia"/>
          </w:rPr>
          <w:instrText>)</w:instrText>
        </w:r>
        <w:r w:rsidR="001F6D89">
          <w:fldChar w:fldCharType="end"/>
        </w:r>
      </w:ins>
      <w:del w:id="44" w:author="111216ll" w:date="2015-07-29T15:22:00Z">
        <w:r w:rsidDel="001F6D89">
          <w:delText>在</w:delText>
        </w:r>
      </w:del>
      <w:r>
        <w:t>HDFS</w:t>
      </w:r>
      <w:r w:rsidRPr="00FF3780">
        <w:rPr>
          <w:rFonts w:hint="eastAsia"/>
        </w:rPr>
        <w:t>存放位置</w:t>
      </w:r>
      <w:bookmarkEnd w:id="39"/>
      <w:bookmarkEnd w:id="40"/>
    </w:p>
    <w:p w14:paraId="58D09EE4" w14:textId="371ACE6E" w:rsidR="00803ACF" w:rsidRPr="003E5D8B" w:rsidRDefault="00803ACF" w:rsidP="003E5D8B">
      <w:pPr>
        <w:pStyle w:val="a5"/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表数据文件</w:t>
      </w:r>
      <w:r w:rsidR="003E5D8B">
        <w:rPr>
          <w:rFonts w:asciiTheme="minorEastAsia" w:hAnsiTheme="minorEastAsia" w:hint="eastAsia"/>
        </w:rPr>
        <w:t>存放于</w:t>
      </w:r>
      <w:r>
        <w:rPr>
          <w:rFonts w:asciiTheme="minorEastAsia" w:hAnsiTheme="minorEastAsia" w:hint="eastAsia"/>
        </w:rPr>
        <w:t>hdfs</w:t>
      </w:r>
      <w:r w:rsidR="003E5D8B">
        <w:rPr>
          <w:rFonts w:asciiTheme="minorEastAsia" w:hAnsiTheme="minorEastAsia" w:hint="eastAsia"/>
        </w:rPr>
        <w:t>上，</w:t>
      </w:r>
      <w:r w:rsidR="003E5D8B">
        <w:rPr>
          <w:rFonts w:asciiTheme="minorEastAsia" w:hAnsiTheme="minorEastAsia"/>
        </w:rPr>
        <w:t>目录为</w:t>
      </w:r>
      <w:r>
        <w:rPr>
          <w:rFonts w:asciiTheme="minorEastAsia" w:hAnsiTheme="minorEastAsia" w:hint="eastAsia"/>
        </w:rPr>
        <w:t>：/user/hive/warehouse/模式名.db/</w:t>
      </w:r>
      <w:r w:rsidRPr="001B3BA4">
        <w:rPr>
          <w:rFonts w:asciiTheme="minorEastAsia" w:hAnsiTheme="minorEastAsia" w:hint="eastAsia"/>
        </w:rPr>
        <w:t>表名</w:t>
      </w:r>
      <w:r>
        <w:rPr>
          <w:rFonts w:asciiTheme="minorEastAsia" w:hAnsiTheme="minorEastAsia" w:hint="eastAsia"/>
        </w:rPr>
        <w:t>/</w:t>
      </w:r>
      <w:r w:rsidRPr="001B3BA4">
        <w:rPr>
          <w:rFonts w:asciiTheme="minorEastAsia" w:hAnsiTheme="minorEastAsia" w:hint="eastAsia"/>
        </w:rPr>
        <w:t>分区名</w:t>
      </w:r>
      <w:r>
        <w:rPr>
          <w:rFonts w:asciiTheme="minorEastAsia" w:hAnsiTheme="minorEastAsia" w:hint="eastAsia"/>
        </w:rPr>
        <w:t>/[</w:t>
      </w:r>
      <w:r w:rsidRPr="001B3BA4">
        <w:rPr>
          <w:rFonts w:asciiTheme="minorEastAsia" w:hAnsiTheme="minorEastAsia" w:hint="eastAsia"/>
        </w:rPr>
        <w:t>子分区名</w:t>
      </w:r>
      <w:r>
        <w:rPr>
          <w:rFonts w:asciiTheme="minorEastAsia" w:hAnsiTheme="minorEastAsia" w:hint="eastAsia"/>
        </w:rPr>
        <w:t>]。</w:t>
      </w:r>
    </w:p>
    <w:p w14:paraId="566C6B7E" w14:textId="2432B966" w:rsidR="00803ACF" w:rsidRDefault="00803ACF" w:rsidP="003E5D8B">
      <w:pPr>
        <w:pStyle w:val="a5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 w:rsidRPr="003E5D8B">
        <w:rPr>
          <w:rFonts w:asciiTheme="minorEastAsia" w:hAnsiTheme="minorEastAsia" w:hint="eastAsia"/>
          <w:b/>
        </w:rPr>
        <w:t>示例：</w:t>
      </w:r>
      <w:r w:rsidRPr="001B3BA4">
        <w:rPr>
          <w:rFonts w:asciiTheme="minorEastAsia" w:hAnsiTheme="minorEastAsia"/>
        </w:rPr>
        <w:t>/user/hive/warehouse/</w:t>
      </w:r>
      <w:r w:rsidR="002C01C8">
        <w:rPr>
          <w:rFonts w:asciiTheme="minorEastAsia" w:hAnsiTheme="minorEastAsia"/>
        </w:rPr>
        <w:t>src.db|</w:t>
      </w:r>
      <w:r>
        <w:rPr>
          <w:rFonts w:asciiTheme="minorEastAsia" w:hAnsiTheme="minorEastAsia" w:hint="eastAsia"/>
        </w:rPr>
        <w:t>ods.db|dwd.db|</w:t>
      </w:r>
      <w:r w:rsidRPr="001B3BA4">
        <w:rPr>
          <w:rFonts w:asciiTheme="minorEastAsia" w:hAnsiTheme="minorEastAsia"/>
        </w:rPr>
        <w:t>dwa.db</w:t>
      </w:r>
      <w:r w:rsidR="0053244C">
        <w:rPr>
          <w:rFonts w:asciiTheme="minorEastAsia" w:hAnsiTheme="minorEastAsia" w:hint="eastAsia"/>
        </w:rPr>
        <w:t>|dw</w:t>
      </w:r>
      <w:r w:rsidR="00493DD9"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.db</w:t>
      </w:r>
      <w:r w:rsidRPr="001B3BA4">
        <w:rPr>
          <w:rFonts w:asciiTheme="minorEastAsia" w:hAnsiTheme="minorEastAsia" w:hint="eastAsia"/>
        </w:rPr>
        <w:t>/</w:t>
      </w:r>
      <w:r w:rsidRPr="001B3BA4">
        <w:rPr>
          <w:rFonts w:asciiTheme="minorEastAsia" w:hAnsiTheme="minorEastAsia"/>
        </w:rPr>
        <w:t>dwa_s_d_use_mb_voice_comm_d</w:t>
      </w:r>
      <w:r>
        <w:rPr>
          <w:rFonts w:asciiTheme="minorEastAsia" w:hAnsiTheme="minorEastAsia" w:hint="eastAsia"/>
        </w:rPr>
        <w:t>/month_part</w:t>
      </w:r>
      <w:r w:rsidRPr="001B3BA4">
        <w:rPr>
          <w:rFonts w:asciiTheme="minorEastAsia" w:hAnsiTheme="minorEastAsia" w:hint="eastAsia"/>
        </w:rPr>
        <w:t>=201405/</w:t>
      </w:r>
      <w:r w:rsidRPr="001B3BA4">
        <w:rPr>
          <w:rFonts w:asciiTheme="minorEastAsia" w:hAnsiTheme="minorEastAsia"/>
        </w:rPr>
        <w:t>d</w:t>
      </w:r>
      <w:r w:rsidRPr="001B3BA4">
        <w:rPr>
          <w:rFonts w:asciiTheme="minorEastAsia" w:hAnsiTheme="minorEastAsia" w:hint="eastAsia"/>
        </w:rPr>
        <w:t>ay</w:t>
      </w:r>
      <w:r>
        <w:rPr>
          <w:rFonts w:asciiTheme="minorEastAsia" w:hAnsiTheme="minorEastAsia"/>
        </w:rPr>
        <w:t>_part</w:t>
      </w:r>
      <w:r w:rsidRPr="001B3BA4">
        <w:rPr>
          <w:rFonts w:asciiTheme="minorEastAsia" w:hAnsiTheme="minorEastAsia" w:hint="eastAsia"/>
        </w:rPr>
        <w:t>=31</w:t>
      </w:r>
      <w:r w:rsidRPr="001B3BA4">
        <w:rPr>
          <w:rFonts w:asciiTheme="minorEastAsia" w:hAnsiTheme="minorEastAsia"/>
          <w:color w:val="000000" w:themeColor="text1"/>
        </w:rPr>
        <w:t xml:space="preserve"> </w:t>
      </w:r>
    </w:p>
    <w:p w14:paraId="18649DD6" w14:textId="77777777" w:rsidR="003C077C" w:rsidRDefault="009966A1" w:rsidP="00FD41C6">
      <w:pPr>
        <w:pStyle w:val="1"/>
      </w:pPr>
      <w:bookmarkStart w:id="45" w:name="_Toc420428096"/>
      <w:bookmarkStart w:id="46" w:name="_Toc420428422"/>
      <w:r>
        <w:t>Hive</w:t>
      </w:r>
      <w:r w:rsidR="003C077C">
        <w:rPr>
          <w:rFonts w:hint="eastAsia"/>
        </w:rPr>
        <w:t>脚本</w:t>
      </w:r>
      <w:r w:rsidR="003C077C">
        <w:t>开发</w:t>
      </w:r>
      <w:r w:rsidR="00CD126B">
        <w:t>规范</w:t>
      </w:r>
      <w:bookmarkEnd w:id="45"/>
      <w:bookmarkEnd w:id="46"/>
    </w:p>
    <w:p w14:paraId="6707E525" w14:textId="77777777" w:rsidR="00AC6588" w:rsidRDefault="00AC6588" w:rsidP="00AC6588">
      <w:pPr>
        <w:pStyle w:val="2"/>
      </w:pPr>
      <w:bookmarkStart w:id="47" w:name="_Toc420428097"/>
      <w:bookmarkStart w:id="48" w:name="_Toc420428423"/>
      <w:r>
        <w:rPr>
          <w:rFonts w:hint="eastAsia"/>
        </w:rPr>
        <w:t>目录规划</w:t>
      </w:r>
      <w:bookmarkEnd w:id="47"/>
      <w:bookmarkEnd w:id="48"/>
    </w:p>
    <w:p w14:paraId="34EEA471" w14:textId="77777777" w:rsidR="005124D5" w:rsidRDefault="005124D5" w:rsidP="00BA2619">
      <w:pPr>
        <w:spacing w:line="360" w:lineRule="auto"/>
        <w:ind w:firstLine="420"/>
      </w:pPr>
      <w:r>
        <w:rPr>
          <w:rFonts w:hint="eastAsia"/>
        </w:rPr>
        <w:t>H</w:t>
      </w:r>
      <w:r>
        <w:t>ive</w:t>
      </w:r>
      <w:r>
        <w:t>客户端定义</w:t>
      </w:r>
      <w:r>
        <w:rPr>
          <w:rFonts w:hint="eastAsia"/>
        </w:rPr>
        <w:t>H</w:t>
      </w:r>
      <w:r>
        <w:t>ive</w:t>
      </w:r>
      <w:r>
        <w:t>脚本存放目录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t>_sql</w:t>
      </w:r>
      <w:r>
        <w:t>）</w:t>
      </w:r>
      <w:r>
        <w:rPr>
          <w:rFonts w:hint="eastAsia"/>
        </w:rPr>
        <w:t>，</w:t>
      </w:r>
      <w:r>
        <w:t>hive_sql</w:t>
      </w:r>
      <w:r>
        <w:rPr>
          <w:rFonts w:hint="eastAsia"/>
        </w:rPr>
        <w:t>下</w:t>
      </w:r>
      <w:r>
        <w:t>分为</w:t>
      </w:r>
      <w:r>
        <w:t>src</w:t>
      </w:r>
      <w:r>
        <w:t>、</w:t>
      </w:r>
      <w:r>
        <w:t>ods</w:t>
      </w:r>
      <w:r>
        <w:t>、</w:t>
      </w:r>
      <w:r>
        <w:t>dwd</w:t>
      </w:r>
      <w:r>
        <w:t>、</w:t>
      </w:r>
      <w:r>
        <w:t>dwa</w:t>
      </w:r>
      <w:r>
        <w:t>四个目录，每个目录下</w:t>
      </w:r>
      <w:r>
        <w:rPr>
          <w:rFonts w:hint="eastAsia"/>
        </w:rPr>
        <w:t>再</w:t>
      </w:r>
      <w:r>
        <w:t>分为</w:t>
      </w:r>
      <w:r>
        <w:rPr>
          <w:rFonts w:hint="eastAsia"/>
        </w:rPr>
        <w:t>business_sql</w:t>
      </w:r>
      <w:r>
        <w:rPr>
          <w:rFonts w:hint="eastAsia"/>
        </w:rPr>
        <w:t>、</w:t>
      </w:r>
      <w:r>
        <w:t>config</w:t>
      </w:r>
      <w:r>
        <w:t>、</w:t>
      </w:r>
      <w:r>
        <w:t>createtable</w:t>
      </w:r>
      <w:r>
        <w:t>、</w:t>
      </w:r>
      <w:r>
        <w:t>logs</w:t>
      </w:r>
      <w:r>
        <w:t>。</w:t>
      </w:r>
    </w:p>
    <w:p w14:paraId="42276163" w14:textId="77777777" w:rsidR="008D0C45" w:rsidRDefault="008D0C45" w:rsidP="00BA2619">
      <w:pPr>
        <w:spacing w:line="360" w:lineRule="auto"/>
        <w:ind w:firstLine="420"/>
      </w:pPr>
      <w:r>
        <w:rPr>
          <w:rFonts w:hint="eastAsia"/>
        </w:rPr>
        <w:t>business_sql</w:t>
      </w:r>
      <w:r>
        <w:rPr>
          <w:rFonts w:hint="eastAsia"/>
        </w:rPr>
        <w:t>：</w:t>
      </w:r>
      <w:r>
        <w:t>存放业务逻辑脚本</w:t>
      </w:r>
    </w:p>
    <w:p w14:paraId="7BCFE0BD" w14:textId="77777777" w:rsidR="008D0C45" w:rsidRDefault="008D0C45" w:rsidP="00BA2619">
      <w:pPr>
        <w:spacing w:line="360" w:lineRule="auto"/>
        <w:ind w:firstLine="420"/>
      </w:pPr>
      <w:r>
        <w:t>config</w:t>
      </w:r>
      <w:r>
        <w:rPr>
          <w:rFonts w:hint="eastAsia"/>
        </w:rPr>
        <w:t>：存放</w:t>
      </w:r>
      <w:r>
        <w:t>配置文件</w:t>
      </w:r>
    </w:p>
    <w:p w14:paraId="70EDA154" w14:textId="77777777" w:rsidR="008D0C45" w:rsidRDefault="008D0C45" w:rsidP="00BA2619">
      <w:pPr>
        <w:spacing w:line="360" w:lineRule="auto"/>
        <w:ind w:firstLine="420"/>
      </w:pPr>
      <w:r>
        <w:t>createtable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存放</w:t>
      </w:r>
      <w:r>
        <w:t>建表语句</w:t>
      </w:r>
      <w:proofErr w:type="gramEnd"/>
    </w:p>
    <w:p w14:paraId="6752F84B" w14:textId="77777777" w:rsidR="008D0C45" w:rsidRDefault="008D0C45" w:rsidP="00BA2619">
      <w:pPr>
        <w:spacing w:line="360" w:lineRule="auto"/>
        <w:ind w:firstLine="420"/>
      </w:pPr>
      <w:r>
        <w:t>logs</w:t>
      </w:r>
      <w:r>
        <w:t>：</w:t>
      </w:r>
      <w:r>
        <w:rPr>
          <w:rFonts w:hint="eastAsia"/>
        </w:rPr>
        <w:t>存放</w:t>
      </w:r>
      <w:r>
        <w:t>Hive</w:t>
      </w:r>
      <w:r>
        <w:rPr>
          <w:rFonts w:hint="eastAsia"/>
        </w:rPr>
        <w:t>脚本</w:t>
      </w:r>
      <w:r>
        <w:t>执行日志</w:t>
      </w:r>
    </w:p>
    <w:p w14:paraId="750C3AEC" w14:textId="77777777" w:rsidR="007A336D" w:rsidRPr="00A71803" w:rsidRDefault="007A336D" w:rsidP="007A336D">
      <w:pPr>
        <w:spacing w:line="360" w:lineRule="auto"/>
        <w:rPr>
          <w:b/>
        </w:rPr>
      </w:pPr>
      <w:r w:rsidRPr="00A71803">
        <w:rPr>
          <w:rFonts w:hint="eastAsia"/>
          <w:b/>
        </w:rPr>
        <w:t>目录树示例如下</w:t>
      </w:r>
      <w:r w:rsidRPr="00A71803">
        <w:rPr>
          <w:b/>
        </w:rPr>
        <w:t>：</w:t>
      </w:r>
    </w:p>
    <w:p w14:paraId="713D5C3A" w14:textId="6DEE1ED0" w:rsidR="00842845" w:rsidRDefault="00B523C1" w:rsidP="00BA2619">
      <w:pPr>
        <w:spacing w:line="360" w:lineRule="auto"/>
      </w:pPr>
      <w:r>
        <w:rPr>
          <w:rFonts w:hint="eastAsia"/>
        </w:rPr>
        <w:t>/shbigdata</w:t>
      </w:r>
      <w:r w:rsidR="00842845">
        <w:rPr>
          <w:rFonts w:hint="eastAsia"/>
        </w:rPr>
        <w:t>/</w:t>
      </w:r>
      <w:r w:rsidR="00842845">
        <w:t>src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5A081DDF" w14:textId="77777777" w:rsidR="00842845" w:rsidRDefault="00842845" w:rsidP="00BA2619">
      <w:pPr>
        <w:spacing w:line="360" w:lineRule="auto"/>
      </w:pPr>
      <w:r>
        <w:lastRenderedPageBreak/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046ED725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2B4065D5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608F697A" w14:textId="005DF085" w:rsidR="00AC6588" w:rsidRDefault="00B523C1" w:rsidP="00BA2619">
      <w:pPr>
        <w:spacing w:line="360" w:lineRule="auto"/>
      </w:pPr>
      <w:r>
        <w:rPr>
          <w:rFonts w:hint="eastAsia"/>
        </w:rPr>
        <w:t xml:space="preserve">/shbigdata </w:t>
      </w:r>
      <w:r w:rsidR="00842845">
        <w:rPr>
          <w:rFonts w:hint="eastAsia"/>
        </w:rPr>
        <w:t>/ods/</w:t>
      </w:r>
      <w:r w:rsidR="00842845" w:rsidRPr="00842845">
        <w:t>business_sql</w:t>
      </w:r>
    </w:p>
    <w:p w14:paraId="78CE69F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21C5656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2CD1084D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6A38358E" w14:textId="24C93755" w:rsidR="00842845" w:rsidRDefault="00B523C1" w:rsidP="00BA2619">
      <w:pPr>
        <w:spacing w:line="360" w:lineRule="auto"/>
      </w:pPr>
      <w:r>
        <w:rPr>
          <w:rFonts w:hint="eastAsia"/>
        </w:rPr>
        <w:t xml:space="preserve">/shbigdata </w:t>
      </w:r>
      <w:r w:rsidR="00842845">
        <w:rPr>
          <w:rFonts w:hint="eastAsia"/>
        </w:rPr>
        <w:t>/</w:t>
      </w:r>
      <w:r w:rsidR="00842845">
        <w:t>dwd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096B82A6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7C7FC9A8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4D682A71" w14:textId="77777777" w:rsidR="00842845" w:rsidRPr="00AC6588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303106FF" w14:textId="7F27D826" w:rsidR="00842845" w:rsidRDefault="00B523C1" w:rsidP="00BA2619">
      <w:pPr>
        <w:spacing w:line="360" w:lineRule="auto"/>
      </w:pPr>
      <w:r>
        <w:rPr>
          <w:rFonts w:hint="eastAsia"/>
        </w:rPr>
        <w:t>/shbigdata</w:t>
      </w:r>
      <w:r w:rsidR="00842845">
        <w:rPr>
          <w:rFonts w:hint="eastAsia"/>
        </w:rPr>
        <w:t>/</w:t>
      </w:r>
      <w:r w:rsidR="00842845">
        <w:t>dwa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63E62539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0F2EEB94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16104783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0D90A234" w14:textId="0DFCD9AB" w:rsidR="00C245DE" w:rsidRDefault="00C245DE" w:rsidP="00C245DE">
      <w:pPr>
        <w:pStyle w:val="2"/>
      </w:pPr>
      <w:r>
        <w:rPr>
          <w:rFonts w:hint="eastAsia"/>
        </w:rPr>
        <w:t>数据</w:t>
      </w:r>
      <w:r w:rsidR="00E84897">
        <w:t>加载</w:t>
      </w:r>
    </w:p>
    <w:p w14:paraId="0107B487" w14:textId="4BC44D88" w:rsidR="003012C4" w:rsidRDefault="00CA25E8" w:rsidP="00CA25E8">
      <w:pPr>
        <w:pStyle w:val="3"/>
      </w:pPr>
      <w:r>
        <w:rPr>
          <w:rFonts w:hint="eastAsia"/>
        </w:rPr>
        <w:t>配置</w:t>
      </w:r>
      <w:r>
        <w:t>文件</w:t>
      </w:r>
    </w:p>
    <w:p w14:paraId="2C17353F" w14:textId="512D35D2" w:rsidR="00BC0875" w:rsidRPr="00BC0875" w:rsidRDefault="00BC0875" w:rsidP="00BC0875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3B5C2D1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5A3B824E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数据导出配置信息，主要设备公共环境变量、字符集、目录、数据库连接字符串等</w:t>
      </w:r>
    </w:p>
    <w:p w14:paraId="3802E332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2CE7A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6F480BF0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log_file_directory=/shbigdata/src/logs/</w:t>
      </w:r>
    </w:p>
    <w:p w14:paraId="39FEEC6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0DD5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客户端环境变量</w:t>
      </w:r>
    </w:p>
    <w:p w14:paraId="18F891A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oracle_sid=ODSDB11</w:t>
      </w:r>
    </w:p>
    <w:p w14:paraId="12F9545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oracle_base=/u01/app/oracle</w:t>
      </w:r>
    </w:p>
    <w:p w14:paraId="02266EAC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oracle_home=/u01/app/oracle/product/11.2.0/dbhome_1</w:t>
      </w:r>
    </w:p>
    <w:p w14:paraId="17706BC4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30948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76E80025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ora_log_user=</w:t>
      </w:r>
      <w:proofErr w:type="gramStart"/>
      <w:r>
        <w:t>dw</w:t>
      </w:r>
      <w:proofErr w:type="gramEnd"/>
    </w:p>
    <w:p w14:paraId="3D5A8859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ora_log_user_passwd=dw123</w:t>
      </w:r>
    </w:p>
    <w:p w14:paraId="552D9061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ora_log_tns=bonc</w:t>
      </w:r>
    </w:p>
    <w:p w14:paraId="5008AF1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insert_log_prc=p_insert_log</w:t>
      </w:r>
    </w:p>
    <w:p w14:paraId="78327ECA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update_log_prc=p_update_log</w:t>
      </w:r>
    </w:p>
    <w:p w14:paraId="4436FF5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charset=</w:t>
      </w:r>
      <w:proofErr w:type="gramEnd"/>
      <w:r>
        <w:t>UTF8</w:t>
      </w:r>
    </w:p>
    <w:p w14:paraId="0CEFC03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AEF778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定义业务脚本存放目录</w:t>
      </w:r>
    </w:p>
    <w:p w14:paraId="2758947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business_sql_directory=/shbigdata/src/business_sql/</w:t>
      </w:r>
    </w:p>
    <w:p w14:paraId="0C44FD04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定义数据文件存放目录</w:t>
      </w:r>
    </w:p>
    <w:p w14:paraId="7B1D555F" w14:textId="4DAB3D1F" w:rsidR="00CA25E8" w:rsidRPr="00CA25E8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data_file_directory=/data/disk5/sh_test_data/</w:t>
      </w:r>
    </w:p>
    <w:p w14:paraId="6A41DC3E" w14:textId="710C1E80" w:rsidR="00CA25E8" w:rsidRDefault="00CA25E8" w:rsidP="00CA25E8">
      <w:pPr>
        <w:pStyle w:val="3"/>
      </w:pPr>
      <w:r>
        <w:rPr>
          <w:rFonts w:hint="eastAsia"/>
        </w:rPr>
        <w:t>加载</w:t>
      </w:r>
      <w:r>
        <w:t>脚本</w:t>
      </w:r>
    </w:p>
    <w:p w14:paraId="52614263" w14:textId="00C2069A" w:rsidR="00CE514E" w:rsidRDefault="00CE514E" w:rsidP="00CE514E">
      <w:r>
        <w:rPr>
          <w:rFonts w:hint="eastAsia"/>
        </w:rPr>
        <w:t>脚本</w:t>
      </w:r>
      <w:r>
        <w:t>名称：</w:t>
      </w:r>
      <w:r w:rsidRPr="00CE514E">
        <w:t>/shbigdata/src/business_sql</w:t>
      </w:r>
      <w:r>
        <w:t>/</w:t>
      </w:r>
      <w:r w:rsidRPr="00CE514E">
        <w:t>src_load_data.sh</w:t>
      </w:r>
    </w:p>
    <w:p w14:paraId="2E83EC82" w14:textId="2D7EAC57" w:rsidR="00CE514E" w:rsidRDefault="00CE514E" w:rsidP="00CE514E">
      <w:r>
        <w:rPr>
          <w:rFonts w:hint="eastAsia"/>
        </w:rPr>
        <w:t>使用</w:t>
      </w:r>
      <w:r>
        <w:t>方法：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</w:t>
      </w:r>
      <w:r w:rsidRPr="00CE514E">
        <w:t>/shbigdata/src/business_sql</w:t>
      </w:r>
      <w:r>
        <w:t>/</w:t>
      </w:r>
      <w:r w:rsidRPr="00CE514E">
        <w:t>src_load_data.sh pxg_test pxg*.txt 20150718</w:t>
      </w:r>
    </w:p>
    <w:p w14:paraId="6FA644D8" w14:textId="57739209" w:rsidR="00CE514E" w:rsidRDefault="00CE514E" w:rsidP="00CE514E">
      <w:r>
        <w:rPr>
          <w:rFonts w:hint="eastAsia"/>
        </w:rPr>
        <w:t>参数</w:t>
      </w:r>
      <w:r>
        <w:t>说明：</w:t>
      </w:r>
    </w:p>
    <w:p w14:paraId="07B63ACA" w14:textId="45A295CE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：表名</w:t>
      </w:r>
    </w:p>
    <w:p w14:paraId="2CE71B99" w14:textId="59145B98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：文件</w:t>
      </w:r>
      <w:r>
        <w:t>名</w:t>
      </w:r>
    </w:p>
    <w:p w14:paraId="57ABFB7B" w14:textId="7D0AB47A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：账期</w:t>
      </w:r>
    </w:p>
    <w:p w14:paraId="783CA47B" w14:textId="33D5CC9B" w:rsidR="00CE514E" w:rsidRPr="00BC0875" w:rsidRDefault="00BC0875" w:rsidP="00CE514E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25597B4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#! /bin/bash</w:t>
      </w:r>
    </w:p>
    <w:p w14:paraId="74DA2DB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71190C7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名称</w:t>
      </w:r>
      <w:r>
        <w:rPr>
          <w:rFonts w:hint="eastAsia"/>
        </w:rPr>
        <w:t xml:space="preserve"> --%@NAME:SRC</w:t>
      </w:r>
      <w:r>
        <w:rPr>
          <w:rFonts w:hint="eastAsia"/>
        </w:rPr>
        <w:t>数据加载</w:t>
      </w:r>
      <w:r>
        <w:rPr>
          <w:rFonts w:hint="eastAsia"/>
        </w:rPr>
        <w:t xml:space="preserve"> </w:t>
      </w:r>
    </w:p>
    <w:p w14:paraId="6901020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--%@COMMENT:SRC</w:t>
      </w:r>
      <w:r>
        <w:rPr>
          <w:rFonts w:hint="eastAsia"/>
        </w:rPr>
        <w:t>数据加载</w:t>
      </w:r>
      <w:r>
        <w:rPr>
          <w:rFonts w:hint="eastAsia"/>
        </w:rPr>
        <w:t xml:space="preserve"> </w:t>
      </w:r>
    </w:p>
    <w:p w14:paraId="66B7D90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360DBF8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参数</w:t>
      </w:r>
      <w:r>
        <w:rPr>
          <w:rFonts w:hint="eastAsia"/>
        </w:rPr>
        <w:t xml:space="preserve"> --%@PARAM:V_DATE </w:t>
      </w:r>
      <w:r>
        <w:rPr>
          <w:rFonts w:hint="eastAsia"/>
        </w:rPr>
        <w:t>帐期</w:t>
      </w:r>
      <w:r>
        <w:rPr>
          <w:rFonts w:hint="eastAsia"/>
        </w:rPr>
        <w:t xml:space="preserve"> YYYYMMDD </w:t>
      </w:r>
    </w:p>
    <w:p w14:paraId="4878892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</w:t>
      </w:r>
      <w:r>
        <w:rPr>
          <w:rFonts w:hint="eastAsia"/>
        </w:rPr>
        <w:t>创建者</w:t>
      </w:r>
      <w:r>
        <w:rPr>
          <w:rFonts w:hint="eastAsia"/>
        </w:rPr>
        <w:t xml:space="preserve"> </w:t>
      </w:r>
    </w:p>
    <w:p w14:paraId="5332C6C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2015-05-25</w:t>
      </w:r>
    </w:p>
    <w:p w14:paraId="5E01AFA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迁移人：</w:t>
      </w:r>
    </w:p>
    <w:p w14:paraId="01BCFD0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迁移时间：</w:t>
      </w:r>
      <w:r>
        <w:rPr>
          <w:rFonts w:hint="eastAsia"/>
        </w:rPr>
        <w:t xml:space="preserve"> </w:t>
      </w:r>
    </w:p>
    <w:p w14:paraId="4A42C69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层次</w:t>
      </w:r>
      <w:r>
        <w:rPr>
          <w:rFonts w:hint="eastAsia"/>
        </w:rPr>
        <w:t>---%@LEVEL:ODS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7EC93D4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客户域</w:t>
      </w:r>
      <w:r>
        <w:rPr>
          <w:rFonts w:hint="eastAsia"/>
        </w:rPr>
        <w:t xml:space="preserve"> </w:t>
      </w:r>
    </w:p>
    <w:p w14:paraId="0942083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4542246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</w:p>
    <w:p w14:paraId="157AADD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1E6C4D6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来源表</w:t>
      </w:r>
      <w:r>
        <w:rPr>
          <w:rFonts w:hint="eastAsia"/>
        </w:rPr>
        <w:t xml:space="preserve"> --%@FROM:FILE</w:t>
      </w:r>
    </w:p>
    <w:p w14:paraId="3BE22DA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目标表</w:t>
      </w:r>
      <w:r>
        <w:rPr>
          <w:rFonts w:hint="eastAsia"/>
        </w:rPr>
        <w:t xml:space="preserve"> --%@TO:SRC.GN_TABLE</w:t>
      </w:r>
    </w:p>
    <w:p w14:paraId="6EFE333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####################################################################</w:t>
      </w:r>
    </w:p>
    <w:p w14:paraId="28FF8CC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7EF4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073359D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table_name=$1</w:t>
      </w:r>
    </w:p>
    <w:p w14:paraId="580AB8C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data_file=$2</w:t>
      </w:r>
    </w:p>
    <w:p w14:paraId="2E5F165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v_date=$3</w:t>
      </w:r>
    </w:p>
    <w:p w14:paraId="10E9BB7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CA6BB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指定此脚本名称，此变量很重要，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7D94673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414860F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v_procname='p_'$table_name</w:t>
      </w:r>
    </w:p>
    <w:p w14:paraId="10BC3E7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B6370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指定此脚本所属数据库名称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>oracle</w:t>
      </w:r>
      <w:r>
        <w:rPr>
          <w:rFonts w:hint="eastAsia"/>
        </w:rPr>
        <w:t>中用户名</w:t>
      </w:r>
      <w:r>
        <w:rPr>
          <w:rFonts w:hint="eastAsia"/>
        </w:rPr>
        <w:t>)</w:t>
      </w:r>
      <w:r>
        <w:rPr>
          <w:rFonts w:hint="eastAsia"/>
        </w:rPr>
        <w:t>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096AA7F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</w:t>
      </w:r>
    </w:p>
    <w:p w14:paraId="5BB9A78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v_pkg='SRC'</w:t>
      </w:r>
    </w:p>
    <w:p w14:paraId="7C5DFF1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0F6BD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13A925B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5B17EA8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8D97E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切分数据账期，此变量很重要，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36098F1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v_month=`echo $v_date |cut -c 1-6`</w:t>
      </w:r>
    </w:p>
    <w:p w14:paraId="27C2A60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v_day=`echo $v_date |cut -c 7-8`</w:t>
      </w:r>
    </w:p>
    <w:p w14:paraId="7168BB2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9E19C9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42293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68334E2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指定配置文件存放位置，此变量非常重要，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填写</w:t>
      </w:r>
      <w:r>
        <w:rPr>
          <w:rFonts w:hint="eastAsia"/>
        </w:rPr>
        <w:t>!!!!!!</w:t>
      </w:r>
    </w:p>
    <w:p w14:paraId="134A63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config_file=/shbigdata/src/config/execshell.config</w:t>
      </w:r>
    </w:p>
    <w:p w14:paraId="27D4E89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ECF30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76352B0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70C0048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79B0C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800CD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指定输出日志目录，用于记录</w:t>
      </w:r>
      <w:r>
        <w:rPr>
          <w:rFonts w:hint="eastAsia"/>
        </w:rPr>
        <w:t>hive</w:t>
      </w:r>
      <w:r>
        <w:rPr>
          <w:rFonts w:hint="eastAsia"/>
        </w:rPr>
        <w:t>脚本执行信息</w:t>
      </w:r>
    </w:p>
    <w:p w14:paraId="3F78D38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v_logfile=$log_file_directory$v_procname'.log'</w:t>
      </w:r>
    </w:p>
    <w:p w14:paraId="1957592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03093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客户端环境变量，并加载，此处</w:t>
      </w:r>
      <w:r>
        <w:rPr>
          <w:rFonts w:hint="eastAsia"/>
        </w:rPr>
        <w:t>export</w:t>
      </w:r>
      <w:r>
        <w:rPr>
          <w:rFonts w:hint="eastAsia"/>
        </w:rPr>
        <w:t>后边的</w:t>
      </w:r>
      <w:r>
        <w:rPr>
          <w:rFonts w:hint="eastAsia"/>
        </w:rPr>
        <w:t>ORACLE_SID</w:t>
      </w:r>
      <w:r>
        <w:rPr>
          <w:rFonts w:hint="eastAsia"/>
        </w:rPr>
        <w:t>、</w:t>
      </w:r>
      <w:r>
        <w:rPr>
          <w:rFonts w:hint="eastAsia"/>
        </w:rPr>
        <w:t>ORACLE_BASE</w:t>
      </w:r>
      <w:r>
        <w:rPr>
          <w:rFonts w:hint="eastAsia"/>
        </w:rPr>
        <w:t>、</w:t>
      </w:r>
      <w:r>
        <w:rPr>
          <w:rFonts w:hint="eastAsia"/>
        </w:rPr>
        <w:t>ORACLE_HOME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LD_LIBRARY_PATH</w:t>
      </w:r>
      <w:r>
        <w:rPr>
          <w:rFonts w:hint="eastAsia"/>
        </w:rPr>
        <w:t>需要大写</w:t>
      </w:r>
    </w:p>
    <w:p w14:paraId="5A85BF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580D8BC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1AB7CFD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E668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75A0B5B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31690C4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0984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5620472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2F57763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F194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6058EDC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4EA73F0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2A489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4E306AA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32795F2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7544BE4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6944727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01E86D4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4CB587D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29731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3203D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09CB178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insert_log_prc('$v_date','$v_pkg','$v_procname','12',sysdate); END;"</w:t>
      </w:r>
    </w:p>
    <w:p w14:paraId="4F5201D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1C60C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13B89DF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2C8FC12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21F1BB2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51A593A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1EF26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3646D0E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读取数据文件存放目录</w:t>
      </w:r>
    </w:p>
    <w:p w14:paraId="55C92C8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data_file_directory=`awk -F= '{</w:t>
      </w:r>
      <w:proofErr w:type="gramStart"/>
      <w:r>
        <w:t>if(</w:t>
      </w:r>
      <w:proofErr w:type="gramEnd"/>
      <w:r>
        <w:t>$1 =="data_file_directory") print $2}' $config_file`</w:t>
      </w:r>
    </w:p>
    <w:p w14:paraId="21BECFA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30F68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此处需要指定对应</w:t>
      </w:r>
      <w:r>
        <w:rPr>
          <w:rFonts w:hint="eastAsia"/>
        </w:rPr>
        <w:t>SQL</w:t>
      </w:r>
      <w:r>
        <w:rPr>
          <w:rFonts w:hint="eastAsia"/>
        </w:rPr>
        <w:t>脚本中的输入参数，非常重要，必须准确填写</w:t>
      </w:r>
      <w:r>
        <w:rPr>
          <w:rFonts w:hint="eastAsia"/>
        </w:rPr>
        <w:t>!!!!!!!</w:t>
      </w:r>
    </w:p>
    <w:p w14:paraId="616DC5F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load_data_file=$data_file_directory'day_'$v_date'/'$data_file</w:t>
      </w:r>
    </w:p>
    <w:p w14:paraId="4B4FC44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v_sql="load data local inpath '$load_data_file' overwrite into table $table_name"</w:t>
      </w:r>
    </w:p>
    <w:p w14:paraId="4E28EEA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#Hive</w:t>
      </w:r>
      <w:r>
        <w:rPr>
          <w:rFonts w:hint="eastAsia"/>
        </w:rPr>
        <w:t>调用业务逻辑脚本，进行数据加工作业</w:t>
      </w:r>
    </w:p>
    <w:p w14:paraId="1358F60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hive</w:t>
      </w:r>
      <w:proofErr w:type="gramEnd"/>
      <w:r>
        <w:t xml:space="preserve"> -e "</w:t>
      </w:r>
    </w:p>
    <w:p w14:paraId="56E3579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6AA3142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$v_sql;</w:t>
      </w:r>
    </w:p>
    <w:p w14:paraId="0D497BD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</w:p>
    <w:p w14:paraId="572055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79EF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76D923C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033E7D5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5BF3D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A622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79E32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1C0B271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72E8008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49697DC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6F0B3EC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1D74C31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v_retcode='FAIL'</w:t>
      </w:r>
    </w:p>
    <w:p w14:paraId="236E39E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56B125B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6501D26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F16DD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10BD2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统计原数据库中记录数，此处需要指定数据库名、表名、查询的分区，此处必须正确修</w:t>
      </w:r>
      <w:r>
        <w:rPr>
          <w:rFonts w:hint="eastAsia"/>
        </w:rPr>
        <w:lastRenderedPageBreak/>
        <w:t>改</w:t>
      </w:r>
      <w:r>
        <w:rPr>
          <w:rFonts w:hint="eastAsia"/>
        </w:rPr>
        <w:t>!!!!!!!!</w:t>
      </w:r>
    </w:p>
    <w:p w14:paraId="7B367E4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 select count(1) coun from src.$table_name  "</w:t>
      </w:r>
    </w:p>
    <w:p w14:paraId="749656D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468F084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783D0A8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C966C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78F8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58D590F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update_log_prc('$v_date','$v_pkg','$v_procname','$v_retcode','$v_retinfo',sysdate,$rowline); END;"</w:t>
      </w:r>
    </w:p>
    <w:p w14:paraId="1426490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1BCCD62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1C4087F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72ADA50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A0557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43FB3C9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1850A44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05187A4C" w14:textId="68BB2ACE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171868DD" w14:textId="77777777" w:rsidR="00662908" w:rsidRPr="00662908" w:rsidRDefault="00662908" w:rsidP="00662908"/>
    <w:p w14:paraId="09942FA8" w14:textId="22467E83" w:rsidR="00AC6588" w:rsidRDefault="00B51400" w:rsidP="00AC6588">
      <w:pPr>
        <w:pStyle w:val="2"/>
      </w:pPr>
      <w:bookmarkStart w:id="49" w:name="_Toc420428098"/>
      <w:bookmarkStart w:id="50" w:name="_Toc420428424"/>
      <w:r>
        <w:rPr>
          <w:rFonts w:hint="eastAsia"/>
        </w:rPr>
        <w:t>加工</w:t>
      </w:r>
      <w:r w:rsidR="00AC6588">
        <w:rPr>
          <w:rFonts w:hint="eastAsia"/>
        </w:rPr>
        <w:t>脚本模板</w:t>
      </w:r>
      <w:bookmarkEnd w:id="49"/>
      <w:bookmarkEnd w:id="50"/>
    </w:p>
    <w:p w14:paraId="14F4E2F3" w14:textId="77777777" w:rsidR="00584C50" w:rsidRPr="00584C50" w:rsidRDefault="00584C50" w:rsidP="001341D5">
      <w:pPr>
        <w:ind w:firstLine="420"/>
      </w:pPr>
      <w:r>
        <w:rPr>
          <w:rFonts w:hint="eastAsia"/>
        </w:rPr>
        <w:t>此处</w:t>
      </w:r>
      <w:r>
        <w:t>以</w:t>
      </w:r>
      <w:r>
        <w:rPr>
          <w:rFonts w:hint="eastAsia"/>
        </w:rPr>
        <w:t>ODS</w:t>
      </w:r>
      <w:r>
        <w:rPr>
          <w:rFonts w:hint="eastAsia"/>
        </w:rPr>
        <w:t>层某一业务</w:t>
      </w:r>
      <w:r>
        <w:t>处理逻辑</w:t>
      </w:r>
      <w:r>
        <w:rPr>
          <w:rFonts w:hint="eastAsia"/>
        </w:rPr>
        <w:t>为</w:t>
      </w:r>
      <w:r>
        <w:t>范本，进行脚本模</w:t>
      </w:r>
      <w:bookmarkStart w:id="51" w:name="_GoBack"/>
      <w:bookmarkEnd w:id="51"/>
      <w:r>
        <w:t>板定义。</w:t>
      </w:r>
    </w:p>
    <w:p w14:paraId="11B3507C" w14:textId="77777777" w:rsidR="00584C50" w:rsidRDefault="00584C50" w:rsidP="00584C50">
      <w:pPr>
        <w:pStyle w:val="3"/>
      </w:pPr>
      <w:bookmarkStart w:id="52" w:name="_Toc420428099"/>
      <w:bookmarkStart w:id="53" w:name="_Toc420428425"/>
      <w:r>
        <w:rPr>
          <w:rFonts w:hint="eastAsia"/>
        </w:rPr>
        <w:t>配置</w:t>
      </w:r>
      <w:r>
        <w:t>文件</w:t>
      </w:r>
      <w:bookmarkEnd w:id="52"/>
      <w:bookmarkEnd w:id="53"/>
    </w:p>
    <w:p w14:paraId="27234E1C" w14:textId="1367331B" w:rsidR="001341D5" w:rsidRDefault="001341D5" w:rsidP="00334AEB">
      <w:pPr>
        <w:spacing w:line="360" w:lineRule="auto"/>
      </w:pPr>
      <w:r>
        <w:rPr>
          <w:rFonts w:hint="eastAsia"/>
        </w:rPr>
        <w:t>存放</w:t>
      </w:r>
      <w:r>
        <w:t>于</w:t>
      </w:r>
      <w:r w:rsidR="00D83A10">
        <w:rPr>
          <w:rFonts w:hint="eastAsia"/>
        </w:rPr>
        <w:t>/shbigdata</w:t>
      </w:r>
      <w:r>
        <w:rPr>
          <w:rFonts w:hint="eastAsia"/>
        </w:rPr>
        <w:t>/</w:t>
      </w:r>
      <w:r>
        <w:t>ods/config/</w:t>
      </w:r>
      <w:r>
        <w:rPr>
          <w:rFonts w:hint="eastAsia"/>
        </w:rPr>
        <w:t>，</w:t>
      </w:r>
      <w:r>
        <w:t>配置文件</w:t>
      </w:r>
      <w:r w:rsidR="000B7E21">
        <w:rPr>
          <w:rFonts w:hint="eastAsia"/>
        </w:rPr>
        <w:t>统一</w:t>
      </w:r>
      <w:r w:rsidR="000B7E21">
        <w:t>命名</w:t>
      </w:r>
      <w:r>
        <w:t>为</w:t>
      </w:r>
      <w:r w:rsidRPr="001341D5">
        <w:t>execshell.config</w:t>
      </w:r>
      <w:r>
        <w:rPr>
          <w:rFonts w:hint="eastAsia"/>
        </w:rPr>
        <w:t>。</w:t>
      </w:r>
    </w:p>
    <w:p w14:paraId="10785055" w14:textId="17F9A7C8" w:rsidR="001341D5" w:rsidRPr="00BC0875" w:rsidRDefault="001341D5" w:rsidP="00334AEB">
      <w:pPr>
        <w:spacing w:line="360" w:lineRule="auto"/>
        <w:rPr>
          <w:b/>
        </w:rPr>
      </w:pPr>
      <w:r w:rsidRPr="00BC0875">
        <w:rPr>
          <w:rFonts w:hint="eastAsia"/>
          <w:b/>
        </w:rPr>
        <w:t>配置</w:t>
      </w:r>
      <w:r w:rsidRPr="00BC0875">
        <w:rPr>
          <w:b/>
        </w:rPr>
        <w:t>文件</w:t>
      </w:r>
      <w:r w:rsidR="00BC0875" w:rsidRPr="00BC0875">
        <w:rPr>
          <w:rFonts w:hint="eastAsia"/>
          <w:b/>
        </w:rPr>
        <w:t>示例</w:t>
      </w:r>
      <w:r w:rsidRPr="00BC0875">
        <w:rPr>
          <w:b/>
        </w:rPr>
        <w:t>内容如下：</w:t>
      </w:r>
    </w:p>
    <w:p w14:paraId="72AE7D48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2B091A09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数据导出配置信息，主要设备公共环境变量、字符集、目录、数据库连接字符串等</w:t>
      </w:r>
    </w:p>
    <w:p w14:paraId="17388DE2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6FA7DCEF" w14:textId="77777777" w:rsidR="000152E1" w:rsidRPr="00DC6D82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DC6D82">
        <w:rPr>
          <w:rFonts w:hint="eastAsia"/>
          <w:b/>
          <w:color w:val="FF0000"/>
        </w:rPr>
        <w:t>#</w:t>
      </w:r>
      <w:r w:rsidRPr="00DC6D82">
        <w:rPr>
          <w:rFonts w:hint="eastAsia"/>
          <w:b/>
          <w:color w:val="FF0000"/>
        </w:rPr>
        <w:t>定义</w:t>
      </w:r>
      <w:r w:rsidRPr="00DC6D82">
        <w:rPr>
          <w:rFonts w:hint="eastAsia"/>
          <w:b/>
          <w:color w:val="FF0000"/>
        </w:rPr>
        <w:t>HIVE</w:t>
      </w:r>
      <w:r w:rsidRPr="00DC6D82">
        <w:rPr>
          <w:rFonts w:hint="eastAsia"/>
          <w:b/>
          <w:color w:val="FF0000"/>
        </w:rPr>
        <w:t>脚本执行日志存放目录</w:t>
      </w:r>
    </w:p>
    <w:p w14:paraId="15D3A1C1" w14:textId="1990318C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commentRangeStart w:id="54"/>
      <w:r>
        <w:t>log_file_directory=</w:t>
      </w:r>
      <w:r w:rsidR="00003E6B">
        <w:rPr>
          <w:rFonts w:hint="eastAsia"/>
        </w:rPr>
        <w:t>/shbigdata</w:t>
      </w:r>
      <w:r>
        <w:t>/</w:t>
      </w:r>
      <w:proofErr w:type="gramStart"/>
      <w:r>
        <w:t>ods/</w:t>
      </w:r>
      <w:proofErr w:type="gramEnd"/>
      <w:r>
        <w:t>logs/</w:t>
      </w:r>
      <w:commentRangeEnd w:id="54"/>
      <w:r w:rsidR="00DC6D82">
        <w:rPr>
          <w:rStyle w:val="ac"/>
        </w:rPr>
        <w:commentReference w:id="54"/>
      </w:r>
    </w:p>
    <w:p w14:paraId="72F1365D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2ABF720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客户端环境变量</w:t>
      </w:r>
    </w:p>
    <w:p w14:paraId="0D86C4F9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oracle_sid=oracle</w:t>
      </w:r>
    </w:p>
    <w:p w14:paraId="063F480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oracle_base=/u01/app/oracle</w:t>
      </w:r>
    </w:p>
    <w:p w14:paraId="44BBA1B1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oracle_home=/u01/app/oracle/product/11.2.0/dbhome_1</w:t>
      </w:r>
    </w:p>
    <w:p w14:paraId="6D36D904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6C3066D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17E7023B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ora_log_user=</w:t>
      </w:r>
      <w:proofErr w:type="gramStart"/>
      <w:r>
        <w:t>dw</w:t>
      </w:r>
      <w:proofErr w:type="gramEnd"/>
    </w:p>
    <w:p w14:paraId="144D521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lastRenderedPageBreak/>
        <w:t>ora_log_user_passwd=</w:t>
      </w:r>
      <w:proofErr w:type="gramStart"/>
      <w:r>
        <w:t>dw</w:t>
      </w:r>
      <w:proofErr w:type="gramEnd"/>
    </w:p>
    <w:p w14:paraId="7553598D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ora_log_tns=oracle</w:t>
      </w:r>
    </w:p>
    <w:p w14:paraId="199F7993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insert_log_prc=p_insert_log</w:t>
      </w:r>
    </w:p>
    <w:p w14:paraId="1607BFE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update_log_prc=p_update_log</w:t>
      </w:r>
    </w:p>
    <w:p w14:paraId="7DA4EEF5" w14:textId="59CBE8A9" w:rsidR="00752126" w:rsidRPr="00752126" w:rsidRDefault="00752126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r>
        <w:rPr>
          <w:rFonts w:hint="eastAsia"/>
        </w:rPr>
        <w:t>set</w:t>
      </w:r>
      <w:r>
        <w:t>=</w:t>
      </w:r>
      <w:proofErr w:type="gramEnd"/>
      <w:r>
        <w:t>UTF8</w:t>
      </w:r>
    </w:p>
    <w:p w14:paraId="425A40B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1B724623" w14:textId="77777777" w:rsidR="000152E1" w:rsidRPr="00BE5CD4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BE5CD4">
        <w:rPr>
          <w:rFonts w:hint="eastAsia"/>
          <w:b/>
          <w:color w:val="FF0000"/>
        </w:rPr>
        <w:t>#</w:t>
      </w:r>
      <w:r w:rsidRPr="00BE5CD4">
        <w:rPr>
          <w:rFonts w:hint="eastAsia"/>
          <w:b/>
          <w:color w:val="FF0000"/>
        </w:rPr>
        <w:t>定义业务脚本存放目录</w:t>
      </w:r>
    </w:p>
    <w:p w14:paraId="09F97E64" w14:textId="0A7911CD" w:rsidR="000152E1" w:rsidRPr="001341D5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commentRangeStart w:id="55"/>
      <w:r>
        <w:t>business_sql_directory=</w:t>
      </w:r>
      <w:r w:rsidR="00003E6B">
        <w:rPr>
          <w:rFonts w:hint="eastAsia"/>
        </w:rPr>
        <w:t>/shbigdata</w:t>
      </w:r>
      <w:r>
        <w:t>/</w:t>
      </w:r>
      <w:proofErr w:type="gramStart"/>
      <w:r>
        <w:t>ods/</w:t>
      </w:r>
      <w:proofErr w:type="gramEnd"/>
      <w:r>
        <w:t>business_sql/</w:t>
      </w:r>
      <w:commentRangeEnd w:id="55"/>
      <w:r w:rsidR="00BE5CD4">
        <w:rPr>
          <w:rStyle w:val="ac"/>
        </w:rPr>
        <w:commentReference w:id="55"/>
      </w:r>
    </w:p>
    <w:p w14:paraId="4372755B" w14:textId="418F3066" w:rsidR="00584C50" w:rsidRDefault="00ED2BFA" w:rsidP="00584C50">
      <w:pPr>
        <w:pStyle w:val="3"/>
      </w:pPr>
      <w:bookmarkStart w:id="56" w:name="_Toc420428100"/>
      <w:bookmarkStart w:id="57" w:name="_Toc420428426"/>
      <w:proofErr w:type="gramStart"/>
      <w:r>
        <w:rPr>
          <w:rFonts w:hint="eastAsia"/>
        </w:rPr>
        <w:t>日</w:t>
      </w:r>
      <w:r w:rsidR="00584C50">
        <w:rPr>
          <w:rFonts w:hint="eastAsia"/>
        </w:rPr>
        <w:t>业务</w:t>
      </w:r>
      <w:proofErr w:type="gramEnd"/>
      <w:r w:rsidR="00584C50">
        <w:rPr>
          <w:rFonts w:hint="eastAsia"/>
        </w:rPr>
        <w:t>逻辑</w:t>
      </w:r>
      <w:r w:rsidR="00584C50">
        <w:t>脚本</w:t>
      </w:r>
      <w:bookmarkEnd w:id="56"/>
      <w:bookmarkEnd w:id="57"/>
    </w:p>
    <w:p w14:paraId="190CF249" w14:textId="77777777" w:rsidR="00E8452F" w:rsidRDefault="00E8452F" w:rsidP="00E8452F">
      <w:pPr>
        <w:pStyle w:val="4"/>
      </w:pPr>
      <w:r>
        <w:rPr>
          <w:rFonts w:hint="eastAsia"/>
        </w:rPr>
        <w:t>基础逻辑</w:t>
      </w:r>
    </w:p>
    <w:p w14:paraId="20B7A646" w14:textId="77777777" w:rsidR="00E8452F" w:rsidRDefault="00E8452F" w:rsidP="00DE2FB1">
      <w:pPr>
        <w:spacing w:line="360" w:lineRule="auto"/>
      </w:pPr>
      <w:r>
        <w:rPr>
          <w:rFonts w:hint="eastAsia"/>
        </w:rPr>
        <w:t>基础</w:t>
      </w:r>
      <w:r>
        <w:t>逻辑脚本，包含了</w:t>
      </w:r>
      <w:r>
        <w:rPr>
          <w:rFonts w:hint="eastAsia"/>
        </w:rPr>
        <w:t>日志</w:t>
      </w:r>
      <w:r>
        <w:t>记录、注释</w:t>
      </w:r>
      <w:r>
        <w:rPr>
          <w:rFonts w:hint="eastAsia"/>
        </w:rPr>
        <w:t>、</w:t>
      </w:r>
      <w:r>
        <w:t>配置文件读取等工作，并调用业务逻辑脚本。</w:t>
      </w:r>
    </w:p>
    <w:p w14:paraId="40729768" w14:textId="77777777" w:rsidR="00E8452F" w:rsidRDefault="000B7E21" w:rsidP="00DE2FB1">
      <w:pPr>
        <w:spacing w:line="360" w:lineRule="auto"/>
        <w:rPr>
          <w:b/>
          <w:color w:val="FF0000"/>
        </w:rPr>
      </w:pPr>
      <w:r>
        <w:rPr>
          <w:rFonts w:hint="eastAsia"/>
        </w:rPr>
        <w:t>存放于</w:t>
      </w:r>
      <w:r>
        <w:rPr>
          <w:rFonts w:hint="eastAsia"/>
        </w:rPr>
        <w:t>../hive_sql/</w:t>
      </w:r>
      <w:r>
        <w:t>ods/</w:t>
      </w:r>
      <w:r w:rsidR="00BB76A8" w:rsidRPr="00BB76A8">
        <w:t>business_sql</w:t>
      </w:r>
      <w:r>
        <w:t>/</w:t>
      </w:r>
      <w:r w:rsidR="00BB76A8">
        <w:rPr>
          <w:rFonts w:hint="eastAsia"/>
        </w:rPr>
        <w:t>，</w:t>
      </w:r>
      <w:r w:rsidR="00BB76A8">
        <w:t>脚本命名以</w:t>
      </w:r>
      <w:r w:rsidR="00BB76A8" w:rsidRPr="002A7BF0">
        <w:rPr>
          <w:rFonts w:hint="eastAsia"/>
          <w:b/>
          <w:color w:val="FF0000"/>
        </w:rPr>
        <w:t>P_</w:t>
      </w:r>
      <w:r w:rsidR="00BB76A8" w:rsidRPr="002A7BF0">
        <w:rPr>
          <w:rFonts w:hint="eastAsia"/>
          <w:b/>
          <w:color w:val="FF0000"/>
        </w:rPr>
        <w:t>数据</w:t>
      </w:r>
      <w:r w:rsidR="00BB76A8" w:rsidRPr="002A7BF0">
        <w:rPr>
          <w:b/>
          <w:color w:val="FF0000"/>
        </w:rPr>
        <w:t>表</w:t>
      </w:r>
      <w:r w:rsidR="00BB76A8" w:rsidRPr="002A7BF0">
        <w:rPr>
          <w:rFonts w:hint="eastAsia"/>
          <w:b/>
          <w:color w:val="FF0000"/>
        </w:rPr>
        <w:t>名</w:t>
      </w:r>
      <w:r w:rsidR="00BB76A8" w:rsidRPr="002A7BF0">
        <w:rPr>
          <w:rFonts w:hint="eastAsia"/>
          <w:b/>
          <w:color w:val="FF0000"/>
        </w:rPr>
        <w:t>.sh</w:t>
      </w:r>
      <w:r w:rsidR="003301B1">
        <w:rPr>
          <w:rFonts w:hint="eastAsia"/>
          <w:b/>
          <w:color w:val="FF0000"/>
        </w:rPr>
        <w:t>，</w:t>
      </w:r>
      <w:r w:rsidR="003301B1">
        <w:rPr>
          <w:b/>
          <w:color w:val="FF0000"/>
        </w:rPr>
        <w:t>定义一个输入参数，</w:t>
      </w:r>
      <w:r w:rsidR="003301B1">
        <w:rPr>
          <w:rFonts w:hint="eastAsia"/>
          <w:b/>
          <w:color w:val="FF0000"/>
        </w:rPr>
        <w:t>输入</w:t>
      </w:r>
      <w:r w:rsidR="003301B1">
        <w:rPr>
          <w:b/>
          <w:color w:val="FF0000"/>
        </w:rPr>
        <w:t>参数为</w:t>
      </w:r>
      <w:r w:rsidR="003301B1">
        <w:rPr>
          <w:rFonts w:hint="eastAsia"/>
          <w:b/>
          <w:color w:val="FF0000"/>
        </w:rPr>
        <w:t>业务</w:t>
      </w:r>
      <w:r w:rsidR="003301B1">
        <w:rPr>
          <w:b/>
          <w:color w:val="FF0000"/>
        </w:rPr>
        <w:t>数据账期</w:t>
      </w:r>
    </w:p>
    <w:p w14:paraId="072751AB" w14:textId="22BE43B5" w:rsidR="00390817" w:rsidRPr="00DE2FB1" w:rsidRDefault="00F13D02" w:rsidP="00DE2FB1">
      <w:pPr>
        <w:spacing w:line="360" w:lineRule="auto"/>
        <w:rPr>
          <w:b/>
        </w:rPr>
      </w:pPr>
      <w:r w:rsidRPr="00DE2FB1">
        <w:rPr>
          <w:rFonts w:hint="eastAsia"/>
          <w:b/>
        </w:rPr>
        <w:t>模板</w:t>
      </w:r>
      <w:r w:rsidR="00BC0875" w:rsidRPr="00BC0875">
        <w:rPr>
          <w:rFonts w:hint="eastAsia"/>
          <w:b/>
        </w:rPr>
        <w:t>示例</w:t>
      </w:r>
      <w:r w:rsidRPr="00DE2FB1">
        <w:rPr>
          <w:b/>
        </w:rPr>
        <w:t>内容如下：</w:t>
      </w:r>
    </w:p>
    <w:p w14:paraId="0A74BB4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#! /bin/bash</w:t>
      </w:r>
    </w:p>
    <w:p w14:paraId="3B41687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71B5B4F2" w14:textId="6767E1F3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名称</w:t>
      </w:r>
      <w:r>
        <w:rPr>
          <w:rFonts w:hint="eastAsia"/>
        </w:rPr>
        <w:t xml:space="preserve"> --%@NAME:G</w:t>
      </w:r>
      <w:r>
        <w:t>N</w:t>
      </w:r>
      <w:r>
        <w:rPr>
          <w:rFonts w:hint="eastAsia"/>
        </w:rPr>
        <w:t>详单</w:t>
      </w:r>
    </w:p>
    <w:p w14:paraId="62EBAC63" w14:textId="0354CDCD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</w:t>
      </w:r>
      <w:r w:rsidRPr="005640E9">
        <w:rPr>
          <w:rFonts w:hint="eastAsia"/>
        </w:rPr>
        <w:t xml:space="preserve"> 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详单</w:t>
      </w:r>
    </w:p>
    <w:p w14:paraId="06413134" w14:textId="17541521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</w:p>
    <w:p w14:paraId="0E094633" w14:textId="6E40434E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</w:t>
      </w:r>
      <w:r>
        <w:t>DATE</w:t>
      </w:r>
      <w:r>
        <w:rPr>
          <w:rFonts w:hint="eastAsia"/>
        </w:rPr>
        <w:t xml:space="preserve"> </w:t>
      </w:r>
      <w:r>
        <w:rPr>
          <w:rFonts w:hint="eastAsia"/>
        </w:rPr>
        <w:t>帐期</w:t>
      </w:r>
      <w:r>
        <w:rPr>
          <w:rFonts w:hint="eastAsia"/>
        </w:rPr>
        <w:t xml:space="preserve"> YYYYMMDD</w:t>
      </w:r>
    </w:p>
    <w:p w14:paraId="14D6CFBF" w14:textId="684013BD" w:rsidR="005640E9" w:rsidRP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--%@PARAM:V_MONTH </w:t>
      </w:r>
      <w:r>
        <w:rPr>
          <w:rFonts w:hint="eastAsia"/>
        </w:rPr>
        <w:t>月份</w:t>
      </w:r>
      <w:r>
        <w:rPr>
          <w:rFonts w:hint="eastAsia"/>
        </w:rPr>
        <w:t xml:space="preserve"> YYYYMM</w:t>
      </w:r>
    </w:p>
    <w:p w14:paraId="02258673" w14:textId="7D42196A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--%@PARAM:V_DAY </w:t>
      </w:r>
      <w:r>
        <w:rPr>
          <w:rFonts w:hint="eastAsia"/>
        </w:rPr>
        <w:t>当天</w:t>
      </w:r>
      <w:r>
        <w:rPr>
          <w:rFonts w:hint="eastAsia"/>
        </w:rPr>
        <w:t xml:space="preserve"> DD</w:t>
      </w:r>
    </w:p>
    <w:p w14:paraId="74A39BFA" w14:textId="5F71A3E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</w:t>
      </w:r>
      <w:r>
        <w:rPr>
          <w:rFonts w:hint="eastAsia"/>
        </w:rPr>
        <w:t>陈强</w:t>
      </w:r>
      <w:r>
        <w:rPr>
          <w:rFonts w:hint="eastAsia"/>
        </w:rPr>
        <w:t xml:space="preserve"> </w:t>
      </w:r>
    </w:p>
    <w:p w14:paraId="43A3BA7C" w14:textId="25A8B0E7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2010-02-25 </w:t>
      </w:r>
    </w:p>
    <w:p w14:paraId="7B3610C4" w14:textId="7EC33D1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层次</w:t>
      </w:r>
      <w:r>
        <w:rPr>
          <w:rFonts w:hint="eastAsia"/>
        </w:rPr>
        <w:t>---%@LEVEL:</w:t>
      </w:r>
      <w:r>
        <w:t>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642E3AB8" w14:textId="6EF097A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客户域</w:t>
      </w:r>
      <w:r>
        <w:rPr>
          <w:rFonts w:hint="eastAsia"/>
        </w:rPr>
        <w:t xml:space="preserve"> </w:t>
      </w:r>
    </w:p>
    <w:p w14:paraId="5C8F8713" w14:textId="1EF5C66B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093DC2C4" w14:textId="55C9C2EC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</w:p>
    <w:p w14:paraId="21658B08" w14:textId="3847BF96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4F9383BA" w14:textId="077FA459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来源表</w:t>
      </w:r>
      <w:r>
        <w:rPr>
          <w:rFonts w:hint="eastAsia"/>
        </w:rPr>
        <w:t xml:space="preserve"> --%@FROM:</w:t>
      </w:r>
      <w:r>
        <w:t>SRC.SRC_GN_TABLE</w:t>
      </w:r>
    </w:p>
    <w:p w14:paraId="6F293A25" w14:textId="606E60CF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目标表</w:t>
      </w:r>
      <w:r>
        <w:rPr>
          <w:rFonts w:hint="eastAsia"/>
        </w:rPr>
        <w:t xml:space="preserve"> </w:t>
      </w:r>
      <w:r w:rsidRPr="005640E9">
        <w:rPr>
          <w:rFonts w:hint="eastAsia"/>
        </w:rPr>
        <w:t>--%@TO:</w:t>
      </w:r>
      <w:r>
        <w:t>ODS.ODS_GN_TABLE</w:t>
      </w:r>
    </w:p>
    <w:p w14:paraId="5A9E3514" w14:textId="1BA8A1D8" w:rsidR="00130CEC" w:rsidRDefault="00130CEC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####################################################################</w:t>
      </w:r>
    </w:p>
    <w:p w14:paraId="3DAC79B0" w14:textId="77777777" w:rsidR="005337C2" w:rsidRDefault="005337C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6723ED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commentRangeStart w:id="58"/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49D9DE8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v_date=$1</w:t>
      </w:r>
      <w:commentRangeEnd w:id="58"/>
      <w:r w:rsidR="003301B1">
        <w:rPr>
          <w:rStyle w:val="ac"/>
        </w:rPr>
        <w:commentReference w:id="58"/>
      </w:r>
    </w:p>
    <w:p w14:paraId="565963C6" w14:textId="77777777" w:rsidR="00002BF5" w:rsidRPr="009C4F79" w:rsidRDefault="00002BF5" w:rsidP="00002B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指定此脚本</w:t>
      </w:r>
      <w:r>
        <w:rPr>
          <w:rFonts w:hint="eastAsia"/>
          <w:b/>
          <w:color w:val="FF0000"/>
        </w:rPr>
        <w:t>目标</w:t>
      </w:r>
      <w:r>
        <w:rPr>
          <w:b/>
          <w:color w:val="FF0000"/>
        </w:rPr>
        <w:t>数据表</w:t>
      </w:r>
      <w:r w:rsidRPr="009C4F79">
        <w:rPr>
          <w:rFonts w:hint="eastAsia"/>
          <w:b/>
          <w:color w:val="FF0000"/>
        </w:rPr>
        <w:t>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3E55968B" w14:textId="3483518A" w:rsidR="00002BF5" w:rsidRDefault="00B86284" w:rsidP="00002B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color w:val="FF0000"/>
        </w:rPr>
        <w:t>table_name=</w:t>
      </w:r>
      <w:r w:rsidRPr="009C4F79">
        <w:rPr>
          <w:b/>
          <w:color w:val="FF0000"/>
        </w:rPr>
        <w:t>'</w:t>
      </w:r>
      <w:r w:rsidR="00002BF5">
        <w:rPr>
          <w:b/>
          <w:color w:val="FF0000"/>
        </w:rPr>
        <w:t>ods_gn_table</w:t>
      </w:r>
      <w:r w:rsidRPr="009C4F79">
        <w:rPr>
          <w:b/>
          <w:color w:val="FF0000"/>
        </w:rPr>
        <w:t>'</w:t>
      </w:r>
    </w:p>
    <w:p w14:paraId="747D36BF" w14:textId="77777777" w:rsidR="00002BF5" w:rsidRPr="00002BF5" w:rsidRDefault="00002BF5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6E3F7B1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</w:rPr>
        <w:t>#</w:t>
      </w:r>
      <w:r w:rsidRPr="009C4F79">
        <w:rPr>
          <w:rFonts w:hint="eastAsia"/>
          <w:b/>
          <w:color w:val="FF0000"/>
        </w:rPr>
        <w:t>指定此脚本名称，此变量很重要，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52A2296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321A2D2E" w14:textId="6A1665EA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v_procname='p_</w:t>
      </w:r>
      <w:r w:rsidR="00002BF5" w:rsidRPr="009C4F79">
        <w:rPr>
          <w:b/>
          <w:color w:val="FF0000"/>
        </w:rPr>
        <w:t xml:space="preserve"> </w:t>
      </w:r>
      <w:r w:rsidRPr="009C4F79">
        <w:rPr>
          <w:b/>
          <w:color w:val="FF0000"/>
        </w:rPr>
        <w:t>'</w:t>
      </w:r>
      <w:r w:rsidR="00002BF5">
        <w:rPr>
          <w:b/>
          <w:color w:val="FF0000"/>
        </w:rPr>
        <w:t>$</w:t>
      </w:r>
      <w:r w:rsidR="00002BF5" w:rsidRPr="00002BF5">
        <w:rPr>
          <w:b/>
          <w:color w:val="FF0000"/>
        </w:rPr>
        <w:t xml:space="preserve"> </w:t>
      </w:r>
      <w:r w:rsidR="00002BF5">
        <w:rPr>
          <w:b/>
          <w:color w:val="FF0000"/>
        </w:rPr>
        <w:t>table_name</w:t>
      </w:r>
    </w:p>
    <w:p w14:paraId="3144075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DB69D5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指定此脚本所属数据库名称</w:t>
      </w:r>
      <w:r w:rsidRPr="009C4F79">
        <w:rPr>
          <w:rFonts w:hint="eastAsia"/>
          <w:b/>
          <w:color w:val="FF0000"/>
        </w:rPr>
        <w:t>(</w:t>
      </w:r>
      <w:r w:rsidRPr="009C4F79">
        <w:rPr>
          <w:rFonts w:hint="eastAsia"/>
          <w:b/>
          <w:color w:val="FF0000"/>
        </w:rPr>
        <w:t>等同于</w:t>
      </w:r>
      <w:r w:rsidRPr="009C4F79">
        <w:rPr>
          <w:rFonts w:hint="eastAsia"/>
          <w:b/>
          <w:color w:val="FF0000"/>
        </w:rPr>
        <w:t>oracle</w:t>
      </w:r>
      <w:r w:rsidRPr="009C4F79">
        <w:rPr>
          <w:rFonts w:hint="eastAsia"/>
          <w:b/>
          <w:color w:val="FF0000"/>
        </w:rPr>
        <w:t>中用户名</w:t>
      </w:r>
      <w:r w:rsidRPr="009C4F79">
        <w:rPr>
          <w:rFonts w:hint="eastAsia"/>
          <w:b/>
          <w:color w:val="FF0000"/>
        </w:rPr>
        <w:t>)</w:t>
      </w:r>
      <w:r w:rsidRPr="009C4F79">
        <w:rPr>
          <w:rFonts w:hint="eastAsia"/>
          <w:b/>
          <w:color w:val="FF0000"/>
        </w:rPr>
        <w:t>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3BBB2D8F" w14:textId="0AC8235C" w:rsidR="00130CEC" w:rsidRPr="00B86284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</w:t>
      </w:r>
      <w:r w:rsidRPr="009C4F79">
        <w:rPr>
          <w:b/>
          <w:color w:val="FF0000"/>
        </w:rPr>
        <w:t>='ods'</w:t>
      </w:r>
    </w:p>
    <w:p w14:paraId="45C30017" w14:textId="77777777" w:rsidR="008A14F0" w:rsidRDefault="008A14F0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3EDAC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0D5AC3A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6E10B7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5FA7C6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切分数据账期，此变量很重要，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7AB405E8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v_month=`echo $v_date |cut -c 1-6`</w:t>
      </w:r>
    </w:p>
    <w:p w14:paraId="6753913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v_day=`echo $v_date |cut -c 7-8`</w:t>
      </w:r>
    </w:p>
    <w:p w14:paraId="61D36DEA" w14:textId="5DA13222" w:rsidR="00C22022" w:rsidRPr="009C4F79" w:rsidRDefault="00C2202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b/>
          <w:color w:val="FF0000"/>
        </w:rPr>
        <w:t>#</w:t>
      </w:r>
      <w:r>
        <w:rPr>
          <w:rFonts w:hint="eastAsia"/>
          <w:b/>
          <w:color w:val="FF0000"/>
        </w:rPr>
        <w:t>使用余数分区时，修改下行代码中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为需要</w:t>
      </w:r>
      <w:r>
        <w:rPr>
          <w:b/>
          <w:color w:val="FF0000"/>
        </w:rPr>
        <w:t>的除数</w:t>
      </w:r>
    </w:p>
    <w:p w14:paraId="0BF6AF3E" w14:textId="7735B0FA" w:rsidR="00130CEC" w:rsidRPr="00C22022" w:rsidRDefault="00C2202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22022">
        <w:rPr>
          <w:b/>
          <w:color w:val="FF0000"/>
        </w:rPr>
        <w:t>v_id=`echo $v_day%2|bc`</w:t>
      </w:r>
    </w:p>
    <w:p w14:paraId="11ADA33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5AFF3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36FEE94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指定配置文件存放位置，此变量非常重要，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填写</w:t>
      </w:r>
      <w:r w:rsidRPr="009C4F79">
        <w:rPr>
          <w:rFonts w:hint="eastAsia"/>
          <w:b/>
          <w:color w:val="FF0000"/>
        </w:rPr>
        <w:t>!!!!!!</w:t>
      </w:r>
    </w:p>
    <w:p w14:paraId="39B7BEA4" w14:textId="3CDB8AAB" w:rsidR="00B86284" w:rsidRPr="003D2D61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3D2D61">
        <w:t>typeset</w:t>
      </w:r>
      <w:proofErr w:type="gramEnd"/>
      <w:r w:rsidRPr="003D2D61">
        <w:t xml:space="preserve"> -l v_pkg=$v_pkg</w:t>
      </w:r>
    </w:p>
    <w:p w14:paraId="6C4931DF" w14:textId="3ACA42F2" w:rsidR="00130CEC" w:rsidRPr="003D2D61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D2D61">
        <w:rPr>
          <w:b/>
          <w:color w:val="FF0000"/>
        </w:rPr>
        <w:t>config_file="/shbigdata/"$v_pkg"/config/execshell.config"</w:t>
      </w:r>
    </w:p>
    <w:p w14:paraId="4F0B1E5D" w14:textId="63E6A392" w:rsidR="00130CEC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B86284">
        <w:t>typeset</w:t>
      </w:r>
      <w:proofErr w:type="gramEnd"/>
      <w:r w:rsidRPr="00B86284">
        <w:t xml:space="preserve"> -</w:t>
      </w:r>
      <w:r>
        <w:t>u</w:t>
      </w:r>
      <w:r w:rsidRPr="00B86284">
        <w:t xml:space="preserve"> v_pkg=$v_pkg</w:t>
      </w:r>
    </w:p>
    <w:p w14:paraId="7898B46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154E568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795A0AA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57767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67BBDF" w14:textId="77777777" w:rsidR="00130CEC" w:rsidRPr="00354423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54423">
        <w:rPr>
          <w:rFonts w:hint="eastAsia"/>
          <w:b/>
          <w:color w:val="FF0000"/>
        </w:rPr>
        <w:t>#</w:t>
      </w:r>
      <w:r w:rsidRPr="00354423">
        <w:rPr>
          <w:rFonts w:hint="eastAsia"/>
          <w:b/>
          <w:color w:val="FF0000"/>
        </w:rPr>
        <w:t>指定输出日志目录，用于记录</w:t>
      </w:r>
      <w:r w:rsidRPr="00354423">
        <w:rPr>
          <w:rFonts w:hint="eastAsia"/>
          <w:b/>
          <w:color w:val="FF0000"/>
        </w:rPr>
        <w:t>hive</w:t>
      </w:r>
      <w:r w:rsidRPr="00354423">
        <w:rPr>
          <w:rFonts w:hint="eastAsia"/>
          <w:b/>
          <w:color w:val="FF0000"/>
        </w:rPr>
        <w:t>脚本执行信息</w:t>
      </w:r>
    </w:p>
    <w:p w14:paraId="429F264A" w14:textId="77777777" w:rsidR="00130CEC" w:rsidRPr="00354423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commentRangeStart w:id="59"/>
      <w:r w:rsidRPr="00354423">
        <w:rPr>
          <w:color w:val="FF0000"/>
        </w:rPr>
        <w:t>v_logfile=$log_file_directory$v_procname'.log'</w:t>
      </w:r>
      <w:commentRangeEnd w:id="59"/>
      <w:r w:rsidR="00354423">
        <w:rPr>
          <w:rStyle w:val="ac"/>
        </w:rPr>
        <w:commentReference w:id="59"/>
      </w:r>
    </w:p>
    <w:p w14:paraId="6E8CBB4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F956D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</w:t>
      </w:r>
      <w:r w:rsidRPr="008E190F">
        <w:rPr>
          <w:rFonts w:hint="eastAsia"/>
          <w:color w:val="FF0000"/>
        </w:rPr>
        <w:t>此处</w:t>
      </w:r>
      <w:r w:rsidRPr="008E190F">
        <w:rPr>
          <w:rFonts w:hint="eastAsia"/>
          <w:color w:val="FF0000"/>
        </w:rPr>
        <w:t>export</w:t>
      </w:r>
      <w:r w:rsidRPr="008E190F">
        <w:rPr>
          <w:rFonts w:hint="eastAsia"/>
          <w:color w:val="FF0000"/>
        </w:rPr>
        <w:t>后边的</w:t>
      </w:r>
      <w:r w:rsidRPr="008E190F">
        <w:rPr>
          <w:rFonts w:hint="eastAsia"/>
          <w:color w:val="FF0000"/>
        </w:rPr>
        <w:t>ORACLE_SID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ORACLE_BASE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ORACLE_HOME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PATH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LD_LIBRARY_PATH</w:t>
      </w:r>
      <w:r w:rsidRPr="008E190F">
        <w:rPr>
          <w:rFonts w:hint="eastAsia"/>
          <w:color w:val="FF0000"/>
        </w:rPr>
        <w:t>需要大写</w:t>
      </w:r>
    </w:p>
    <w:p w14:paraId="2384DA2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3AB213E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5CB1BFC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165C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36EA713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5B05D71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1A841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36498F2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3F05216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E0727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37953D7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7362E0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4E876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66AC403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7928961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2512997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559745F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27643B1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4B3B04A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EF9E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34D37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38A1C5A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insert_log_prc('$v_date','$v_pkg','$v_procname','12',sysdate); END;"</w:t>
      </w:r>
    </w:p>
    <w:p w14:paraId="3127E1A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08523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744677D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4E717DD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72F5035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3C8EB5F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E8958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7ABD6E7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读取业务脚本存放目录</w:t>
      </w:r>
    </w:p>
    <w:p w14:paraId="50432F2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business_sql_directory=`awk -F= '{</w:t>
      </w:r>
      <w:proofErr w:type="gramStart"/>
      <w:r>
        <w:t>if(</w:t>
      </w:r>
      <w:proofErr w:type="gramEnd"/>
      <w:r>
        <w:t>$1 =="business_sql_directory") print $2}' $config_file`</w:t>
      </w:r>
    </w:p>
    <w:p w14:paraId="3C7400D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141F9" w14:textId="77777777" w:rsidR="00130CEC" w:rsidRPr="00DB3C31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DB3C31">
        <w:rPr>
          <w:rFonts w:hint="eastAsia"/>
          <w:b/>
          <w:color w:val="FF0000"/>
        </w:rPr>
        <w:t>#</w:t>
      </w:r>
      <w:r w:rsidRPr="00DB3C31">
        <w:rPr>
          <w:rFonts w:hint="eastAsia"/>
          <w:b/>
          <w:color w:val="FF0000"/>
        </w:rPr>
        <w:t>此处需要指定对应</w:t>
      </w:r>
      <w:r w:rsidRPr="00DB3C31">
        <w:rPr>
          <w:rFonts w:hint="eastAsia"/>
          <w:b/>
          <w:color w:val="FF0000"/>
        </w:rPr>
        <w:t>SQL</w:t>
      </w:r>
      <w:r w:rsidRPr="00DB3C31">
        <w:rPr>
          <w:rFonts w:hint="eastAsia"/>
          <w:b/>
          <w:color w:val="FF0000"/>
        </w:rPr>
        <w:t>脚本中的输入参数，非常重要，必须准确填写</w:t>
      </w:r>
      <w:r w:rsidRPr="00DB3C31">
        <w:rPr>
          <w:rFonts w:hint="eastAsia"/>
          <w:b/>
          <w:color w:val="FF0000"/>
        </w:rPr>
        <w:t>!!!!!!!</w:t>
      </w:r>
    </w:p>
    <w:p w14:paraId="4D5CCFB0" w14:textId="77777777" w:rsidR="00130CEC" w:rsidRPr="00DB3C31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commentRangeStart w:id="60"/>
      <w:r w:rsidRPr="00DB3C31">
        <w:rPr>
          <w:color w:val="FF0000"/>
        </w:rPr>
        <w:t>v_sql=`sh $business_sql_directory$v_procname'_SQL.sh' $v_month $v_day`</w:t>
      </w:r>
      <w:commentRangeEnd w:id="60"/>
      <w:r w:rsidR="00DB3C31">
        <w:rPr>
          <w:rStyle w:val="ac"/>
        </w:rPr>
        <w:commentReference w:id="60"/>
      </w:r>
    </w:p>
    <w:p w14:paraId="7C9871C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52774C" w14:textId="77777777" w:rsidR="00130CEC" w:rsidRPr="005A6736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5A6736">
        <w:rPr>
          <w:rFonts w:hint="eastAsia"/>
          <w:b/>
          <w:color w:val="FF0000"/>
        </w:rPr>
        <w:t>#Hive</w:t>
      </w:r>
      <w:r w:rsidRPr="005A6736">
        <w:rPr>
          <w:rFonts w:hint="eastAsia"/>
          <w:b/>
          <w:color w:val="FF0000"/>
        </w:rPr>
        <w:t>调用业务逻辑脚本，进行数据加工作业</w:t>
      </w:r>
    </w:p>
    <w:p w14:paraId="19B796D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commentRangeStart w:id="61"/>
      <w:proofErr w:type="gramStart"/>
      <w:r>
        <w:t>hive</w:t>
      </w:r>
      <w:proofErr w:type="gramEnd"/>
      <w:r>
        <w:t xml:space="preserve"> -e "</w:t>
      </w:r>
    </w:p>
    <w:p w14:paraId="3323B10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7B4AD5A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</w:t>
      </w:r>
    </w:p>
    <w:p w14:paraId="00F30A1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  <w:commentRangeEnd w:id="61"/>
      <w:r w:rsidR="005A6736">
        <w:rPr>
          <w:rStyle w:val="ac"/>
        </w:rPr>
        <w:commentReference w:id="61"/>
      </w:r>
    </w:p>
    <w:p w14:paraId="06D5C9A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A6BEB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61EFB27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439F172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48711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82A9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F7DB5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15A79B9D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5A09902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3BED0CC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100F0C0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2C4C253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v_retcode='FAIL'</w:t>
      </w:r>
    </w:p>
    <w:p w14:paraId="003C277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23C0F982" w14:textId="3A0029EF" w:rsidR="00E275C5" w:rsidRPr="00366BBC" w:rsidRDefault="00E275C5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 xml:space="preserve">    </w:t>
      </w:r>
      <w:commentRangeStart w:id="62"/>
      <w:r>
        <w:t xml:space="preserve"> </w:t>
      </w:r>
      <w:r w:rsidRPr="00366BBC">
        <w:rPr>
          <w:color w:val="FF0000"/>
        </w:rPr>
        <w:t>v_retinfo=${v_retinfo//\'</w:t>
      </w:r>
      <w:proofErr w:type="gramStart"/>
      <w:r w:rsidRPr="00366BBC">
        <w:rPr>
          <w:color w:val="FF0000"/>
        </w:rPr>
        <w:t>/ }</w:t>
      </w:r>
      <w:commentRangeEnd w:id="62"/>
      <w:proofErr w:type="gramEnd"/>
      <w:r w:rsidR="00FF4842" w:rsidRPr="00366BBC">
        <w:rPr>
          <w:rStyle w:val="ac"/>
          <w:color w:val="FF0000"/>
        </w:rPr>
        <w:commentReference w:id="62"/>
      </w:r>
    </w:p>
    <w:p w14:paraId="1EC3B9F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55C1B3C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1B0EB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A8257F" w14:textId="4E19DB09" w:rsidR="002D1E1E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8E190F">
        <w:rPr>
          <w:rFonts w:hint="eastAsia"/>
          <w:b/>
          <w:color w:val="FF0000"/>
        </w:rPr>
        <w:t>#</w:t>
      </w:r>
      <w:r w:rsidRPr="008E190F">
        <w:rPr>
          <w:rFonts w:hint="eastAsia"/>
          <w:b/>
          <w:color w:val="FF0000"/>
        </w:rPr>
        <w:t>统计原数据库中记录数，此处需要指定数据库名、表名、查询的分区，此处必须正确修改</w:t>
      </w:r>
      <w:r w:rsidRPr="008E190F">
        <w:rPr>
          <w:rFonts w:hint="eastAsia"/>
          <w:b/>
          <w:color w:val="FF0000"/>
        </w:rPr>
        <w:t>!!!!!!!!</w:t>
      </w:r>
    </w:p>
    <w:p w14:paraId="5C153235" w14:textId="593C0FB3" w:rsidR="007D2C1F" w:rsidRPr="002D1E1E" w:rsidRDefault="00F5771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F57712">
        <w:rPr>
          <w:b/>
          <w:color w:val="FF0000"/>
        </w:rPr>
        <w:t xml:space="preserve">v_sql="select </w:t>
      </w:r>
      <w:proofErr w:type="gramStart"/>
      <w:r w:rsidRPr="00F57712">
        <w:rPr>
          <w:b/>
          <w:color w:val="FF0000"/>
        </w:rPr>
        <w:t>count(</w:t>
      </w:r>
      <w:proofErr w:type="gramEnd"/>
      <w:r w:rsidRPr="00F57712">
        <w:rPr>
          <w:b/>
          <w:color w:val="FF0000"/>
        </w:rPr>
        <w:t>1) coun from $v_pkg.$table_name where month_part = '$v_month' and day_part = '$v_day'"</w:t>
      </w:r>
    </w:p>
    <w:p w14:paraId="3086C2F7" w14:textId="4C34B524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</w:t>
      </w:r>
      <w:r w:rsidR="007D2C1F">
        <w:t>$v_sql</w:t>
      </w:r>
      <w:r>
        <w:t>"</w:t>
      </w:r>
    </w:p>
    <w:p w14:paraId="3CF23A0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33A9C0A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12511F97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35919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1E138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6BDF4607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update_log_prc('$v_date','$v_pkg','$v_procname','$v_retcode','$v_retinfo',sysdate,$rowline); END;"</w:t>
      </w:r>
    </w:p>
    <w:p w14:paraId="7EDF35B5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541C684C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389F7BAA" w14:textId="60DA1C13" w:rsidR="00BA1107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2A73F765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B746C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5D223AD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05385D6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5E648964" w14:textId="77777777" w:rsidR="00F13D02" w:rsidRPr="00E8452F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51F7B205" w14:textId="77777777" w:rsidR="00E8452F" w:rsidRDefault="00E8452F" w:rsidP="00E8452F">
      <w:pPr>
        <w:pStyle w:val="4"/>
      </w:pPr>
      <w:bookmarkStart w:id="63" w:name="_业务逻辑"/>
      <w:bookmarkEnd w:id="63"/>
      <w:r>
        <w:rPr>
          <w:rFonts w:hint="eastAsia"/>
        </w:rPr>
        <w:t>业务逻辑</w:t>
      </w:r>
    </w:p>
    <w:p w14:paraId="783834CB" w14:textId="7B178BB5" w:rsidR="00BC0875" w:rsidRPr="00BC0875" w:rsidRDefault="00BC0875" w:rsidP="00BC0875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24012C63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#/bin/bash</w:t>
      </w:r>
    </w:p>
    <w:p w14:paraId="5C109792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51AD9" w14:textId="60551CC2" w:rsidR="005337C2" w:rsidRPr="00DA2028" w:rsidRDefault="005337C2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commentRangeStart w:id="64"/>
      <w:r w:rsidRPr="00DA2028">
        <w:rPr>
          <w:rFonts w:hint="eastAsia"/>
          <w:b/>
          <w:color w:val="FF0000"/>
        </w:rPr>
        <w:t>#</w:t>
      </w:r>
      <w:r w:rsidRPr="00DA2028">
        <w:rPr>
          <w:rFonts w:hint="eastAsia"/>
          <w:b/>
          <w:color w:val="FF0000"/>
        </w:rPr>
        <w:t>业务</w:t>
      </w:r>
      <w:r w:rsidRPr="00DA2028">
        <w:rPr>
          <w:b/>
          <w:color w:val="FF0000"/>
        </w:rPr>
        <w:t>逻辑输入参数，</w:t>
      </w:r>
      <w:r w:rsidR="00DA2028" w:rsidRPr="00DA2028">
        <w:rPr>
          <w:rFonts w:hint="eastAsia"/>
          <w:b/>
          <w:color w:val="FF0000"/>
        </w:rPr>
        <w:t>此处</w:t>
      </w:r>
      <w:r w:rsidR="00DA2028" w:rsidRPr="00DA2028">
        <w:rPr>
          <w:b/>
          <w:color w:val="FF0000"/>
        </w:rPr>
        <w:t>很重要，需要根据实际业务情况认真设定！</w:t>
      </w:r>
      <w:r w:rsidR="00DA2028" w:rsidRPr="00DA2028">
        <w:rPr>
          <w:rFonts w:hint="eastAsia"/>
          <w:b/>
          <w:color w:val="FF0000"/>
        </w:rPr>
        <w:t>！！！</w:t>
      </w:r>
      <w:r w:rsidR="00DA2028" w:rsidRPr="00DA2028">
        <w:rPr>
          <w:rFonts w:hint="eastAsia"/>
          <w:b/>
          <w:color w:val="FF0000"/>
        </w:rPr>
        <w:t xml:space="preserve"> </w:t>
      </w:r>
    </w:p>
    <w:p w14:paraId="0393B26E" w14:textId="77777777" w:rsidR="00A1574E" w:rsidRPr="005337C2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v_month=$1</w:t>
      </w:r>
    </w:p>
    <w:p w14:paraId="5430D923" w14:textId="77777777" w:rsidR="00A1574E" w:rsidRPr="005337C2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v_day=$2</w:t>
      </w:r>
      <w:commentRangeEnd w:id="64"/>
      <w:r w:rsidR="00DA2028">
        <w:rPr>
          <w:rStyle w:val="ac"/>
        </w:rPr>
        <w:commentReference w:id="64"/>
      </w:r>
    </w:p>
    <w:p w14:paraId="25378764" w14:textId="77777777" w:rsidR="001E3014" w:rsidRDefault="001E3014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14:paraId="5E51D8A0" w14:textId="77777777" w:rsidR="001E3014" w:rsidRPr="001E3014" w:rsidRDefault="001E3014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2D4E4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 "</w:t>
      </w:r>
      <w:proofErr w:type="gramEnd"/>
    </w:p>
    <w:p w14:paraId="0F1FBA0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65"/>
      <w:proofErr w:type="gramStart"/>
      <w:r w:rsidRPr="00DA2028">
        <w:rPr>
          <w:color w:val="FF0000"/>
        </w:rPr>
        <w:t>insert</w:t>
      </w:r>
      <w:proofErr w:type="gramEnd"/>
      <w:r w:rsidRPr="00DA2028">
        <w:rPr>
          <w:color w:val="FF0000"/>
        </w:rPr>
        <w:t xml:space="preserve"> overwrite table</w:t>
      </w:r>
      <w:commentRangeEnd w:id="65"/>
      <w:r w:rsidR="00DA2028">
        <w:rPr>
          <w:rStyle w:val="ac"/>
        </w:rPr>
        <w:commentReference w:id="65"/>
      </w:r>
      <w:r>
        <w:t xml:space="preserve"> ods.ods_gn_table </w:t>
      </w:r>
      <w:r w:rsidRPr="00DA2028">
        <w:rPr>
          <w:color w:val="FF0000"/>
        </w:rPr>
        <w:t>partition (</w:t>
      </w:r>
      <w:commentRangeStart w:id="66"/>
      <w:r w:rsidRPr="00DA2028">
        <w:rPr>
          <w:color w:val="FF0000"/>
        </w:rPr>
        <w:t>month_part = '$v_month',day_part = '$v_day'</w:t>
      </w:r>
      <w:commentRangeEnd w:id="66"/>
      <w:r w:rsidR="00DA2028" w:rsidRPr="00DA2028">
        <w:rPr>
          <w:rStyle w:val="ac"/>
          <w:color w:val="FF0000"/>
        </w:rPr>
        <w:commentReference w:id="66"/>
      </w:r>
      <w:r w:rsidRPr="00DA2028">
        <w:rPr>
          <w:color w:val="FF0000"/>
        </w:rPr>
        <w:t>)</w:t>
      </w:r>
      <w:r>
        <w:t xml:space="preserve">   </w:t>
      </w:r>
    </w:p>
    <w:p w14:paraId="4F316588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</w:p>
    <w:p w14:paraId="3510DFF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a1 ,</w:t>
      </w:r>
      <w:proofErr w:type="gramEnd"/>
    </w:p>
    <w:p w14:paraId="636C93C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a2 ,</w:t>
      </w:r>
      <w:proofErr w:type="gramEnd"/>
    </w:p>
    <w:p w14:paraId="576DB74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a3 ,</w:t>
      </w:r>
      <w:proofErr w:type="gramEnd"/>
    </w:p>
    <w:p w14:paraId="271CAF9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a4 ,</w:t>
      </w:r>
      <w:proofErr w:type="gramEnd"/>
    </w:p>
    <w:p w14:paraId="12888E9F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a5 ,</w:t>
      </w:r>
      <w:proofErr w:type="gramEnd"/>
    </w:p>
    <w:p w14:paraId="1BD412A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a6 ,</w:t>
      </w:r>
      <w:proofErr w:type="gramEnd"/>
    </w:p>
    <w:p w14:paraId="31DD3111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a7 ,</w:t>
      </w:r>
      <w:proofErr w:type="gramEnd"/>
    </w:p>
    <w:p w14:paraId="0DB0383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a8 ,</w:t>
      </w:r>
      <w:proofErr w:type="gramEnd"/>
    </w:p>
    <w:p w14:paraId="3C68493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a9 ,</w:t>
      </w:r>
      <w:proofErr w:type="gramEnd"/>
    </w:p>
    <w:p w14:paraId="07CD197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a10, </w:t>
      </w:r>
    </w:p>
    <w:p w14:paraId="6256F8AB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a11, </w:t>
      </w:r>
    </w:p>
    <w:p w14:paraId="3D8E9D6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a12, </w:t>
      </w:r>
    </w:p>
    <w:p w14:paraId="233A2841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a13, </w:t>
      </w:r>
    </w:p>
    <w:p w14:paraId="09270E4C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a14, </w:t>
      </w:r>
    </w:p>
    <w:p w14:paraId="3A5C346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a15, </w:t>
      </w:r>
    </w:p>
    <w:p w14:paraId="7E5429F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a16, </w:t>
      </w:r>
    </w:p>
    <w:p w14:paraId="7DDBBA6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a17, </w:t>
      </w:r>
    </w:p>
    <w:p w14:paraId="718C00F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a18, </w:t>
      </w:r>
    </w:p>
    <w:p w14:paraId="230E49C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a19, </w:t>
      </w:r>
    </w:p>
    <w:p w14:paraId="7630C10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a20, </w:t>
      </w:r>
    </w:p>
    <w:p w14:paraId="476A787F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a21, </w:t>
      </w:r>
    </w:p>
    <w:p w14:paraId="5A9D6E4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a22, </w:t>
      </w:r>
    </w:p>
    <w:p w14:paraId="649CD1AA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a23, </w:t>
      </w:r>
    </w:p>
    <w:p w14:paraId="6F245D38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a24, </w:t>
      </w:r>
    </w:p>
    <w:p w14:paraId="61190DDA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a25, </w:t>
      </w:r>
    </w:p>
    <w:p w14:paraId="19353C3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a26, </w:t>
      </w:r>
    </w:p>
    <w:p w14:paraId="2A54B40C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a27</w:t>
      </w:r>
    </w:p>
    <w:p w14:paraId="10B88CCF" w14:textId="0E8BF991" w:rsidR="00A1574E" w:rsidRP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src.gn_table;"</w:t>
      </w:r>
    </w:p>
    <w:p w14:paraId="6472A96F" w14:textId="33889810" w:rsidR="008446BC" w:rsidRDefault="008E13EB" w:rsidP="001D3929">
      <w:pPr>
        <w:pStyle w:val="4"/>
      </w:pPr>
      <w:bookmarkStart w:id="67" w:name="_带有IF块判断的业务逻辑"/>
      <w:bookmarkStart w:id="68" w:name="_Toc420428101"/>
      <w:bookmarkStart w:id="69" w:name="_Toc420428427"/>
      <w:bookmarkEnd w:id="67"/>
      <w:r>
        <w:rPr>
          <w:rFonts w:hint="eastAsia"/>
        </w:rPr>
        <w:t>带有</w:t>
      </w:r>
      <w:r>
        <w:rPr>
          <w:rFonts w:hint="eastAsia"/>
        </w:rPr>
        <w:t>IF</w:t>
      </w:r>
      <w:proofErr w:type="gramStart"/>
      <w:r>
        <w:rPr>
          <w:rFonts w:hint="eastAsia"/>
        </w:rPr>
        <w:t>块</w:t>
      </w:r>
      <w:r w:rsidR="001D3929">
        <w:t>判断</w:t>
      </w:r>
      <w:proofErr w:type="gramEnd"/>
      <w:r w:rsidR="001D3929">
        <w:rPr>
          <w:rFonts w:hint="eastAsia"/>
        </w:rPr>
        <w:t>的业务逻辑</w:t>
      </w:r>
    </w:p>
    <w:p w14:paraId="382CB6AD" w14:textId="5D207EA6" w:rsidR="007859C6" w:rsidRPr="007859C6" w:rsidRDefault="007859C6" w:rsidP="007859C6">
      <w:pPr>
        <w:rPr>
          <w:b/>
          <w:color w:val="FF0000"/>
        </w:rPr>
      </w:pPr>
      <w:r w:rsidRPr="007859C6">
        <w:rPr>
          <w:rFonts w:hint="eastAsia"/>
          <w:b/>
          <w:color w:val="FF0000"/>
        </w:rPr>
        <w:t>通过</w:t>
      </w:r>
      <w:r w:rsidRPr="007859C6">
        <w:rPr>
          <w:b/>
          <w:color w:val="FF0000"/>
        </w:rPr>
        <w:t>shell</w:t>
      </w:r>
      <w:r w:rsidRPr="007859C6">
        <w:rPr>
          <w:b/>
          <w:color w:val="FF0000"/>
        </w:rPr>
        <w:t>脚本中</w:t>
      </w:r>
      <w:r w:rsidRPr="007859C6">
        <w:rPr>
          <w:rFonts w:hint="eastAsia"/>
          <w:b/>
          <w:color w:val="FF0000"/>
        </w:rPr>
        <w:t>IF</w:t>
      </w:r>
      <w:r w:rsidRPr="007859C6">
        <w:rPr>
          <w:rFonts w:hint="eastAsia"/>
          <w:b/>
          <w:color w:val="FF0000"/>
        </w:rPr>
        <w:t>判断</w:t>
      </w:r>
      <w:r w:rsidRPr="007859C6">
        <w:rPr>
          <w:b/>
          <w:color w:val="FF0000"/>
        </w:rPr>
        <w:t>替换</w:t>
      </w:r>
      <w:r w:rsidRPr="007859C6">
        <w:rPr>
          <w:rFonts w:hint="eastAsia"/>
          <w:b/>
          <w:color w:val="FF0000"/>
        </w:rPr>
        <w:t>原</w:t>
      </w:r>
      <w:r w:rsidRPr="007859C6">
        <w:rPr>
          <w:rFonts w:hint="eastAsia"/>
          <w:b/>
          <w:color w:val="FF0000"/>
        </w:rPr>
        <w:t>ORACLE</w:t>
      </w:r>
      <w:r w:rsidRPr="007859C6">
        <w:rPr>
          <w:rFonts w:hint="eastAsia"/>
          <w:b/>
          <w:color w:val="FF0000"/>
        </w:rPr>
        <w:t>种</w:t>
      </w:r>
      <w:r w:rsidRPr="007859C6">
        <w:rPr>
          <w:rFonts w:hint="eastAsia"/>
          <w:b/>
          <w:color w:val="FF0000"/>
        </w:rPr>
        <w:t>IF</w:t>
      </w:r>
      <w:r w:rsidRPr="007859C6">
        <w:rPr>
          <w:rFonts w:hint="eastAsia"/>
          <w:b/>
          <w:color w:val="FF0000"/>
        </w:rPr>
        <w:t>代码</w:t>
      </w:r>
      <w:r w:rsidRPr="007859C6">
        <w:rPr>
          <w:b/>
          <w:color w:val="FF0000"/>
        </w:rPr>
        <w:t>块</w:t>
      </w:r>
    </w:p>
    <w:p w14:paraId="1952B1ED" w14:textId="77777777" w:rsidR="002C159B" w:rsidRPr="00BC0875" w:rsidRDefault="002C159B" w:rsidP="002C159B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14809A9B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#/bin/bash</w:t>
      </w:r>
    </w:p>
    <w:p w14:paraId="24B7E70E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27C726" w14:textId="77777777" w:rsidR="002C159B" w:rsidRPr="00DA2028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commentRangeStart w:id="70"/>
      <w:r w:rsidRPr="00DA2028">
        <w:rPr>
          <w:rFonts w:hint="eastAsia"/>
          <w:b/>
          <w:color w:val="FF0000"/>
        </w:rPr>
        <w:t>#</w:t>
      </w:r>
      <w:r w:rsidRPr="00DA2028">
        <w:rPr>
          <w:rFonts w:hint="eastAsia"/>
          <w:b/>
          <w:color w:val="FF0000"/>
        </w:rPr>
        <w:t>业务</w:t>
      </w:r>
      <w:r w:rsidRPr="00DA2028">
        <w:rPr>
          <w:b/>
          <w:color w:val="FF0000"/>
        </w:rPr>
        <w:t>逻辑输入参数，</w:t>
      </w:r>
      <w:r w:rsidRPr="00DA2028">
        <w:rPr>
          <w:rFonts w:hint="eastAsia"/>
          <w:b/>
          <w:color w:val="FF0000"/>
        </w:rPr>
        <w:t>此处</w:t>
      </w:r>
      <w:r w:rsidRPr="00DA2028">
        <w:rPr>
          <w:b/>
          <w:color w:val="FF0000"/>
        </w:rPr>
        <w:t>很重要，需要根据实际业务情况认真设定！</w:t>
      </w:r>
      <w:r w:rsidRPr="00DA2028">
        <w:rPr>
          <w:rFonts w:hint="eastAsia"/>
          <w:b/>
          <w:color w:val="FF0000"/>
        </w:rPr>
        <w:t>！！！</w:t>
      </w:r>
      <w:r w:rsidRPr="00DA2028">
        <w:rPr>
          <w:rFonts w:hint="eastAsia"/>
          <w:b/>
          <w:color w:val="FF0000"/>
        </w:rPr>
        <w:t xml:space="preserve"> </w:t>
      </w:r>
    </w:p>
    <w:p w14:paraId="170FC616" w14:textId="77777777" w:rsidR="002C159B" w:rsidRPr="005337C2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v_month=$1</w:t>
      </w:r>
    </w:p>
    <w:p w14:paraId="532F0632" w14:textId="77777777" w:rsidR="002C159B" w:rsidRPr="005337C2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v_day=$2</w:t>
      </w:r>
      <w:commentRangeEnd w:id="70"/>
      <w:r>
        <w:rPr>
          <w:rStyle w:val="ac"/>
        </w:rPr>
        <w:commentReference w:id="70"/>
      </w:r>
    </w:p>
    <w:p w14:paraId="4E0D7B96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14:paraId="764B1802" w14:textId="77777777" w:rsidR="002C159B" w:rsidRPr="001E3014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501DC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 "</w:t>
      </w:r>
      <w:proofErr w:type="gramEnd"/>
    </w:p>
    <w:p w14:paraId="21851596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71"/>
      <w:proofErr w:type="gramStart"/>
      <w:r w:rsidRPr="00DA2028">
        <w:rPr>
          <w:color w:val="FF0000"/>
        </w:rPr>
        <w:t>insert</w:t>
      </w:r>
      <w:proofErr w:type="gramEnd"/>
      <w:r w:rsidRPr="00DA2028">
        <w:rPr>
          <w:color w:val="FF0000"/>
        </w:rPr>
        <w:t xml:space="preserve"> overwrite table</w:t>
      </w:r>
      <w:commentRangeEnd w:id="71"/>
      <w:r>
        <w:rPr>
          <w:rStyle w:val="ac"/>
        </w:rPr>
        <w:commentReference w:id="71"/>
      </w:r>
      <w:r>
        <w:t xml:space="preserve"> ods.ods_gn_table </w:t>
      </w:r>
      <w:r w:rsidRPr="00DA2028">
        <w:rPr>
          <w:color w:val="FF0000"/>
        </w:rPr>
        <w:t>partition (</w:t>
      </w:r>
      <w:commentRangeStart w:id="72"/>
      <w:r w:rsidRPr="00DA2028">
        <w:rPr>
          <w:color w:val="FF0000"/>
        </w:rPr>
        <w:t>month_part = '$v_month',day_part = '$v_day'</w:t>
      </w:r>
      <w:commentRangeEnd w:id="72"/>
      <w:r w:rsidRPr="00DA2028">
        <w:rPr>
          <w:rStyle w:val="ac"/>
          <w:color w:val="FF0000"/>
        </w:rPr>
        <w:commentReference w:id="72"/>
      </w:r>
      <w:r w:rsidRPr="00DA2028">
        <w:rPr>
          <w:color w:val="FF0000"/>
        </w:rPr>
        <w:t>)</w:t>
      </w:r>
      <w:r>
        <w:t xml:space="preserve">   </w:t>
      </w:r>
    </w:p>
    <w:p w14:paraId="0999EBF8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</w:p>
    <w:p w14:paraId="70FE3FB7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a1 ,</w:t>
      </w:r>
      <w:proofErr w:type="gramEnd"/>
    </w:p>
    <w:p w14:paraId="64DF3947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a2 ,</w:t>
      </w:r>
      <w:proofErr w:type="gramEnd"/>
    </w:p>
    <w:p w14:paraId="62A544EA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a3 ,</w:t>
      </w:r>
      <w:proofErr w:type="gramEnd"/>
    </w:p>
    <w:p w14:paraId="7951A2F7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a4 ,</w:t>
      </w:r>
      <w:proofErr w:type="gramEnd"/>
    </w:p>
    <w:p w14:paraId="4BE5D564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a5 ,</w:t>
      </w:r>
      <w:proofErr w:type="gramEnd"/>
    </w:p>
    <w:p w14:paraId="42877C55" w14:textId="5065568F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a6 </w:t>
      </w:r>
    </w:p>
    <w:p w14:paraId="62B98FC2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src.gn_table;"</w:t>
      </w:r>
    </w:p>
    <w:p w14:paraId="5AB69A04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1C28C" w14:textId="13AD05E5" w:rsidR="002C159B" w:rsidRPr="00AD7A98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commentRangeStart w:id="73"/>
      <w:proofErr w:type="gramStart"/>
      <w:r w:rsidRPr="00AD7A98">
        <w:rPr>
          <w:b/>
          <w:color w:val="FF0000"/>
        </w:rPr>
        <w:t>if</w:t>
      </w:r>
      <w:proofErr w:type="gramEnd"/>
      <w:r w:rsidRPr="00AD7A98">
        <w:rPr>
          <w:b/>
          <w:color w:val="FF0000"/>
        </w:rPr>
        <w:t xml:space="preserve"> [ "$v_day"</w:t>
      </w:r>
      <w:r w:rsidR="00AD7A98" w:rsidRPr="00AD7A98">
        <w:rPr>
          <w:b/>
          <w:color w:val="FF0000"/>
        </w:rPr>
        <w:t xml:space="preserve"> </w:t>
      </w:r>
      <w:r w:rsidRPr="00AD7A98">
        <w:rPr>
          <w:b/>
          <w:color w:val="FF0000"/>
        </w:rPr>
        <w:t>= "01" ]; then</w:t>
      </w:r>
      <w:commentRangeEnd w:id="73"/>
      <w:r w:rsidR="00AD7A98">
        <w:rPr>
          <w:rStyle w:val="ac"/>
        </w:rPr>
        <w:commentReference w:id="73"/>
      </w:r>
    </w:p>
    <w:p w14:paraId="7601481A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3F8523" w14:textId="2A380615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 "</w:t>
      </w:r>
      <w:proofErr w:type="gramEnd"/>
    </w:p>
    <w:p w14:paraId="6FA55945" w14:textId="047DFEB4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74"/>
      <w:proofErr w:type="gramStart"/>
      <w:r w:rsidRPr="00DA2028">
        <w:rPr>
          <w:color w:val="FF0000"/>
        </w:rPr>
        <w:t>insert</w:t>
      </w:r>
      <w:proofErr w:type="gramEnd"/>
      <w:r w:rsidRPr="00DA2028">
        <w:rPr>
          <w:color w:val="FF0000"/>
        </w:rPr>
        <w:t xml:space="preserve"> </w:t>
      </w:r>
      <w:r>
        <w:rPr>
          <w:color w:val="FF0000"/>
        </w:rPr>
        <w:t>into</w:t>
      </w:r>
      <w:r w:rsidRPr="00DA2028">
        <w:rPr>
          <w:color w:val="FF0000"/>
        </w:rPr>
        <w:t xml:space="preserve"> table</w:t>
      </w:r>
      <w:commentRangeEnd w:id="74"/>
      <w:r>
        <w:rPr>
          <w:rStyle w:val="ac"/>
        </w:rPr>
        <w:commentReference w:id="74"/>
      </w:r>
      <w:r>
        <w:t xml:space="preserve"> ods.ods_gn_table </w:t>
      </w:r>
      <w:r w:rsidRPr="00DA2028">
        <w:rPr>
          <w:color w:val="FF0000"/>
        </w:rPr>
        <w:t>partition (</w:t>
      </w:r>
      <w:commentRangeStart w:id="75"/>
      <w:r w:rsidRPr="00DA2028">
        <w:rPr>
          <w:color w:val="FF0000"/>
        </w:rPr>
        <w:t>month_part = '$v_month',day_part = '$v_day'</w:t>
      </w:r>
      <w:commentRangeEnd w:id="75"/>
      <w:r w:rsidRPr="00DA2028">
        <w:rPr>
          <w:rStyle w:val="ac"/>
          <w:color w:val="FF0000"/>
        </w:rPr>
        <w:commentReference w:id="75"/>
      </w:r>
      <w:r w:rsidRPr="00DA2028">
        <w:rPr>
          <w:color w:val="FF0000"/>
        </w:rPr>
        <w:t>)</w:t>
      </w:r>
      <w:r>
        <w:t xml:space="preserve">   </w:t>
      </w:r>
    </w:p>
    <w:p w14:paraId="355E9484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</w:p>
    <w:p w14:paraId="08746DE3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a1 ,</w:t>
      </w:r>
      <w:proofErr w:type="gramEnd"/>
    </w:p>
    <w:p w14:paraId="75A86073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a2 ,</w:t>
      </w:r>
      <w:proofErr w:type="gramEnd"/>
    </w:p>
    <w:p w14:paraId="57890473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a3 ,</w:t>
      </w:r>
      <w:proofErr w:type="gramEnd"/>
    </w:p>
    <w:p w14:paraId="3E7CA68A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a4 ,</w:t>
      </w:r>
      <w:proofErr w:type="gramEnd"/>
    </w:p>
    <w:p w14:paraId="4F0DD226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a5 ,</w:t>
      </w:r>
      <w:proofErr w:type="gramEnd"/>
    </w:p>
    <w:p w14:paraId="6043E9B9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a6 </w:t>
      </w:r>
    </w:p>
    <w:p w14:paraId="424E1830" w14:textId="286A49F5" w:rsidR="002C159B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src.gn_table;</w:t>
      </w:r>
    </w:p>
    <w:p w14:paraId="4902CAFE" w14:textId="673BAE4F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40EAC305" w14:textId="4BED4E75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</w:p>
    <w:p w14:paraId="69E7BAF7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 "</w:t>
      </w:r>
      <w:proofErr w:type="gramEnd"/>
    </w:p>
    <w:p w14:paraId="70A0F017" w14:textId="505E93A2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76"/>
      <w:proofErr w:type="gramStart"/>
      <w:r w:rsidRPr="00DA2028">
        <w:rPr>
          <w:color w:val="FF0000"/>
        </w:rPr>
        <w:t>insert</w:t>
      </w:r>
      <w:proofErr w:type="gramEnd"/>
      <w:r w:rsidRPr="00DA2028">
        <w:rPr>
          <w:color w:val="FF0000"/>
        </w:rPr>
        <w:t xml:space="preserve"> </w:t>
      </w:r>
      <w:r>
        <w:rPr>
          <w:color w:val="FF0000"/>
        </w:rPr>
        <w:t>into</w:t>
      </w:r>
      <w:r w:rsidRPr="00DA2028">
        <w:rPr>
          <w:color w:val="FF0000"/>
        </w:rPr>
        <w:t xml:space="preserve"> table</w:t>
      </w:r>
      <w:commentRangeEnd w:id="76"/>
      <w:r>
        <w:rPr>
          <w:rStyle w:val="ac"/>
        </w:rPr>
        <w:commentReference w:id="76"/>
      </w:r>
      <w:r>
        <w:t xml:space="preserve"> ods.ods_gn_table </w:t>
      </w:r>
      <w:r w:rsidRPr="00DA2028">
        <w:rPr>
          <w:color w:val="FF0000"/>
        </w:rPr>
        <w:t>partition (</w:t>
      </w:r>
      <w:commentRangeStart w:id="77"/>
      <w:r w:rsidRPr="00DA2028">
        <w:rPr>
          <w:color w:val="FF0000"/>
        </w:rPr>
        <w:t>month_part = '$v_month',day_part = '$v_day'</w:t>
      </w:r>
      <w:commentRangeEnd w:id="77"/>
      <w:r w:rsidRPr="00DA2028">
        <w:rPr>
          <w:rStyle w:val="ac"/>
          <w:color w:val="FF0000"/>
        </w:rPr>
        <w:commentReference w:id="77"/>
      </w:r>
      <w:r w:rsidRPr="00DA2028">
        <w:rPr>
          <w:color w:val="FF0000"/>
        </w:rPr>
        <w:t>)</w:t>
      </w:r>
      <w:r>
        <w:t xml:space="preserve">   </w:t>
      </w:r>
    </w:p>
    <w:p w14:paraId="6927A51A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</w:p>
    <w:p w14:paraId="30F5D54D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a1 ,</w:t>
      </w:r>
      <w:proofErr w:type="gramEnd"/>
    </w:p>
    <w:p w14:paraId="6204B24D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a2 ,</w:t>
      </w:r>
      <w:proofErr w:type="gramEnd"/>
    </w:p>
    <w:p w14:paraId="6939312D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a3 ,</w:t>
      </w:r>
      <w:proofErr w:type="gramEnd"/>
    </w:p>
    <w:p w14:paraId="52207931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a4 ,</w:t>
      </w:r>
      <w:proofErr w:type="gramEnd"/>
    </w:p>
    <w:p w14:paraId="42D63194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a5 ,</w:t>
      </w:r>
      <w:proofErr w:type="gramEnd"/>
    </w:p>
    <w:p w14:paraId="2E38E05F" w14:textId="77777777" w:rsidR="000E3895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a6 </w:t>
      </w:r>
    </w:p>
    <w:p w14:paraId="79FC751C" w14:textId="57045BAD" w:rsidR="002C159B" w:rsidRDefault="000E3895" w:rsidP="000E3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src.gn_table;</w:t>
      </w:r>
    </w:p>
    <w:p w14:paraId="6525BC24" w14:textId="77777777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09486A97" w14:textId="73AF8C6A" w:rsidR="002C159B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fi</w:t>
      </w:r>
      <w:proofErr w:type="gramEnd"/>
    </w:p>
    <w:p w14:paraId="61E368F4" w14:textId="77777777" w:rsidR="002C159B" w:rsidRPr="00A1574E" w:rsidRDefault="002C159B" w:rsidP="002C1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3F6B8C" w14:textId="5BBDB517" w:rsidR="003144E9" w:rsidRDefault="00ED2BFA" w:rsidP="00ED2BFA">
      <w:pPr>
        <w:pStyle w:val="3"/>
      </w:pPr>
      <w:proofErr w:type="gramStart"/>
      <w:r>
        <w:rPr>
          <w:rFonts w:hint="eastAsia"/>
        </w:rPr>
        <w:t>月业务</w:t>
      </w:r>
      <w:proofErr w:type="gramEnd"/>
      <w:r>
        <w:t>逻辑脚本</w:t>
      </w:r>
    </w:p>
    <w:p w14:paraId="12E37C08" w14:textId="77777777" w:rsidR="00696AB0" w:rsidRDefault="00696AB0" w:rsidP="00696AB0">
      <w:pPr>
        <w:pStyle w:val="4"/>
      </w:pPr>
      <w:r>
        <w:rPr>
          <w:rFonts w:hint="eastAsia"/>
        </w:rPr>
        <w:t>基础逻辑</w:t>
      </w:r>
    </w:p>
    <w:p w14:paraId="3C19F9E0" w14:textId="77777777" w:rsidR="00696AB0" w:rsidRDefault="00696AB0" w:rsidP="00696AB0">
      <w:pPr>
        <w:spacing w:line="360" w:lineRule="auto"/>
      </w:pPr>
      <w:r>
        <w:rPr>
          <w:rFonts w:hint="eastAsia"/>
        </w:rPr>
        <w:t>基础</w:t>
      </w:r>
      <w:r>
        <w:t>逻辑脚本，包含了</w:t>
      </w:r>
      <w:r>
        <w:rPr>
          <w:rFonts w:hint="eastAsia"/>
        </w:rPr>
        <w:t>日志</w:t>
      </w:r>
      <w:r>
        <w:t>记录、注释</w:t>
      </w:r>
      <w:r>
        <w:rPr>
          <w:rFonts w:hint="eastAsia"/>
        </w:rPr>
        <w:t>、</w:t>
      </w:r>
      <w:r>
        <w:t>配置文件读取等工作，并调用业务逻辑脚本。</w:t>
      </w:r>
    </w:p>
    <w:p w14:paraId="4B93DE57" w14:textId="77777777" w:rsidR="00696AB0" w:rsidRDefault="00696AB0" w:rsidP="00696AB0">
      <w:pPr>
        <w:spacing w:line="360" w:lineRule="auto"/>
        <w:rPr>
          <w:b/>
          <w:color w:val="FF0000"/>
        </w:rPr>
      </w:pPr>
      <w:r>
        <w:rPr>
          <w:rFonts w:hint="eastAsia"/>
        </w:rPr>
        <w:t>存放于</w:t>
      </w:r>
      <w:r>
        <w:rPr>
          <w:rFonts w:hint="eastAsia"/>
        </w:rPr>
        <w:t>../hive_sql/</w:t>
      </w:r>
      <w:r>
        <w:t>ods/</w:t>
      </w:r>
      <w:r w:rsidRPr="00BB76A8">
        <w:t>business_sql</w:t>
      </w:r>
      <w:r>
        <w:t>/</w:t>
      </w:r>
      <w:r>
        <w:rPr>
          <w:rFonts w:hint="eastAsia"/>
        </w:rPr>
        <w:t>，</w:t>
      </w:r>
      <w:r>
        <w:t>脚本命名以</w:t>
      </w:r>
      <w:r w:rsidRPr="002A7BF0">
        <w:rPr>
          <w:rFonts w:hint="eastAsia"/>
          <w:b/>
          <w:color w:val="FF0000"/>
        </w:rPr>
        <w:t>P_</w:t>
      </w:r>
      <w:r w:rsidRPr="002A7BF0">
        <w:rPr>
          <w:rFonts w:hint="eastAsia"/>
          <w:b/>
          <w:color w:val="FF0000"/>
        </w:rPr>
        <w:t>数据</w:t>
      </w:r>
      <w:r w:rsidRPr="002A7BF0">
        <w:rPr>
          <w:b/>
          <w:color w:val="FF0000"/>
        </w:rPr>
        <w:t>表</w:t>
      </w:r>
      <w:r w:rsidRPr="002A7BF0">
        <w:rPr>
          <w:rFonts w:hint="eastAsia"/>
          <w:b/>
          <w:color w:val="FF0000"/>
        </w:rPr>
        <w:t>名</w:t>
      </w:r>
      <w:r w:rsidRPr="002A7BF0">
        <w:rPr>
          <w:rFonts w:hint="eastAsia"/>
          <w:b/>
          <w:color w:val="FF0000"/>
        </w:rPr>
        <w:t>.sh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定义一个输入参数，</w:t>
      </w:r>
      <w:r>
        <w:rPr>
          <w:rFonts w:hint="eastAsia"/>
          <w:b/>
          <w:color w:val="FF0000"/>
        </w:rPr>
        <w:t>输入</w:t>
      </w:r>
      <w:r>
        <w:rPr>
          <w:b/>
          <w:color w:val="FF0000"/>
        </w:rPr>
        <w:t>参数为</w:t>
      </w:r>
      <w:r>
        <w:rPr>
          <w:rFonts w:hint="eastAsia"/>
          <w:b/>
          <w:color w:val="FF0000"/>
        </w:rPr>
        <w:t>业务</w:t>
      </w:r>
      <w:r>
        <w:rPr>
          <w:b/>
          <w:color w:val="FF0000"/>
        </w:rPr>
        <w:t>数据账期</w:t>
      </w:r>
    </w:p>
    <w:p w14:paraId="02C592E4" w14:textId="77777777" w:rsidR="00696AB0" w:rsidRPr="00DE2FB1" w:rsidRDefault="00696AB0" w:rsidP="00696AB0">
      <w:pPr>
        <w:spacing w:line="360" w:lineRule="auto"/>
        <w:rPr>
          <w:b/>
        </w:rPr>
      </w:pPr>
      <w:r w:rsidRPr="00DE2FB1">
        <w:rPr>
          <w:rFonts w:hint="eastAsia"/>
          <w:b/>
        </w:rPr>
        <w:t>模板</w:t>
      </w:r>
      <w:r w:rsidRPr="00BC0875">
        <w:rPr>
          <w:rFonts w:hint="eastAsia"/>
          <w:b/>
        </w:rPr>
        <w:t>示例</w:t>
      </w:r>
      <w:r w:rsidRPr="00DE2FB1">
        <w:rPr>
          <w:b/>
        </w:rPr>
        <w:t>内容如下：</w:t>
      </w:r>
    </w:p>
    <w:p w14:paraId="0608143A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#!/</w:t>
      </w:r>
      <w:proofErr w:type="gramEnd"/>
      <w:r>
        <w:t>bin/bash</w:t>
      </w:r>
    </w:p>
    <w:p w14:paraId="7EFCAB6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3E480F9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名称</w:t>
      </w:r>
      <w:r>
        <w:rPr>
          <w:rFonts w:hint="eastAsia"/>
        </w:rPr>
        <w:t xml:space="preserve"> --%@NAME:</w:t>
      </w:r>
      <w:r>
        <w:rPr>
          <w:rFonts w:hint="eastAsia"/>
        </w:rPr>
        <w:t>月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的资金余额信息表</w:t>
      </w:r>
    </w:p>
    <w:p w14:paraId="6D8BF6A3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#*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 </w:t>
      </w:r>
      <w:r>
        <w:rPr>
          <w:rFonts w:hint="eastAsia"/>
        </w:rPr>
        <w:t>月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的资金余额信息表</w:t>
      </w:r>
    </w:p>
    <w:p w14:paraId="2D81CE0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月</w:t>
      </w:r>
    </w:p>
    <w:p w14:paraId="67CA352A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参数</w:t>
      </w:r>
      <w:r>
        <w:rPr>
          <w:rFonts w:hint="eastAsia"/>
        </w:rPr>
        <w:t xml:space="preserve"> --%@PARAM:V_MONTH </w:t>
      </w:r>
      <w:r>
        <w:rPr>
          <w:rFonts w:hint="eastAsia"/>
        </w:rPr>
        <w:t>月份</w:t>
      </w:r>
      <w:r>
        <w:rPr>
          <w:rFonts w:hint="eastAsia"/>
        </w:rPr>
        <w:t xml:space="preserve"> YYYYMM</w:t>
      </w:r>
    </w:p>
    <w:p w14:paraId="53667CC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BATCH</w:t>
      </w:r>
    </w:p>
    <w:p w14:paraId="1DCE979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2014-03-18</w:t>
      </w:r>
    </w:p>
    <w:p w14:paraId="19998060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迁移人</w:t>
      </w:r>
      <w:r>
        <w:rPr>
          <w:rFonts w:hint="eastAsia"/>
        </w:rPr>
        <w:t xml:space="preserve"> --%@MOVER:</w:t>
      </w:r>
      <w:r>
        <w:rPr>
          <w:rFonts w:hint="eastAsia"/>
        </w:rPr>
        <w:t>平晓刚</w:t>
      </w:r>
    </w:p>
    <w:p w14:paraId="30DEAF8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层次</w:t>
      </w:r>
      <w:r>
        <w:rPr>
          <w:rFonts w:hint="eastAsia"/>
        </w:rPr>
        <w:t>---%@LEVEL:DWD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6A00A0E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账务域</w:t>
      </w:r>
      <w:r>
        <w:rPr>
          <w:rFonts w:hint="eastAsia"/>
        </w:rPr>
        <w:t xml:space="preserve"> </w:t>
      </w:r>
    </w:p>
    <w:p w14:paraId="352A06C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2853BF7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  <w:r>
        <w:rPr>
          <w:rFonts w:hint="eastAsia"/>
        </w:rPr>
        <w:t>暂无</w:t>
      </w:r>
    </w:p>
    <w:p w14:paraId="2FE5F02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233B0EE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来源表</w:t>
      </w:r>
      <w:r>
        <w:rPr>
          <w:rFonts w:hint="eastAsia"/>
        </w:rPr>
        <w:t xml:space="preserve"> --%@FROM:SRC.ACC_FUND_BOOK</w:t>
      </w:r>
    </w:p>
    <w:p w14:paraId="2BB70AEF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目标表</w:t>
      </w:r>
      <w:r>
        <w:rPr>
          <w:rFonts w:hint="eastAsia"/>
        </w:rPr>
        <w:t xml:space="preserve"> --%@TO:ODS.ODS_BIL_ACC_FUND_BOOK_M</w:t>
      </w:r>
    </w:p>
    <w:p w14:paraId="282B3EF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####################################################################</w:t>
      </w:r>
    </w:p>
    <w:p w14:paraId="1E1ADF1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ED8E5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3F7B35D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v_month=$1</w:t>
      </w:r>
    </w:p>
    <w:p w14:paraId="74CC56F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30F28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指定此脚本目标数据表，此变量很重要，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16D448A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table_name='ODS_BIL_ACC_FUND_BOOK_M'</w:t>
      </w:r>
    </w:p>
    <w:p w14:paraId="68F4304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ED903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指定此脚本名称，此变量很重要，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06C2D8E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7C0751C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v_procname='P_'$table_name</w:t>
      </w:r>
    </w:p>
    <w:p w14:paraId="3FDA47C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echo</w:t>
      </w:r>
      <w:proofErr w:type="gramEnd"/>
      <w:r>
        <w:t xml:space="preserve"> $v_procname</w:t>
      </w:r>
    </w:p>
    <w:p w14:paraId="340014D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指定此脚本所属数据库名称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>oracle</w:t>
      </w:r>
      <w:r>
        <w:rPr>
          <w:rFonts w:hint="eastAsia"/>
        </w:rPr>
        <w:t>中用户名</w:t>
      </w:r>
      <w:r>
        <w:rPr>
          <w:rFonts w:hint="eastAsia"/>
        </w:rPr>
        <w:t>)</w:t>
      </w:r>
      <w:r>
        <w:rPr>
          <w:rFonts w:hint="eastAsia"/>
        </w:rPr>
        <w:t>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022BCEB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v_pkg='ods'</w:t>
      </w:r>
    </w:p>
    <w:p w14:paraId="65A5800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2D153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echo</w:t>
      </w:r>
      <w:proofErr w:type="gramEnd"/>
      <w:r>
        <w:t xml:space="preserve"> $v_pkg</w:t>
      </w:r>
    </w:p>
    <w:p w14:paraId="7194925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BECA8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6C7C6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09EE444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14BE3A1A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C7B6E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切分数据账期，此变量很重要，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68C0DCB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#v_month=`echo $v_date |cut -c 1-6`</w:t>
      </w:r>
    </w:p>
    <w:p w14:paraId="49E02AA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#v_day=`echo $v_date |cut -c 7-8`</w:t>
      </w:r>
    </w:p>
    <w:p w14:paraId="37D212A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22686A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0C528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23C6920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指定配置文件存放位置，此变量非常重要，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填写</w:t>
      </w:r>
      <w:r>
        <w:rPr>
          <w:rFonts w:hint="eastAsia"/>
        </w:rPr>
        <w:t>!!!!!!</w:t>
      </w:r>
    </w:p>
    <w:p w14:paraId="13DC1A8A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-l v_pkg=$v_pkg</w:t>
      </w:r>
    </w:p>
    <w:p w14:paraId="7DF2E25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config_file="/shbigdata/"$v_pkg"/config/execshell.config"</w:t>
      </w:r>
    </w:p>
    <w:p w14:paraId="69E31FD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echo</w:t>
      </w:r>
      <w:proofErr w:type="gramEnd"/>
      <w:r>
        <w:t xml:space="preserve"> $config_file</w:t>
      </w:r>
    </w:p>
    <w:p w14:paraId="494A5AE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8DD57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v_pkg=$v_pkg</w:t>
      </w:r>
    </w:p>
    <w:p w14:paraId="1042FAA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7496393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421D284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9F020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1DEFB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指定输出日志目录，用于记录</w:t>
      </w:r>
      <w:r>
        <w:rPr>
          <w:rFonts w:hint="eastAsia"/>
        </w:rPr>
        <w:t>hive</w:t>
      </w:r>
      <w:r>
        <w:rPr>
          <w:rFonts w:hint="eastAsia"/>
        </w:rPr>
        <w:t>脚本执行信息</w:t>
      </w:r>
    </w:p>
    <w:p w14:paraId="3582B87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v_logfile=$log_file_directory$v_procname'.log'</w:t>
      </w:r>
    </w:p>
    <w:p w14:paraId="72EB9DC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10880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客户端环境变量，并加载，此处</w:t>
      </w:r>
      <w:r>
        <w:rPr>
          <w:rFonts w:hint="eastAsia"/>
        </w:rPr>
        <w:t>export</w:t>
      </w:r>
      <w:r>
        <w:rPr>
          <w:rFonts w:hint="eastAsia"/>
        </w:rPr>
        <w:t>后边的</w:t>
      </w:r>
      <w:r>
        <w:rPr>
          <w:rFonts w:hint="eastAsia"/>
        </w:rPr>
        <w:t>ORACLE_SID</w:t>
      </w:r>
      <w:r>
        <w:rPr>
          <w:rFonts w:hint="eastAsia"/>
        </w:rPr>
        <w:t>、</w:t>
      </w:r>
      <w:r>
        <w:rPr>
          <w:rFonts w:hint="eastAsia"/>
        </w:rPr>
        <w:t>ORACLE_BASE</w:t>
      </w:r>
      <w:r>
        <w:rPr>
          <w:rFonts w:hint="eastAsia"/>
        </w:rPr>
        <w:t>、</w:t>
      </w:r>
      <w:r>
        <w:rPr>
          <w:rFonts w:hint="eastAsia"/>
        </w:rPr>
        <w:t>ORACLE_HOME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LD_LIBRARY_PATH</w:t>
      </w:r>
      <w:r>
        <w:rPr>
          <w:rFonts w:hint="eastAsia"/>
        </w:rPr>
        <w:t>需要大写</w:t>
      </w:r>
    </w:p>
    <w:p w14:paraId="193F38F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2978BC43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17DB251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2AB98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7B1C1F2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00E4BE7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6CA3A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7CCEA96F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1F47115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7126E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03EF104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0550B79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9F9AA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79FCFC7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796E4E7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17C571D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0CAE198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0E154B20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61EFB54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098C6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5B323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6EA14A2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insert_log_prc('$v_month','$v_pkg','$v_procname','12',sysdate); END;"</w:t>
      </w:r>
    </w:p>
    <w:p w14:paraId="3CA7B26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73343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46A6066E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6A518080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53BBA6D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60FC2EA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962DAF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2D635FD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读取业务脚本存放目录</w:t>
      </w:r>
    </w:p>
    <w:p w14:paraId="586005E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business_sql_directory=`awk -F= '{</w:t>
      </w:r>
      <w:proofErr w:type="gramStart"/>
      <w:r>
        <w:t>if(</w:t>
      </w:r>
      <w:proofErr w:type="gramEnd"/>
      <w:r>
        <w:t>$1 =="business_sql_directory") print $2}' $config_file`</w:t>
      </w:r>
    </w:p>
    <w:p w14:paraId="76CF707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1A879C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#</w:t>
      </w:r>
      <w:r>
        <w:rPr>
          <w:rFonts w:hint="eastAsia"/>
        </w:rPr>
        <w:t>此处需要指定对应</w:t>
      </w:r>
      <w:r>
        <w:rPr>
          <w:rFonts w:hint="eastAsia"/>
        </w:rPr>
        <w:t>SQL</w:t>
      </w:r>
      <w:r>
        <w:rPr>
          <w:rFonts w:hint="eastAsia"/>
        </w:rPr>
        <w:t>脚本中的输入参数，非常重要，必须准确填写</w:t>
      </w:r>
      <w:r>
        <w:rPr>
          <w:rFonts w:hint="eastAsia"/>
        </w:rPr>
        <w:t>!!!!!!!</w:t>
      </w:r>
    </w:p>
    <w:p w14:paraId="07D12140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v_sql=`sh $business_sql_directory$v_procname'_SQL.sh' $v_month`</w:t>
      </w:r>
    </w:p>
    <w:p w14:paraId="7CF542DA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812A4A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#Hive</w:t>
      </w:r>
      <w:r>
        <w:rPr>
          <w:rFonts w:hint="eastAsia"/>
        </w:rPr>
        <w:t>调用业务逻辑脚本，进行数据加工作业</w:t>
      </w:r>
    </w:p>
    <w:p w14:paraId="2E434D1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hive</w:t>
      </w:r>
      <w:proofErr w:type="gramEnd"/>
      <w:r>
        <w:t xml:space="preserve"> -e "</w:t>
      </w:r>
    </w:p>
    <w:p w14:paraId="66F174EC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581F6E7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</w:t>
      </w:r>
    </w:p>
    <w:p w14:paraId="48DD477C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</w:p>
    <w:p w14:paraId="6C0C36B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9CD09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echo</w:t>
      </w:r>
      <w:proofErr w:type="gramEnd"/>
      <w:r>
        <w:t xml:space="preserve"> $v_logfile</w:t>
      </w:r>
    </w:p>
    <w:p w14:paraId="39FA37B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378C8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2116908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79B3461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9498E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echo "</w:t>
      </w:r>
      <w:r>
        <w:rPr>
          <w:rFonts w:hint="eastAsia"/>
        </w:rPr>
        <w:t>日志判断结果</w:t>
      </w:r>
      <w:r>
        <w:rPr>
          <w:rFonts w:hint="eastAsia"/>
        </w:rPr>
        <w:t>----&gt;"$v_result</w:t>
      </w:r>
    </w:p>
    <w:p w14:paraId="78BB9B5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42E09F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30B01E63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6F8A81A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2F9C944C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24F1FD1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7287B1F3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v_retcode='FAIL'</w:t>
      </w:r>
    </w:p>
    <w:p w14:paraId="5AC2998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7687EF2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#${string//substring/replacement} </w:t>
      </w:r>
      <w:r>
        <w:rPr>
          <w:rFonts w:hint="eastAsia"/>
        </w:rPr>
        <w:t>使用</w:t>
      </w:r>
      <w:r>
        <w:rPr>
          <w:rFonts w:hint="eastAsia"/>
        </w:rPr>
        <w:t xml:space="preserve">$replacement, </w:t>
      </w:r>
      <w:r>
        <w:rPr>
          <w:rFonts w:hint="eastAsia"/>
        </w:rPr>
        <w:t>取代全部匹配的</w:t>
      </w:r>
      <w:r>
        <w:rPr>
          <w:rFonts w:hint="eastAsia"/>
        </w:rPr>
        <w:t>$substring</w:t>
      </w:r>
    </w:p>
    <w:p w14:paraId="57EED70D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v_retinfo=${v_retinfo//\'</w:t>
      </w:r>
      <w:proofErr w:type="gramStart"/>
      <w:r>
        <w:t>/ }</w:t>
      </w:r>
      <w:proofErr w:type="gramEnd"/>
    </w:p>
    <w:p w14:paraId="00BD01F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E00237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165D467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3649467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9DF91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统计原数据库中记录数，此处需要指定数据库名、表名、查询的分区，此处必须正确修改</w:t>
      </w:r>
      <w:r>
        <w:rPr>
          <w:rFonts w:hint="eastAsia"/>
        </w:rPr>
        <w:t>!!!!!!!!</w:t>
      </w:r>
    </w:p>
    <w:p w14:paraId="0B6A317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v_sql="select </w:t>
      </w:r>
      <w:proofErr w:type="gramStart"/>
      <w:r>
        <w:t>count(</w:t>
      </w:r>
      <w:proofErr w:type="gramEnd"/>
      <w:r>
        <w:t>1) coun from $v_pkg.$table_name where month_part = '$v_month'"</w:t>
      </w:r>
    </w:p>
    <w:p w14:paraId="03F76B1C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D4C75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echo</w:t>
      </w:r>
      <w:proofErr w:type="gramEnd"/>
      <w:r>
        <w:t xml:space="preserve"> $v_sql</w:t>
      </w:r>
    </w:p>
    <w:p w14:paraId="0EF06153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D26546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"$v_sql "</w:t>
      </w:r>
    </w:p>
    <w:p w14:paraId="40840A2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2485ED8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40F5535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8A220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47DA4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438CD18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update_log_prc('$v_month','$v_pkg','$v_procname','$v_retcode','$v_retinfo',sysdate,$rowline); END;"</w:t>
      </w:r>
    </w:p>
    <w:p w14:paraId="0C4FAAD9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5A0924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echo</w:t>
      </w:r>
      <w:proofErr w:type="gramEnd"/>
      <w:r>
        <w:t xml:space="preserve"> $v_update_log_sql</w:t>
      </w:r>
    </w:p>
    <w:p w14:paraId="041DA0C5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AD4E40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369FDF4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2E460568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4F4A335B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A11C52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7BC87610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546642D1" w14:textId="77777777" w:rsidR="00B12DF9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206AF03E" w14:textId="721E2144" w:rsidR="00ED2BFA" w:rsidRDefault="00B12DF9" w:rsidP="00B12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3BC2DB8F" w14:textId="77777777" w:rsidR="00696AB0" w:rsidRDefault="00696AB0" w:rsidP="00696AB0">
      <w:pPr>
        <w:pStyle w:val="4"/>
      </w:pPr>
      <w:r>
        <w:rPr>
          <w:rFonts w:hint="eastAsia"/>
        </w:rPr>
        <w:t>业务逻辑</w:t>
      </w:r>
    </w:p>
    <w:p w14:paraId="3D6DD630" w14:textId="16AF1CB7" w:rsidR="00696AB0" w:rsidRPr="001E3DD3" w:rsidRDefault="004D62F1" w:rsidP="00696AB0">
      <w:r w:rsidRPr="001E3DD3">
        <w:rPr>
          <w:rFonts w:hint="eastAsia"/>
        </w:rPr>
        <w:t>同</w:t>
      </w:r>
      <w:r w:rsidRPr="001E3DD3">
        <w:t xml:space="preserve"> </w:t>
      </w:r>
      <w:hyperlink w:anchor="_业务逻辑" w:history="1">
        <w:r w:rsidRPr="001E3DD3">
          <w:rPr>
            <w:rStyle w:val="a6"/>
          </w:rPr>
          <w:t>“</w:t>
        </w:r>
        <w:r w:rsidRPr="001E3DD3">
          <w:rPr>
            <w:rStyle w:val="a6"/>
            <w:rFonts w:hint="eastAsia"/>
          </w:rPr>
          <w:t>日</w:t>
        </w:r>
        <w:r w:rsidRPr="001E3DD3">
          <w:rPr>
            <w:rStyle w:val="a6"/>
          </w:rPr>
          <w:t>业务</w:t>
        </w:r>
        <w:r w:rsidRPr="001E3DD3">
          <w:rPr>
            <w:rStyle w:val="a6"/>
            <w:rFonts w:hint="eastAsia"/>
          </w:rPr>
          <w:t>逻辑</w:t>
        </w:r>
        <w:r w:rsidRPr="001E3DD3">
          <w:rPr>
            <w:rStyle w:val="a6"/>
          </w:rPr>
          <w:t>脚本</w:t>
        </w:r>
        <w:r w:rsidRPr="001E3DD3">
          <w:rPr>
            <w:rStyle w:val="a6"/>
            <w:rFonts w:hint="eastAsia"/>
          </w:rPr>
          <w:t>/</w:t>
        </w:r>
        <w:r w:rsidRPr="001E3DD3">
          <w:rPr>
            <w:rStyle w:val="a6"/>
            <w:rFonts w:hint="eastAsia"/>
          </w:rPr>
          <w:t>业务</w:t>
        </w:r>
        <w:r w:rsidRPr="001E3DD3">
          <w:rPr>
            <w:rStyle w:val="a6"/>
          </w:rPr>
          <w:t>逻辑</w:t>
        </w:r>
        <w:r w:rsidRPr="001E3DD3">
          <w:rPr>
            <w:rStyle w:val="a6"/>
          </w:rPr>
          <w:t>”</w:t>
        </w:r>
      </w:hyperlink>
    </w:p>
    <w:p w14:paraId="70A0DBCA" w14:textId="77777777" w:rsidR="00696AB0" w:rsidRDefault="00696AB0" w:rsidP="00ED2BFA"/>
    <w:p w14:paraId="39BED617" w14:textId="12402DB4" w:rsidR="00696AB0" w:rsidRDefault="00696AB0" w:rsidP="001F6D89">
      <w:pPr>
        <w:pStyle w:val="4"/>
      </w:pPr>
      <w:r>
        <w:rPr>
          <w:rFonts w:hint="eastAsia"/>
        </w:rPr>
        <w:t>带有</w:t>
      </w:r>
      <w:r>
        <w:rPr>
          <w:rFonts w:hint="eastAsia"/>
        </w:rPr>
        <w:t>IF</w:t>
      </w:r>
      <w:proofErr w:type="gramStart"/>
      <w:r>
        <w:rPr>
          <w:rFonts w:hint="eastAsia"/>
        </w:rPr>
        <w:t>块</w:t>
      </w:r>
      <w:r>
        <w:t>判断</w:t>
      </w:r>
      <w:proofErr w:type="gramEnd"/>
      <w:r>
        <w:rPr>
          <w:rFonts w:hint="eastAsia"/>
        </w:rPr>
        <w:t>的业务逻辑</w:t>
      </w:r>
    </w:p>
    <w:p w14:paraId="69280459" w14:textId="20FEA228" w:rsidR="00696AB0" w:rsidRPr="00ED2BFA" w:rsidRDefault="004D62F1" w:rsidP="00ED2BFA">
      <w:r>
        <w:rPr>
          <w:rFonts w:hint="eastAsia"/>
        </w:rPr>
        <w:t>同</w:t>
      </w:r>
      <w:r>
        <w:rPr>
          <w:rFonts w:hint="eastAsia"/>
        </w:rPr>
        <w:t xml:space="preserve"> </w:t>
      </w:r>
      <w:hyperlink w:anchor="_带有IF块判断的业务逻辑" w:history="1">
        <w:r w:rsidRPr="004D62F1">
          <w:rPr>
            <w:rStyle w:val="a6"/>
            <w:rFonts w:hint="eastAsia"/>
          </w:rPr>
          <w:t>“日</w:t>
        </w:r>
        <w:r w:rsidRPr="004D62F1">
          <w:rPr>
            <w:rStyle w:val="a6"/>
          </w:rPr>
          <w:t>业务逻辑脚本</w:t>
        </w:r>
        <w:r w:rsidRPr="004D62F1">
          <w:rPr>
            <w:rStyle w:val="a6"/>
            <w:rFonts w:hint="eastAsia"/>
          </w:rPr>
          <w:t>/</w:t>
        </w:r>
        <w:r w:rsidRPr="004D62F1">
          <w:rPr>
            <w:rStyle w:val="a6"/>
            <w:rFonts w:hint="eastAsia"/>
          </w:rPr>
          <w:t>带有</w:t>
        </w:r>
        <w:r w:rsidRPr="004D62F1">
          <w:rPr>
            <w:rStyle w:val="a6"/>
            <w:rFonts w:hint="eastAsia"/>
          </w:rPr>
          <w:t>IF</w:t>
        </w:r>
        <w:r w:rsidRPr="004D62F1">
          <w:rPr>
            <w:rStyle w:val="a6"/>
            <w:rFonts w:hint="eastAsia"/>
          </w:rPr>
          <w:t>块</w:t>
        </w:r>
        <w:r w:rsidRPr="004D62F1">
          <w:rPr>
            <w:rStyle w:val="a6"/>
          </w:rPr>
          <w:t>判断的业务逻辑</w:t>
        </w:r>
        <w:r w:rsidRPr="004D62F1">
          <w:rPr>
            <w:rStyle w:val="a6"/>
          </w:rPr>
          <w:t>”</w:t>
        </w:r>
      </w:hyperlink>
    </w:p>
    <w:p w14:paraId="26754ADA" w14:textId="46956B92" w:rsidR="005F3B21" w:rsidRPr="00AB71C5" w:rsidRDefault="00DA79B1" w:rsidP="001C14B1">
      <w:pPr>
        <w:pStyle w:val="1"/>
      </w:pPr>
      <w:r>
        <w:rPr>
          <w:rFonts w:hint="eastAsia"/>
        </w:rPr>
        <w:t>Hi</w:t>
      </w:r>
      <w:r>
        <w:t>ve UDF</w:t>
      </w:r>
      <w:r w:rsidR="00100A96">
        <w:rPr>
          <w:rFonts w:hint="eastAsia"/>
        </w:rPr>
        <w:t>自定义</w:t>
      </w:r>
      <w:r w:rsidR="005F3B21">
        <w:rPr>
          <w:rFonts w:hint="eastAsia"/>
        </w:rPr>
        <w:t>函数开发</w:t>
      </w:r>
      <w:r>
        <w:rPr>
          <w:rFonts w:hint="eastAsia"/>
        </w:rPr>
        <w:t>规范</w:t>
      </w:r>
      <w:bookmarkEnd w:id="68"/>
      <w:bookmarkEnd w:id="69"/>
    </w:p>
    <w:p w14:paraId="7CC54949" w14:textId="77777777" w:rsidR="005F3B21" w:rsidRPr="00D61CDD" w:rsidRDefault="005F3B21" w:rsidP="001C14B1">
      <w:pPr>
        <w:pStyle w:val="2"/>
      </w:pPr>
      <w:bookmarkStart w:id="78" w:name="_Toc420428102"/>
      <w:bookmarkStart w:id="79" w:name="_Toc420428428"/>
      <w:r w:rsidRPr="00D61CDD">
        <w:rPr>
          <w:rFonts w:hint="eastAsia"/>
        </w:rPr>
        <w:t>开发</w:t>
      </w:r>
      <w:r>
        <w:rPr>
          <w:rFonts w:hint="eastAsia"/>
        </w:rPr>
        <w:t>步骤</w:t>
      </w:r>
      <w:bookmarkEnd w:id="78"/>
      <w:bookmarkEnd w:id="79"/>
    </w:p>
    <w:p w14:paraId="37996949" w14:textId="77777777" w:rsidR="005F3B21" w:rsidRPr="00A71CEA" w:rsidRDefault="005F3B21" w:rsidP="00D44FB8">
      <w:pPr>
        <w:spacing w:line="360" w:lineRule="auto"/>
        <w:ind w:firstLine="360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UDF简称自定义函数，它是Hive函数库的扩展，自定义函数UDF在MapReduce执行阶段发挥作用。开发步骤如下：</w:t>
      </w:r>
    </w:p>
    <w:p w14:paraId="1368E16D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A71CEA">
        <w:rPr>
          <w:rFonts w:asciiTheme="minorEastAsia" w:hAnsiTheme="minorEastAsia" w:hint="eastAsia"/>
          <w:szCs w:val="21"/>
        </w:rPr>
        <w:t>给</w:t>
      </w:r>
      <w:r w:rsidRPr="00A71CEA">
        <w:rPr>
          <w:rFonts w:asciiTheme="minorEastAsia" w:hAnsiTheme="minorEastAsia" w:cs="Courier New"/>
          <w:color w:val="000000"/>
          <w:kern w:val="0"/>
          <w:szCs w:val="21"/>
        </w:rPr>
        <w:t>hive.ql.exec.UDF</w:t>
      </w:r>
      <w:proofErr w:type="gramStart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包开发</w:t>
      </w:r>
      <w:proofErr w:type="gramEnd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一个自定义函数类，从UDF继承。自定义函数</w:t>
      </w:r>
      <w:proofErr w:type="gramStart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类实现</w:t>
      </w:r>
      <w:proofErr w:type="gramEnd"/>
      <w:r w:rsidRPr="00A71CEA">
        <w:rPr>
          <w:rFonts w:asciiTheme="minorEastAsia" w:hAnsiTheme="minorEastAsia" w:cs="Courier New"/>
          <w:color w:val="000000"/>
          <w:kern w:val="0"/>
          <w:szCs w:val="21"/>
        </w:rPr>
        <w:t>evaluate</w:t>
      </w:r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方法。</w:t>
      </w:r>
    </w:p>
    <w:p w14:paraId="399CC626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在</w:t>
      </w:r>
      <w:r w:rsidRPr="00A71CEA">
        <w:rPr>
          <w:rFonts w:asciiTheme="minorEastAsia" w:hAnsiTheme="minorEastAsia"/>
          <w:szCs w:val="21"/>
        </w:rPr>
        <w:t>FunctionRegistry</w:t>
      </w:r>
      <w:r w:rsidRPr="00A71CEA">
        <w:rPr>
          <w:rFonts w:asciiTheme="minorEastAsia" w:hAnsiTheme="minorEastAsia" w:hint="eastAsia"/>
          <w:szCs w:val="21"/>
        </w:rPr>
        <w:t>类中注册开发的</w:t>
      </w:r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自定义函数类。</w:t>
      </w:r>
    </w:p>
    <w:p w14:paraId="4E6A7872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打包发布至Hive客户端。</w:t>
      </w:r>
    </w:p>
    <w:p w14:paraId="659B82AE" w14:textId="77777777" w:rsidR="005F3B21" w:rsidRPr="00D61CDD" w:rsidRDefault="005F3B21" w:rsidP="001C14B1">
      <w:pPr>
        <w:pStyle w:val="2"/>
      </w:pPr>
      <w:bookmarkStart w:id="80" w:name="_Toc420428103"/>
      <w:bookmarkStart w:id="81" w:name="_Toc420428429"/>
      <w:r w:rsidRPr="00D61CDD">
        <w:rPr>
          <w:rFonts w:hint="eastAsia"/>
        </w:rPr>
        <w:t>开发工具</w:t>
      </w:r>
      <w:bookmarkEnd w:id="80"/>
      <w:bookmarkEnd w:id="81"/>
    </w:p>
    <w:p w14:paraId="19F1422D" w14:textId="77777777" w:rsidR="005F3B21" w:rsidRDefault="005F3B21" w:rsidP="005F3B21">
      <w:pPr>
        <w:pStyle w:val="a5"/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Eclipse</w:t>
      </w:r>
      <w:r>
        <w:rPr>
          <w:rFonts w:hint="eastAsia"/>
        </w:rPr>
        <w:t>是一款开源的、基于</w:t>
      </w:r>
      <w:r>
        <w:rPr>
          <w:rFonts w:hint="eastAsia"/>
        </w:rPr>
        <w:t>Java</w:t>
      </w:r>
      <w:r>
        <w:rPr>
          <w:rFonts w:hint="eastAsia"/>
        </w:rPr>
        <w:t>的可扩展开发平台。</w:t>
      </w:r>
      <w:r>
        <w:rPr>
          <w:rFonts w:hint="eastAsia"/>
        </w:rPr>
        <w:t>Hadoop</w:t>
      </w:r>
      <w:r>
        <w:rPr>
          <w:rFonts w:hint="eastAsia"/>
        </w:rPr>
        <w:t>开发人员可通过在</w:t>
      </w:r>
      <w:r>
        <w:rPr>
          <w:rFonts w:hint="eastAsia"/>
        </w:rPr>
        <w:t>Eclipse</w:t>
      </w:r>
      <w:r>
        <w:rPr>
          <w:rFonts w:hint="eastAsia"/>
        </w:rPr>
        <w:t>上面开发</w:t>
      </w:r>
      <w:r>
        <w:rPr>
          <w:rFonts w:hint="eastAsia"/>
        </w:rPr>
        <w:t>UDF</w:t>
      </w:r>
      <w:r>
        <w:rPr>
          <w:rFonts w:hint="eastAsia"/>
        </w:rPr>
        <w:t>。</w:t>
      </w:r>
    </w:p>
    <w:p w14:paraId="57848094" w14:textId="77777777" w:rsidR="005F3B21" w:rsidRPr="00FB32A9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14:paraId="11458B81" w14:textId="3EA7758A" w:rsidR="005F3B21" w:rsidRPr="00D61CDD" w:rsidRDefault="002C5BFF" w:rsidP="001C14B1">
      <w:pPr>
        <w:pStyle w:val="2"/>
      </w:pPr>
      <w:bookmarkStart w:id="82" w:name="_Toc420428104"/>
      <w:bookmarkStart w:id="83" w:name="_Toc420428430"/>
      <w:r>
        <w:rPr>
          <w:rFonts w:hint="eastAsia"/>
        </w:rPr>
        <w:t>U</w:t>
      </w:r>
      <w:r>
        <w:t>DF</w:t>
      </w:r>
      <w:r>
        <w:rPr>
          <w:rFonts w:hint="eastAsia"/>
        </w:rPr>
        <w:t>函数</w:t>
      </w:r>
      <w:r w:rsidR="00486222">
        <w:rPr>
          <w:rFonts w:hint="eastAsia"/>
        </w:rPr>
        <w:t>示例</w:t>
      </w:r>
      <w:bookmarkEnd w:id="82"/>
      <w:bookmarkEnd w:id="83"/>
    </w:p>
    <w:p w14:paraId="34059042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C844F4">
        <w:rPr>
          <w:rFonts w:asciiTheme="minorEastAsia" w:hAnsiTheme="minorEastAsia" w:hint="eastAsia"/>
          <w:b/>
          <w:szCs w:val="21"/>
        </w:rPr>
        <w:t>1）开发UDF函数类</w:t>
      </w:r>
    </w:p>
    <w:p w14:paraId="547BF6E3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文件名及路径</w:t>
      </w:r>
      <w:r>
        <w:rPr>
          <w:rFonts w:asciiTheme="minorEastAsia" w:hAnsiTheme="minorEastAsia" w:hint="eastAsia"/>
          <w:szCs w:val="21"/>
        </w:rPr>
        <w:t>：</w:t>
      </w:r>
      <w:r w:rsidRPr="00C844F4">
        <w:rPr>
          <w:rFonts w:asciiTheme="minorEastAsia" w:hAnsiTheme="minorEastAsia"/>
          <w:szCs w:val="21"/>
        </w:rPr>
        <w:t>/hive-0.12.0/src/ql/src/java/org/apache/hadoop/hive/ql/udf/UDFHelloWorld.java</w:t>
      </w:r>
    </w:p>
    <w:p w14:paraId="32BB442C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14:paraId="5533206D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6FEAA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14:paraId="51893E6A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org.apache.hadoop.io.Text;</w:t>
      </w:r>
    </w:p>
    <w:p w14:paraId="192C4220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F18264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HelloWorld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14:paraId="39241C15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evaluate(String str) {</w:t>
      </w:r>
    </w:p>
    <w:p w14:paraId="39561EBB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E5C240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null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0459F4AF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A0C927A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5F3B21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"HelloWorld "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+ str;</w:t>
      </w:r>
    </w:p>
    <w:p w14:paraId="1F5C0EF1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29B5E501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421F2CB5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02F15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helloUDF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uf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helloUDF();</w:t>
      </w:r>
    </w:p>
    <w:p w14:paraId="28F0C144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//Text t = new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"gfsg");</w:t>
      </w:r>
    </w:p>
    <w:p w14:paraId="3733057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uf.evaluate(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"nihao"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).toString());</w:t>
      </w:r>
    </w:p>
    <w:p w14:paraId="3B64EC0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9BF03C3" w14:textId="77777777" w:rsidR="005F3B21" w:rsidRPr="00D72E5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0000D0F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C844F4">
        <w:rPr>
          <w:rFonts w:asciiTheme="minorEastAsia" w:hAnsiTheme="minorEastAsia" w:hint="eastAsia"/>
          <w:b/>
          <w:szCs w:val="21"/>
        </w:rPr>
        <w:t>2）UDF类注册，注册方法</w:t>
      </w:r>
    </w:p>
    <w:p w14:paraId="3D01BB49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文件名及路径：</w:t>
      </w:r>
      <w:r w:rsidRPr="00C844F4">
        <w:rPr>
          <w:rFonts w:asciiTheme="minorEastAsia" w:hAnsiTheme="minorEastAsia"/>
          <w:szCs w:val="21"/>
        </w:rPr>
        <w:t>/hive-0.12.0/src/ql/src/java/org/apache/hadoop/hive/ql/exec/FunctionRegistry.java</w:t>
      </w:r>
    </w:p>
    <w:p w14:paraId="067ABA4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proofErr w:type="gramStart"/>
      <w:r w:rsidRPr="00C844F4">
        <w:rPr>
          <w:szCs w:val="21"/>
        </w:rPr>
        <w:t>package</w:t>
      </w:r>
      <w:proofErr w:type="gramEnd"/>
      <w:r w:rsidRPr="00C844F4">
        <w:rPr>
          <w:szCs w:val="21"/>
        </w:rPr>
        <w:t xml:space="preserve"> org.apache.hadoop.hive.ql.exec;</w:t>
      </w:r>
    </w:p>
    <w:p w14:paraId="2D484E8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proofErr w:type="gramStart"/>
      <w:r w:rsidRPr="00C844F4">
        <w:rPr>
          <w:color w:val="FF0000"/>
          <w:szCs w:val="21"/>
        </w:rPr>
        <w:t>import</w:t>
      </w:r>
      <w:proofErr w:type="gramEnd"/>
      <w:r w:rsidRPr="00C844F4">
        <w:rPr>
          <w:color w:val="FF0000"/>
          <w:szCs w:val="21"/>
        </w:rPr>
        <w:t xml:space="preserve"> org.apache.hadoop.hive.ql.udf.UDFHelloWorld;</w:t>
      </w:r>
    </w:p>
    <w:p w14:paraId="49F9F8C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>/**</w:t>
      </w:r>
    </w:p>
    <w:p w14:paraId="15CA7CD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* FunctionRegistry.</w:t>
      </w:r>
    </w:p>
    <w:p w14:paraId="1423BF3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*/</w:t>
      </w:r>
    </w:p>
    <w:p w14:paraId="3A6C420E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proofErr w:type="gramStart"/>
      <w:r w:rsidRPr="00C844F4">
        <w:rPr>
          <w:szCs w:val="21"/>
        </w:rPr>
        <w:t>public</w:t>
      </w:r>
      <w:proofErr w:type="gramEnd"/>
      <w:r w:rsidRPr="00C844F4">
        <w:rPr>
          <w:szCs w:val="21"/>
        </w:rPr>
        <w:t xml:space="preserve"> final class FunctionRegistry {</w:t>
      </w:r>
    </w:p>
    <w:p w14:paraId="662EE41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lastRenderedPageBreak/>
        <w:t xml:space="preserve">  </w:t>
      </w:r>
      <w:proofErr w:type="gramStart"/>
      <w:r w:rsidRPr="00C844F4">
        <w:rPr>
          <w:szCs w:val="21"/>
        </w:rPr>
        <w:t>static</w:t>
      </w:r>
      <w:proofErr w:type="gramEnd"/>
      <w:r w:rsidRPr="00C844F4">
        <w:rPr>
          <w:szCs w:val="21"/>
        </w:rPr>
        <w:t xml:space="preserve"> {</w:t>
      </w:r>
    </w:p>
    <w:p w14:paraId="2FF0E108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registerGenericUDF(</w:t>
      </w:r>
      <w:proofErr w:type="gramEnd"/>
      <w:r w:rsidRPr="00C844F4">
        <w:rPr>
          <w:szCs w:val="21"/>
        </w:rPr>
        <w:t>"concat", GenericUDFConcat.class);</w:t>
      </w:r>
    </w:p>
    <w:p w14:paraId="46F5BCD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"substr", UDFSubstr.class, false);</w:t>
      </w:r>
    </w:p>
    <w:p w14:paraId="5C5B0C4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"substring", UDFSubstr.class, false);</w:t>
      </w:r>
    </w:p>
    <w:p w14:paraId="2BF3D1A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"space", UDFSpace.class, false);</w:t>
      </w:r>
    </w:p>
    <w:p w14:paraId="43BE8174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"repeat", UDFRepeat.class, false);</w:t>
      </w:r>
    </w:p>
    <w:p w14:paraId="7E792929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"ascii", UDFAscii.class, false);</w:t>
      </w:r>
    </w:p>
    <w:p w14:paraId="092D0AE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"lpad", UDFLpad.class, false);</w:t>
      </w:r>
    </w:p>
    <w:p w14:paraId="2008D17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"rpad", UDFRpad.class, false);</w:t>
      </w:r>
    </w:p>
    <w:p w14:paraId="0D593C0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r w:rsidRPr="00C844F4">
        <w:rPr>
          <w:szCs w:val="21"/>
        </w:rPr>
        <w:t xml:space="preserve">   </w:t>
      </w:r>
      <w:r w:rsidRPr="00C844F4">
        <w:rPr>
          <w:color w:val="FF0000"/>
          <w:szCs w:val="21"/>
        </w:rPr>
        <w:t xml:space="preserve"> </w:t>
      </w:r>
      <w:proofErr w:type="gramStart"/>
      <w:r w:rsidRPr="00C844F4">
        <w:rPr>
          <w:color w:val="FF0000"/>
          <w:szCs w:val="21"/>
        </w:rPr>
        <w:t>registerUDF(</w:t>
      </w:r>
      <w:proofErr w:type="gramEnd"/>
      <w:r w:rsidRPr="00C844F4">
        <w:rPr>
          <w:color w:val="FF0000"/>
          <w:szCs w:val="21"/>
        </w:rPr>
        <w:t>"Hello", UDFHelloWorld.class, false);</w:t>
      </w:r>
    </w:p>
    <w:p w14:paraId="33613C1A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</w:p>
    <w:p w14:paraId="344B7D9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registerGenericUDF(</w:t>
      </w:r>
      <w:proofErr w:type="gramEnd"/>
      <w:r w:rsidRPr="00C844F4">
        <w:rPr>
          <w:szCs w:val="21"/>
        </w:rPr>
        <w:t>"size", GenericUDFSize.class);</w:t>
      </w:r>
    </w:p>
    <w:p w14:paraId="4F1D38D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 w:rsidRPr="00C844F4">
        <w:rPr>
          <w:szCs w:val="21"/>
        </w:rPr>
        <w:t>……………………………………………………</w:t>
      </w:r>
    </w:p>
    <w:p w14:paraId="2F1B1C3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 w:rsidRPr="00C844F4">
        <w:rPr>
          <w:szCs w:val="21"/>
        </w:rPr>
        <w:t>……………………………………………………</w:t>
      </w:r>
    </w:p>
    <w:p w14:paraId="3E15A6EC" w14:textId="77777777" w:rsidR="005F3B21" w:rsidRPr="00D72E5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</w:p>
    <w:p w14:paraId="5FB16FC5" w14:textId="77777777" w:rsidR="005F3B21" w:rsidRPr="00716978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716978">
        <w:rPr>
          <w:rFonts w:asciiTheme="minorEastAsia" w:hAnsiTheme="minorEastAsia" w:hint="eastAsia"/>
          <w:b/>
          <w:sz w:val="24"/>
          <w:szCs w:val="24"/>
        </w:rPr>
        <w:t>3）</w:t>
      </w:r>
      <w:r w:rsidRPr="00716978">
        <w:rPr>
          <w:rFonts w:asciiTheme="minorEastAsia" w:hAnsiTheme="minorEastAsia"/>
          <w:b/>
          <w:sz w:val="24"/>
          <w:szCs w:val="24"/>
        </w:rPr>
        <w:t>J</w:t>
      </w:r>
      <w:r w:rsidRPr="00716978">
        <w:rPr>
          <w:rFonts w:asciiTheme="minorEastAsia" w:hAnsiTheme="minorEastAsia" w:hint="eastAsia"/>
          <w:b/>
          <w:sz w:val="24"/>
          <w:szCs w:val="24"/>
        </w:rPr>
        <w:t>ar</w:t>
      </w:r>
      <w:proofErr w:type="gramStart"/>
      <w:r w:rsidRPr="00716978">
        <w:rPr>
          <w:rFonts w:asciiTheme="minorEastAsia" w:hAnsiTheme="minorEastAsia" w:hint="eastAsia"/>
          <w:b/>
          <w:sz w:val="24"/>
          <w:szCs w:val="24"/>
        </w:rPr>
        <w:t>包发布</w:t>
      </w:r>
      <w:proofErr w:type="gramEnd"/>
      <w:r w:rsidRPr="00716978">
        <w:rPr>
          <w:rFonts w:asciiTheme="minorEastAsia" w:hAnsiTheme="minorEastAsia" w:hint="eastAsia"/>
          <w:b/>
          <w:sz w:val="24"/>
          <w:szCs w:val="24"/>
        </w:rPr>
        <w:t>路径</w:t>
      </w:r>
    </w:p>
    <w:p w14:paraId="3519AFB6" w14:textId="77777777" w:rsidR="005F3B21" w:rsidRPr="00C844F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发布路径：</w:t>
      </w:r>
      <w:r w:rsidRPr="00C844F4">
        <w:rPr>
          <w:rFonts w:asciiTheme="minorEastAsia" w:hAnsiTheme="minorEastAsia"/>
          <w:szCs w:val="21"/>
        </w:rPr>
        <w:t>/opt/boh/hive/lib</w:t>
      </w:r>
      <w:r w:rsidRPr="00C844F4">
        <w:rPr>
          <w:rFonts w:asciiTheme="minorEastAsia" w:hAnsiTheme="minorEastAsia" w:hint="eastAsia"/>
          <w:szCs w:val="21"/>
        </w:rPr>
        <w:t>/</w:t>
      </w:r>
      <w:r w:rsidRPr="00C844F4">
        <w:rPr>
          <w:rFonts w:asciiTheme="minorEastAsia" w:hAnsiTheme="minorEastAsia"/>
          <w:szCs w:val="21"/>
        </w:rPr>
        <w:t>hive-exec-0.12.0-cdh5.0.0.jar</w:t>
      </w:r>
    </w:p>
    <w:p w14:paraId="3576961C" w14:textId="77777777" w:rsidR="005F3B21" w:rsidRPr="00C844F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上传至hadoop集群执行脚本的hive客户端。</w:t>
      </w:r>
    </w:p>
    <w:p w14:paraId="21698478" w14:textId="77777777" w:rsidR="005F3B21" w:rsidRDefault="005F3B21" w:rsidP="005F3B21">
      <w:pPr>
        <w:spacing w:line="360" w:lineRule="auto"/>
        <w:ind w:leftChars="-67" w:left="-141"/>
      </w:pPr>
      <w:r w:rsidRPr="00F771CA">
        <w:rPr>
          <w:noProof/>
        </w:rPr>
        <w:lastRenderedPageBreak/>
        <w:drawing>
          <wp:inline distT="0" distB="0" distL="0" distR="0" wp14:anchorId="1B0FEF8B" wp14:editId="4D656E87">
            <wp:extent cx="6032252" cy="4219575"/>
            <wp:effectExtent l="19050" t="0" r="65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18" cy="422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BB054" w14:textId="77777777" w:rsidR="00CE30A0" w:rsidRDefault="00B539FC" w:rsidP="001C14B1">
      <w:pPr>
        <w:pStyle w:val="2"/>
      </w:pPr>
      <w:bookmarkStart w:id="84" w:name="_Toc420428105"/>
      <w:bookmarkStart w:id="85" w:name="_Toc420428431"/>
      <w:r>
        <w:t xml:space="preserve">Hive </w:t>
      </w:r>
      <w:r w:rsidR="00CE30A0">
        <w:rPr>
          <w:rFonts w:hint="eastAsia"/>
        </w:rPr>
        <w:t>UDF</w:t>
      </w:r>
      <w:r w:rsidR="00CE30A0">
        <w:rPr>
          <w:rFonts w:hint="eastAsia"/>
        </w:rPr>
        <w:t>函数</w:t>
      </w:r>
      <w:r w:rsidR="001C14B1">
        <w:rPr>
          <w:rFonts w:hint="eastAsia"/>
        </w:rPr>
        <w:t>(</w:t>
      </w:r>
      <w:r w:rsidR="001C14B1">
        <w:rPr>
          <w:rFonts w:hint="eastAsia"/>
        </w:rPr>
        <w:t>逐步</w:t>
      </w:r>
      <w:r w:rsidR="001C14B1">
        <w:t>补充</w:t>
      </w:r>
      <w:r w:rsidR="001C14B1">
        <w:rPr>
          <w:rFonts w:hint="eastAsia"/>
        </w:rPr>
        <w:t>)</w:t>
      </w:r>
      <w:bookmarkEnd w:id="84"/>
      <w:bookmarkEnd w:id="85"/>
    </w:p>
    <w:p w14:paraId="23788453" w14:textId="77777777" w:rsidR="00CE30A0" w:rsidRDefault="00B539FC" w:rsidP="001C14B1">
      <w:pPr>
        <w:pStyle w:val="3"/>
      </w:pPr>
      <w:bookmarkStart w:id="86" w:name="_Toc420428106"/>
      <w:bookmarkStart w:id="87" w:name="_Toc420428432"/>
      <w:r>
        <w:rPr>
          <w:rFonts w:hint="eastAsia"/>
        </w:rPr>
        <w:t>UDF</w:t>
      </w:r>
      <w:r>
        <w:rPr>
          <w:rFonts w:hint="eastAsia"/>
        </w:rPr>
        <w:t>函数</w:t>
      </w:r>
      <w:r>
        <w:t>列表</w:t>
      </w:r>
      <w:bookmarkEnd w:id="86"/>
      <w:bookmarkEnd w:id="87"/>
    </w:p>
    <w:p w14:paraId="617916A7" w14:textId="77777777" w:rsidR="005B3AB1" w:rsidRDefault="005B3AB1" w:rsidP="00CE30A0"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t>清单</w:t>
      </w:r>
      <w:r w:rsidR="004D17BE">
        <w:rPr>
          <w:rFonts w:hint="eastAsia"/>
        </w:rPr>
        <w:t>及其</w:t>
      </w:r>
      <w:r w:rsidR="000A576C">
        <w:rPr>
          <w:rFonts w:hint="eastAsia"/>
        </w:rPr>
        <w:t>功能</w:t>
      </w:r>
    </w:p>
    <w:tbl>
      <w:tblPr>
        <w:tblW w:w="9211" w:type="dxa"/>
        <w:tblInd w:w="91" w:type="dxa"/>
        <w:tblLook w:val="04A0" w:firstRow="1" w:lastRow="0" w:firstColumn="1" w:lastColumn="0" w:noHBand="0" w:noVBand="1"/>
      </w:tblPr>
      <w:tblGrid>
        <w:gridCol w:w="6376"/>
        <w:gridCol w:w="2835"/>
      </w:tblGrid>
      <w:tr w:rsidR="004D17BE" w:rsidRPr="004D17BE" w14:paraId="32D3671C" w14:textId="77777777" w:rsidTr="007C7664">
        <w:trPr>
          <w:trHeight w:val="1134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D66EED7" w14:textId="76CA0CBC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70E596B4" w14:textId="1C5B549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54B6CF00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327706A" w14:textId="75C6AEBB" w:rsidR="004D17BE" w:rsidRPr="004D17BE" w:rsidRDefault="004D17BE" w:rsidP="005729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4B108B24" w14:textId="4057723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3EC6F76C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04301490" w14:textId="050AADD0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43917875" w14:textId="622A1F96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798CA78F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20EB8AE" w14:textId="68CE36C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39CFF23C" w14:textId="05BAC2C2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6ED614F6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240508E5" w14:textId="527970CA" w:rsidR="004D17BE" w:rsidRPr="004D17BE" w:rsidRDefault="004D17BE" w:rsidP="00146B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7032FB0D" w14:textId="4A199517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7F318DCD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25EF094B" w14:textId="5C4B0DE2" w:rsidR="004D17BE" w:rsidRPr="004D17BE" w:rsidRDefault="004D17BE" w:rsidP="00146B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5E4459B0" w14:textId="17E8E2A2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B19DBA6" w14:textId="77777777" w:rsidR="004D17BE" w:rsidRDefault="004D17BE" w:rsidP="00CE30A0"/>
    <w:p w14:paraId="1A0C319E" w14:textId="77777777" w:rsidR="00B539FC" w:rsidRDefault="00B539FC" w:rsidP="001C14B1">
      <w:pPr>
        <w:pStyle w:val="3"/>
      </w:pPr>
      <w:bookmarkStart w:id="88" w:name="_Toc420428107"/>
      <w:bookmarkStart w:id="89" w:name="_Toc420428433"/>
      <w:r>
        <w:rPr>
          <w:rFonts w:hint="eastAsia"/>
        </w:rPr>
        <w:t>UDF</w:t>
      </w:r>
      <w:r>
        <w:rPr>
          <w:rFonts w:hint="eastAsia"/>
        </w:rPr>
        <w:t>函数</w:t>
      </w:r>
      <w:r w:rsidR="005B3AB1">
        <w:rPr>
          <w:rFonts w:hint="eastAsia"/>
        </w:rPr>
        <w:t>说明</w:t>
      </w:r>
      <w:bookmarkEnd w:id="88"/>
      <w:bookmarkEnd w:id="89"/>
    </w:p>
    <w:p w14:paraId="60D84AB8" w14:textId="77777777" w:rsidR="005B3AB1" w:rsidRPr="00725BB6" w:rsidRDefault="007A2D7D" w:rsidP="0074386C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725BB6">
        <w:rPr>
          <w:rFonts w:asciiTheme="minorEastAsia" w:hAnsiTheme="minorEastAsia" w:hint="eastAsia"/>
          <w:szCs w:val="21"/>
        </w:rPr>
        <w:t>TO_DATE函数</w:t>
      </w:r>
    </w:p>
    <w:p w14:paraId="64B76A41" w14:textId="77777777" w:rsidR="007A2D7D" w:rsidRPr="00D832A9" w:rsidRDefault="005D73A9" w:rsidP="0084622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r w:rsidRPr="00D832A9">
        <w:rPr>
          <w:rFonts w:asciiTheme="minorEastAsia" w:hAnsiTheme="minorEastAsia" w:hint="eastAsia"/>
          <w:szCs w:val="21"/>
        </w:rPr>
        <w:t xml:space="preserve"> </w:t>
      </w:r>
      <w:r w:rsidRPr="00D832A9">
        <w:rPr>
          <w:rFonts w:asciiTheme="minorEastAsia" w:hAnsiTheme="minorEastAsia"/>
          <w:szCs w:val="21"/>
        </w:rPr>
        <w:t xml:space="preserve"> to</w:t>
      </w:r>
      <w:proofErr w:type="gramEnd"/>
      <w:r w:rsidRPr="00D832A9">
        <w:rPr>
          <w:rFonts w:asciiTheme="minorEastAsia" w:hAnsiTheme="minorEastAsia"/>
          <w:szCs w:val="21"/>
        </w:rPr>
        <w:t>_date('20140909111111','YYYYMMDDHH24miss') from test;</w:t>
      </w:r>
    </w:p>
    <w:p w14:paraId="6B7431A7" w14:textId="77777777" w:rsidR="005D73A9" w:rsidRDefault="005D73A9" w:rsidP="0084622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2014-09-09 11:11:11</w:t>
      </w:r>
    </w:p>
    <w:p w14:paraId="63A1BF0A" w14:textId="77777777" w:rsidR="00725BB6" w:rsidRPr="00D832A9" w:rsidRDefault="00725BB6" w:rsidP="00846229">
      <w:pPr>
        <w:ind w:firstLineChars="100" w:firstLine="210"/>
        <w:rPr>
          <w:rFonts w:asciiTheme="minorEastAsia" w:hAnsiTheme="minorEastAsia"/>
          <w:szCs w:val="21"/>
        </w:rPr>
      </w:pPr>
    </w:p>
    <w:p w14:paraId="4F2AC7B6" w14:textId="77777777" w:rsidR="005D73A9" w:rsidRPr="00725BB6" w:rsidRDefault="005D73A9" w:rsidP="0074386C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ADD_MONTHS函数</w:t>
      </w:r>
    </w:p>
    <w:p w14:paraId="373C6C3B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add_months(to_date('20140909111111','YYYYMMDDHH24miss'),1) from test;</w:t>
      </w:r>
    </w:p>
    <w:p w14:paraId="2410E87B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2014-10-09 11:11:11</w:t>
      </w:r>
    </w:p>
    <w:p w14:paraId="37B37061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79EB0DD4" w14:textId="77777777" w:rsidR="005D73A9" w:rsidRPr="00725BB6" w:rsidRDefault="005D73A9" w:rsidP="0074386C">
      <w:pPr>
        <w:pStyle w:val="a5"/>
        <w:numPr>
          <w:ilvl w:val="0"/>
          <w:numId w:val="16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date_tostring函数</w:t>
      </w:r>
    </w:p>
    <w:p w14:paraId="497E80FD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date_tostring(to_date('20140909111111','YYYYMMDDHH24miss'),'YYYY-MM-DD')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1527573C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2014-09-09</w:t>
      </w:r>
    </w:p>
    <w:p w14:paraId="214A4CCD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3A710A32" w14:textId="77777777" w:rsidR="005D73A9" w:rsidRPr="00725BB6" w:rsidRDefault="005D73A9" w:rsidP="0074386C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MONTHS_BETWEEN函数</w:t>
      </w:r>
    </w:p>
    <w:p w14:paraId="1DA10312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MONTHS_BETWEEN(to_date('20140909111111','YYYYMMDDHH24miss'),to_date('20140706111111','YYYYMMDDHH24miss')) from test;</w:t>
      </w:r>
    </w:p>
    <w:p w14:paraId="44FF9A63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2.096774193548387</w:t>
      </w:r>
    </w:p>
    <w:p w14:paraId="1CD2A16F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5787CE27" w14:textId="77777777" w:rsidR="00146BFA" w:rsidRPr="00725BB6" w:rsidRDefault="00146BFA" w:rsidP="0074386C">
      <w:pPr>
        <w:pStyle w:val="a5"/>
        <w:numPr>
          <w:ilvl w:val="0"/>
          <w:numId w:val="18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f_age函数</w:t>
      </w:r>
    </w:p>
    <w:p w14:paraId="0FFC9C2A" w14:textId="77777777" w:rsidR="00146BFA" w:rsidRPr="00D832A9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f_age('511024198710148199')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68FFC39C" w14:textId="77777777" w:rsidR="00146BFA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返回结果：127</w:t>
      </w:r>
    </w:p>
    <w:p w14:paraId="37001509" w14:textId="77777777" w:rsidR="00725BB6" w:rsidRPr="00D832A9" w:rsidRDefault="00725BB6" w:rsidP="00146BFA">
      <w:pPr>
        <w:ind w:firstLineChars="100" w:firstLine="210"/>
        <w:rPr>
          <w:rFonts w:asciiTheme="minorEastAsia" w:hAnsiTheme="minorEastAsia"/>
          <w:szCs w:val="21"/>
        </w:rPr>
      </w:pPr>
    </w:p>
    <w:p w14:paraId="1933BA30" w14:textId="77777777" w:rsidR="00146BFA" w:rsidRPr="00725BB6" w:rsidRDefault="00146BFA" w:rsidP="0074386C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f_checkidcard函数</w:t>
      </w:r>
    </w:p>
    <w:p w14:paraId="707A7496" w14:textId="77777777" w:rsidR="00146BFA" w:rsidRPr="00D832A9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f_checkidcard('511024198710148199')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24D7A4B1" w14:textId="77777777" w:rsidR="00146BFA" w:rsidRPr="00D832A9" w:rsidRDefault="00146BFA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返回结果：1</w:t>
      </w:r>
    </w:p>
    <w:p w14:paraId="7FD5DA10" w14:textId="77777777" w:rsidR="007328CA" w:rsidRDefault="007328CA" w:rsidP="007328CA">
      <w:pPr>
        <w:pStyle w:val="1"/>
      </w:pPr>
      <w:bookmarkStart w:id="90" w:name="_Toc420428108"/>
      <w:bookmarkStart w:id="91" w:name="_Toc420428434"/>
      <w:r>
        <w:rPr>
          <w:rFonts w:hint="eastAsia"/>
        </w:rPr>
        <w:lastRenderedPageBreak/>
        <w:t>附录</w:t>
      </w:r>
      <w:proofErr w:type="gramStart"/>
      <w:r>
        <w:t>一</w:t>
      </w:r>
      <w:proofErr w:type="gramEnd"/>
      <w:r>
        <w:t>：</w:t>
      </w:r>
      <w:r>
        <w:rPr>
          <w:rFonts w:hint="eastAsia"/>
        </w:rPr>
        <w:t>Hi</w:t>
      </w:r>
      <w:r>
        <w:t>ve</w:t>
      </w:r>
      <w:r>
        <w:t>基本语法</w:t>
      </w:r>
      <w:bookmarkEnd w:id="90"/>
      <w:bookmarkEnd w:id="91"/>
    </w:p>
    <w:p w14:paraId="3A7B04A6" w14:textId="79BEE193" w:rsidR="00003574" w:rsidRDefault="00003574" w:rsidP="0052493B">
      <w:pPr>
        <w:pStyle w:val="2"/>
      </w:pPr>
      <w:bookmarkStart w:id="92" w:name="_Toc420428109"/>
      <w:bookmarkStart w:id="93" w:name="_Toc420428435"/>
      <w:r>
        <w:rPr>
          <w:rFonts w:hint="eastAsia"/>
        </w:rPr>
        <w:t>参考文档</w:t>
      </w:r>
      <w:r w:rsidR="0052493B">
        <w:rPr>
          <w:rFonts w:hint="eastAsia"/>
        </w:rPr>
        <w:t>1</w:t>
      </w:r>
      <w:bookmarkEnd w:id="92"/>
      <w:bookmarkEnd w:id="93"/>
    </w:p>
    <w:p w14:paraId="1B6697D0" w14:textId="35A10E99" w:rsidR="002A28DA" w:rsidRPr="002A28DA" w:rsidRDefault="002A28DA" w:rsidP="002A28DA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的官方文档中对查询语言有了很详细的描述，请参考：http://wiki.apache.org/hadoop/Hive/LanguageManual。</w:t>
      </w:r>
    </w:p>
    <w:p w14:paraId="49DACC65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94" w:name="_Toc420428110"/>
      <w:bookmarkStart w:id="95" w:name="_Toc420428436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Create Table</w:t>
      </w:r>
      <w:bookmarkEnd w:id="94"/>
      <w:bookmarkEnd w:id="95"/>
    </w:p>
    <w:p w14:paraId="69E0239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CREATE [EXTERNAL] TABLE [IF NOT EXISTS] table_name</w:t>
      </w:r>
    </w:p>
    <w:p w14:paraId="56C357F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[(col_name data_type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1F116F7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[COMMENT table_comment]</w:t>
      </w:r>
    </w:p>
    <w:p w14:paraId="7AEE544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[PARTITIONED BY (col_name data_type</w:t>
      </w:r>
    </w:p>
    <w:p w14:paraId="2423905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0365392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[CLUSTERED BY (col_name, 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</w:p>
    <w:p w14:paraId="5D4DE44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[SORTED BY (col_name [ASC|DESC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103A8B1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INTO num_buckets BUCKETS]</w:t>
      </w:r>
    </w:p>
    <w:p w14:paraId="30F61C3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[ROW FORMAT row_format]</w:t>
      </w:r>
    </w:p>
    <w:p w14:paraId="6CA61CC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[STORED AS file_format]</w:t>
      </w:r>
    </w:p>
    <w:p w14:paraId="3BAC2A6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[LOCATION hdfs_path]</w:t>
      </w:r>
    </w:p>
    <w:p w14:paraId="56E4BA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CREATE TABLE 创建一个指定名字的表。如果相同名字的表已经存在，则抛出异常；用户可以用 IF NOT EXIST 选项来忽略这个异常。</w:t>
      </w:r>
    </w:p>
    <w:p w14:paraId="1FCAA9A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EXTERNAL 关键字可以让用户创建一个外部表，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的同时指定一个指向实际数据的路径（LOCATION），Hive 创建内部表时，会将数据移动到数据仓库指向的路径；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若创建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外部表，仅记录数据所在的路径，不对数据的位置做任何改变。在删除表的时候，内部表的元数据和数据会被一起删除，而外部表只删除元数据，不删除数据。</w:t>
      </w:r>
    </w:p>
    <w:p w14:paraId="3CDB5B89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LIKE 允许用户复制现有的表结构，但是不复制数据。</w:t>
      </w:r>
    </w:p>
    <w:p w14:paraId="465377E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的时候可以自定义 SerDe 或者使用自带的 SerDe。如果没有指定 ROW FORMAT 或者 ROW FORMAT DELIMITED，将会使用自带的 SerDe。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的时候，用户还需要为表指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定列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，用户在指定表的列的同时也会指定自定义的 SerDe，Hive 通过 SerDe 确定表的具体的列的数据。</w:t>
      </w:r>
    </w:p>
    <w:p w14:paraId="0B2AB5C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如果文件数据是纯文本，可以使用 STORED AS TEXTFILE。如果数据需要压缩，使用 STORED AS SEQUENCE 。</w:t>
      </w:r>
    </w:p>
    <w:p w14:paraId="008D42C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有分区的表可以在创建的时候使用 PARTITIONED BY 语句。一个表可以拥有一个或者多个分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区，每一个分区单独存在一个目录下。而且，表和分区都可以对某个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列进行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CLUSTERED BY 操作，将若干个列放入一个桶（bucket）中。也可以利用SORT BY 对数据进行排序。这样可以为特定应用提高性能。</w:t>
      </w:r>
    </w:p>
    <w:p w14:paraId="4646B25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表名和列名不区分大小写，SerDe 和属性名区分大小写。表和列的注释是字符串。</w:t>
      </w:r>
    </w:p>
    <w:p w14:paraId="21339CDA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96" w:name="_Toc420428111"/>
      <w:bookmarkStart w:id="97" w:name="_Toc420428437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Drop Table</w:t>
      </w:r>
      <w:bookmarkEnd w:id="96"/>
      <w:bookmarkEnd w:id="97"/>
    </w:p>
    <w:p w14:paraId="54152AD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删除一个内部表的同时会同时删除表的元数据和数据。删除一个外部表，只删除元数据而保留数据。</w:t>
      </w:r>
    </w:p>
    <w:p w14:paraId="4B1862AD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98" w:name="_Toc420428112"/>
      <w:bookmarkStart w:id="99" w:name="_Toc420428438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Alter Table</w:t>
      </w:r>
      <w:bookmarkEnd w:id="98"/>
      <w:bookmarkEnd w:id="99"/>
    </w:p>
    <w:p w14:paraId="018E5D05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Alter table 语句允许用户改变现有表的结构。用户可以增加列/分区，改变serde，增加表和 serde 熟悉，表本身重命名。</w:t>
      </w:r>
    </w:p>
    <w:p w14:paraId="4D9337F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Add Partitions</w:t>
      </w:r>
    </w:p>
    <w:p w14:paraId="23D6226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ADD</w:t>
      </w:r>
    </w:p>
    <w:p w14:paraId="68F350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partition_spec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 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'location1' ]</w:t>
      </w:r>
    </w:p>
    <w:p w14:paraId="5966A18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partition_spec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 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'location2' ] ...</w:t>
      </w:r>
    </w:p>
    <w:p w14:paraId="514F32C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665CA0E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partition_spec:</w:t>
      </w:r>
    </w:p>
    <w:p w14:paraId="0A950A1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PARTITION (partition_col = partition_col_value,</w:t>
      </w:r>
    </w:p>
    <w:p w14:paraId="12B013B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      partition_col = partiton_col_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value, ...)</w:t>
      </w:r>
      <w:proofErr w:type="gramEnd"/>
    </w:p>
    <w:p w14:paraId="07F0BEF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 ALTER TABLE ADD PARTITION 来向一个表中增加分区。当分区名是字符串时加引号。</w:t>
      </w:r>
    </w:p>
    <w:p w14:paraId="39DA52F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ALTER TABLE page_view ADD</w:t>
      </w:r>
    </w:p>
    <w:p w14:paraId="07AD635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='2008-08-08', country='us')</w:t>
      </w:r>
    </w:p>
    <w:p w14:paraId="21C7B38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'/path/to/us/part080808'</w:t>
      </w:r>
    </w:p>
    <w:p w14:paraId="053F161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='2008-08-09', country='us')</w:t>
      </w:r>
    </w:p>
    <w:p w14:paraId="604028B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'/path/to/us/part080809';</w:t>
      </w:r>
    </w:p>
    <w:p w14:paraId="186771B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DROP PARTITION</w:t>
      </w:r>
    </w:p>
    <w:p w14:paraId="5383376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DROP</w:t>
      </w:r>
    </w:p>
    <w:p w14:paraId="6BF138C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partition_spec, partition_spec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,...</w:t>
      </w:r>
      <w:proofErr w:type="gramEnd"/>
    </w:p>
    <w:p w14:paraId="201C9D7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 ALTER TABLE DROP PARTITION 来删除分区。分区的元数据和数据将被一并删除。</w:t>
      </w:r>
    </w:p>
    <w:p w14:paraId="04D0958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page_view</w:t>
      </w:r>
    </w:p>
    <w:p w14:paraId="510411B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DROP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='2008-08-08', country='us');</w:t>
      </w:r>
    </w:p>
    <w:p w14:paraId="2429490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lastRenderedPageBreak/>
        <w:t>RENAME TABLE</w:t>
      </w:r>
    </w:p>
    <w:p w14:paraId="5EE2F19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RENAME TO new_table_name</w:t>
      </w:r>
    </w:p>
    <w:p w14:paraId="435C526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这个命令可以让用户为表更名。数据所在的位置和分区名并不改变。换而言之，老的表名并未“释放”，对老表的更改会改变新表的数据。</w:t>
      </w:r>
    </w:p>
    <w:p w14:paraId="47D30E7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  <w:shd w:val="clear" w:color="auto" w:fill="FFD700"/>
        </w:rPr>
        <w:t>Change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 xml:space="preserve"> Column Name/Type/Position/Comment</w:t>
      </w:r>
    </w:p>
    <w:p w14:paraId="06DFCB0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ALTER TABLE table_name </w:t>
      </w: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9632"/>
        </w:rPr>
        <w:t>CHANGE</w:t>
      </w: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[COLUMN]</w:t>
      </w:r>
    </w:p>
    <w:p w14:paraId="527C511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col_old_name col_new_name column_type</w:t>
      </w:r>
    </w:p>
    <w:p w14:paraId="063FA3C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[COMMENT col_comment]</w:t>
      </w:r>
    </w:p>
    <w:p w14:paraId="527A69D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[FIRST|AFTER column_name]</w:t>
      </w:r>
    </w:p>
    <w:p w14:paraId="3D3A926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这个命令可以允许用户修改一个列的名称、数据类型、注释或者位置。</w:t>
      </w:r>
    </w:p>
    <w:p w14:paraId="0B0F4F9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比如：</w:t>
      </w:r>
    </w:p>
    <w:p w14:paraId="656D02F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CREATE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(a int, b int, c int);</w:t>
      </w:r>
    </w:p>
    <w:p w14:paraId="2218610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 a1 INT;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将 a 列的名字改为 a1.</w:t>
      </w:r>
    </w:p>
    <w:p w14:paraId="1C5011F5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 a1 STRING AFTER b;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将 a 列的名字改为 a1，a 列的数据类型改为 string，并将它放置在列 b 之后。新的表结构为：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b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int, a1 string, c int.</w:t>
      </w:r>
    </w:p>
    <w:p w14:paraId="46CD9C8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b b1 INT FIRST;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会将 b 列的名字修改为 b1, 并将它放在第一列。新表的结构为：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b1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int, a string, c int.</w:t>
      </w:r>
    </w:p>
    <w:p w14:paraId="58F9B2B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注意：对列的改变只会修改 Hive 的元数据，而不会改变实际数据。用户应该确定保证元数据定义和实际数据结构的一致性。</w:t>
      </w:r>
    </w:p>
    <w:p w14:paraId="7E49021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Add/Replace Columns</w:t>
      </w:r>
    </w:p>
    <w:p w14:paraId="51E3469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ADD|REPLACE</w:t>
      </w:r>
    </w:p>
    <w:p w14:paraId="1717D4E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COLUMNS (col_name data_type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</w:p>
    <w:p w14:paraId="084FE87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ADD COLUMNS 允许用户在当前列的末尾增加新的列，但是在分区列之前。</w:t>
      </w:r>
    </w:p>
    <w:p w14:paraId="7C96777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REPLACE COLUMNS 删除以后的列，加入新的列。只有在使用 native 的 SerDE（DynamicSerDe or MetadataTypeColumnsetSerDe）的时候才可以这么做。</w:t>
      </w:r>
    </w:p>
    <w:p w14:paraId="3373218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Alter Table Properties</w:t>
      </w:r>
    </w:p>
    <w:p w14:paraId="62DACC9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SET TBLPROPERTIES table_properties</w:t>
      </w:r>
    </w:p>
    <w:p w14:paraId="7EE81A7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table_properties:</w:t>
      </w:r>
    </w:p>
    <w:p w14:paraId="294D38D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(property_name = property_value, property_name = property_value,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... )</w:t>
      </w:r>
      <w:proofErr w:type="gramEnd"/>
    </w:p>
    <w:p w14:paraId="128ADE6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用户可以用这个命令向表中增加 metadata，目前 last_modified_user，last_modified_time 属性都是由 Hive 自动管理的。用户可以向列表中增加自己的属性。可以使用 DESCRIBE EXTENDED TABLE 来获得这些信息。</w:t>
      </w:r>
    </w:p>
    <w:p w14:paraId="7482319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lastRenderedPageBreak/>
        <w:t>Add Serde Properties</w:t>
      </w:r>
    </w:p>
    <w:p w14:paraId="41B62FF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</w:t>
      </w:r>
    </w:p>
    <w:p w14:paraId="055B388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SET SERDE serde_class_name</w:t>
      </w:r>
    </w:p>
    <w:p w14:paraId="179366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[WITH SERDEPROPERTIES serde_properties]</w:t>
      </w:r>
    </w:p>
    <w:p w14:paraId="0CD2508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7B68C11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</w:t>
      </w:r>
    </w:p>
    <w:p w14:paraId="7CC5162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SET SERDEPROPERTIES serde_properties</w:t>
      </w:r>
    </w:p>
    <w:p w14:paraId="2FEECA6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76D89AB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serde_properties:</w:t>
      </w:r>
    </w:p>
    <w:p w14:paraId="6EB4B75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(property_name = property_value,</w:t>
      </w:r>
    </w:p>
    <w:p w14:paraId="25E9B86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property_name = property_value,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... )</w:t>
      </w:r>
      <w:proofErr w:type="gramEnd"/>
    </w:p>
    <w:p w14:paraId="12542BC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这个命令允许用户向 SerDe 对象增加用户定义的元数据。Hive 为了序列化和反序列化数据，将会初始化 SerDe 属性，并将属性传给表的 SerDe。如此，用户可以为自定义的 SerDe 存储属性。</w:t>
      </w:r>
    </w:p>
    <w:p w14:paraId="421F208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Alter Table File Format and Organization</w:t>
      </w:r>
    </w:p>
    <w:p w14:paraId="3F304C6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SET FILEFORMAT file_format</w:t>
      </w:r>
    </w:p>
    <w:p w14:paraId="3AEF4E4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CLUSTERED BY (col_name, 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</w:p>
    <w:p w14:paraId="099ACB3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[SORTED BY (col_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 INTO num_buckets BUCKETS</w:t>
      </w:r>
    </w:p>
    <w:p w14:paraId="1273CE0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这个命令修改了表的物理存储属性。</w:t>
      </w:r>
    </w:p>
    <w:p w14:paraId="7FB2FD50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100" w:name="_Toc420428113"/>
      <w:bookmarkStart w:id="101" w:name="_Toc420428439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Loading files into table</w:t>
      </w:r>
      <w:bookmarkEnd w:id="100"/>
      <w:bookmarkEnd w:id="101"/>
    </w:p>
    <w:p w14:paraId="10ACD70F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当数据被加载至表中时，不会对数据进行任何转换。Load 操作只是将数据复制/移动至 Hive 表对应的位置。</w:t>
      </w:r>
    </w:p>
    <w:p w14:paraId="51C30AA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Syntax:</w:t>
      </w:r>
    </w:p>
    <w:p w14:paraId="427B947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LOAD DATA [LOCAL] INPATH 'filepath' [OVERWRITE]</w:t>
      </w:r>
    </w:p>
    <w:p w14:paraId="19FB41C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INTO TABLE tablename</w:t>
      </w:r>
    </w:p>
    <w:p w14:paraId="5716E04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[PARTITION (partcol1=val1, partcol2=val2 ...)]</w:t>
      </w:r>
    </w:p>
    <w:p w14:paraId="23A803F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Synopsis:</w:t>
      </w:r>
    </w:p>
    <w:p w14:paraId="7FAC658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操作只是单纯的复制/移动操作，将数据文件移动到 Hive 表对应的位置。</w:t>
      </w:r>
    </w:p>
    <w:p w14:paraId="13BFED99" w14:textId="77777777" w:rsidR="002A28DA" w:rsidRPr="002A28DA" w:rsidRDefault="002A28DA" w:rsidP="002A28D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filepath 可以是： </w:t>
      </w:r>
    </w:p>
    <w:p w14:paraId="450ABC4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相对路径，例如：project/data1</w:t>
      </w:r>
    </w:p>
    <w:p w14:paraId="47E6DF3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绝对路径，例如： /user/hive/project/data1</w:t>
      </w:r>
    </w:p>
    <w:p w14:paraId="7F0F1E5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包含模式的完整 URI，例如：hdfs://namenode:9000/user/hive/project/data1</w:t>
      </w:r>
    </w:p>
    <w:p w14:paraId="020CFBFB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加载的目标可以是一个表或者分区。如果表包含分区，必须指定每一个分区的分区名。</w:t>
      </w:r>
    </w:p>
    <w:p w14:paraId="472B7B2A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filepath 可以引用一个文件（这种情况下，Hive 会将文件移动到表所对应的目录中）或者是一个目录（在这种情况下，Hive 会将目录中的所有文件移动至表所对应的目录中）。</w:t>
      </w:r>
    </w:p>
    <w:p w14:paraId="6A20CFD3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如果指定了 LOCAL，那么： </w:t>
      </w:r>
    </w:p>
    <w:p w14:paraId="07D1D322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命令会去查找本地文件系统中的 filepath。如果发现是相对路径，则路径会被解释为相对于当前用户的当前路径。用户也可以为本地文件指定一个完整的 URI，比如：file:///user/hive/project/data1.</w:t>
      </w:r>
    </w:p>
    <w:p w14:paraId="179D6E09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命令会将 filepath 中的文件复制到目标文件系统中。目标文件系统由表的位置属性决定。被复制的数据文件移动到表的数据对应的位置。</w:t>
      </w:r>
    </w:p>
    <w:p w14:paraId="0D9308F8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如果没有指定 LOCAL 关键字，如果 filepath 指向的是一个完整的 URI，hive 会直接使用这个 URI。 否则： </w:t>
      </w:r>
    </w:p>
    <w:p w14:paraId="5CCBC053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如果没有指定 schema 或者 authority，Hive 会使用在 hadoop 配置文件中定义的 schema 和 authority，fs.default.name 指定了 Namenode 的 URI。</w:t>
      </w:r>
    </w:p>
    <w:p w14:paraId="0F9E0CC4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如果路径不是绝对的，Hive 相对于 /user/ 进行解释。</w:t>
      </w:r>
    </w:p>
    <w:p w14:paraId="3D5C8229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会将 filepath 中指定的文件内容移动到 table （或者 partition）所指定的路径中。</w:t>
      </w:r>
    </w:p>
    <w:p w14:paraId="20FA3943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如果使用了 OVERWRITE 关键字，则目标表（或者分区）中的内容（如果有）会被删除，然后再将 filepath 指向的文件/目录中的内容添加到表/分区中。</w:t>
      </w:r>
    </w:p>
    <w:p w14:paraId="3A737510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如果目标表（分区）已经有一个文件，并且文件名和 filepath 中的文件名冲突，那么现有的文件会被新文件所替代。</w:t>
      </w:r>
    </w:p>
    <w:p w14:paraId="7A5EC9B7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102" w:name="_Toc420428114"/>
      <w:bookmarkStart w:id="103" w:name="_Toc420428440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SELECT</w:t>
      </w:r>
      <w:bookmarkEnd w:id="102"/>
      <w:bookmarkEnd w:id="103"/>
    </w:p>
    <w:p w14:paraId="216D68B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</w:t>
      </w:r>
    </w:p>
    <w:p w14:paraId="7D5627D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[ALL | DISTINCT] select_expr, select_expr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, ...</w:t>
      </w:r>
      <w:proofErr w:type="gramEnd"/>
    </w:p>
    <w:p w14:paraId="6D433F4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table_reference</w:t>
      </w:r>
    </w:p>
    <w:p w14:paraId="47DEFDB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[WHERE where_condition]</w:t>
      </w:r>
    </w:p>
    <w:p w14:paraId="50B8A34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[GROUP BY col_list]</w:t>
      </w:r>
    </w:p>
    <w:p w14:paraId="565DE64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</w:t>
      </w:r>
    </w:p>
    <w:p w14:paraId="6B578D0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CLUSTER BY col_list</w:t>
      </w:r>
    </w:p>
    <w:p w14:paraId="18C9321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| [DISTRIBUTE BY col_list]</w:t>
      </w:r>
    </w:p>
    <w:p w14:paraId="79933DD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 xml:space="preserve">    [SORT BY col_list]</w:t>
      </w:r>
    </w:p>
    <w:p w14:paraId="20B88F1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]</w:t>
      </w:r>
    </w:p>
    <w:p w14:paraId="6356368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[LIMIT number]</w:t>
      </w:r>
    </w:p>
    <w:p w14:paraId="7D75C1D6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一个SELECT语句可以是一个union查询或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个子查询的一部分。</w:t>
      </w:r>
    </w:p>
    <w:p w14:paraId="299A19D1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table_reference是查询的输入，可以是一个普通表、一个视图、一个join或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个子查询</w:t>
      </w:r>
    </w:p>
    <w:p w14:paraId="17DD3022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简单查询。例如，下面这一语句从t1表中查询所有列的信息。</w:t>
      </w:r>
    </w:p>
    <w:p w14:paraId="1B8C4D9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t1</w:t>
      </w:r>
    </w:p>
    <w:p w14:paraId="70894709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WHERE Clause</w:t>
      </w:r>
    </w:p>
    <w:p w14:paraId="5D77126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where condition 是一个布尔表达式。例如，下面的查询语句只返回销售记录大于 10，且归属地属于美国的销售代表。Hive 不支持在WHERE 子句中的 IN，EXIST 或子查询。</w:t>
      </w:r>
    </w:p>
    <w:p w14:paraId="3C0A46F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sales WHERE amount &gt; 10 AND region = "US"</w:t>
      </w:r>
    </w:p>
    <w:p w14:paraId="715094F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ALL and DISTINCT Clauses</w:t>
      </w:r>
    </w:p>
    <w:p w14:paraId="3B6FCCE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使用ALL和DISTINCT选项区分对重复记录的处理。默认是ALL，表示查询所有记录。DISTINCT表示去掉重复的记录。</w:t>
      </w:r>
    </w:p>
    <w:p w14:paraId="4B13A50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col1, col2 FROM t1</w:t>
      </w:r>
    </w:p>
    <w:p w14:paraId="4BAF272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197EF28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362B886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1 4</w:t>
      </w:r>
    </w:p>
    <w:p w14:paraId="3F1BA87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2 5</w:t>
      </w:r>
    </w:p>
    <w:p w14:paraId="231A8BB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DISTINCT col1, col2 FROM t1</w:t>
      </w:r>
    </w:p>
    <w:p w14:paraId="4C6DAA1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2623155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1 4</w:t>
      </w:r>
    </w:p>
    <w:p w14:paraId="2AF5798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2 5</w:t>
      </w:r>
    </w:p>
    <w:p w14:paraId="2644E7B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DISTINCT col1 FROM t1</w:t>
      </w:r>
    </w:p>
    <w:p w14:paraId="3C7B55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</w:t>
      </w:r>
    </w:p>
    <w:p w14:paraId="6298EF9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</w:t>
      </w:r>
    </w:p>
    <w:p w14:paraId="202BA56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基于Partition的查询</w:t>
      </w:r>
    </w:p>
    <w:p w14:paraId="457559C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一般 SELECT 查询会扫描整个表（除非是为了抽样查询）。但是如果一个表使用 PARTITIONED BY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子句建表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，查询就可以利用分区剪枝（input pruning）的特性，只扫描一个表中它关心的那一部分。Hive 当前的实现是，只有分区断言出现在离 FROM 子句最近的那个WHERE 子句中，才会启用分区剪枝。例如，如果 page_views 表使用 date 列分区，以下语句只会读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取分区为‘2008-03-01’的数据。</w:t>
      </w:r>
    </w:p>
    <w:p w14:paraId="4202F13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SELECT page_views.*</w:t>
      </w:r>
    </w:p>
    <w:p w14:paraId="05EC28A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FROM page_views</w:t>
      </w:r>
    </w:p>
    <w:p w14:paraId="4FE0D44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WHERE page_views.date &gt;= '2008-03-01'</w:t>
      </w:r>
    </w:p>
    <w:p w14:paraId="7F3B9AE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AND page_views.date &lt;= '2008-03-31';</w:t>
      </w:r>
    </w:p>
    <w:p w14:paraId="2CB363B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HAVING Clause</w:t>
      </w:r>
    </w:p>
    <w:p w14:paraId="790559C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现在不支持 HAVING 子句。可以将 HAVING 子句转化为一个字查询，例如：</w:t>
      </w:r>
    </w:p>
    <w:p w14:paraId="5D52935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col1 FROM t1 GROUP BY col1 HAVING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SUM(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col2) &gt; 10</w:t>
      </w:r>
    </w:p>
    <w:p w14:paraId="43EA6AD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可以用以下查询来表达：</w:t>
      </w:r>
    </w:p>
    <w:p w14:paraId="13124AF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col1 FROM (SELECT col1,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SUM(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col2) AS col2sum</w:t>
      </w:r>
    </w:p>
    <w:p w14:paraId="3FD3E0A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t1 GROUP BY col1) t2</w:t>
      </w:r>
    </w:p>
    <w:p w14:paraId="3E5DE2C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t2.col2sum &gt; 10</w:t>
      </w:r>
    </w:p>
    <w:p w14:paraId="32D18EB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LIMIT Clause</w:t>
      </w:r>
    </w:p>
    <w:p w14:paraId="2C5BB7B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Limit 可以限制查询的记录数。查询的结果是随机选择的。下面的查询语句从 t1 表中随机查询5条记录：</w:t>
      </w:r>
    </w:p>
    <w:p w14:paraId="55A4207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t1 LIMIT 5</w:t>
      </w:r>
    </w:p>
    <w:p w14:paraId="147ED43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Top k 查询。下面的查询语句查询销售记录最大的 5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销售代表。</w:t>
      </w:r>
    </w:p>
    <w:p w14:paraId="60A0316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SET mapred.reduce.tasks = 1</w:t>
      </w:r>
    </w:p>
    <w:p w14:paraId="7C93F3B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* FROM sales SORT BY amount DESC LIMIT 5</w:t>
      </w:r>
    </w:p>
    <w:p w14:paraId="52F98F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REGEX Column Specification</w:t>
      </w:r>
    </w:p>
    <w:p w14:paraId="4AFA112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SELECT 语句可以使用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正则表达式做列选择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，下面的语句查询除了 ds 和 hr 之外的所有列：</w:t>
      </w:r>
    </w:p>
    <w:p w14:paraId="7671AD4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`(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ds|hr)?+.+` FROM sales</w:t>
      </w:r>
    </w:p>
    <w:p w14:paraId="02119D5E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104" w:name="_Toc420428115"/>
      <w:bookmarkStart w:id="105" w:name="_Toc420428441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Join</w:t>
      </w:r>
      <w:bookmarkEnd w:id="104"/>
      <w:bookmarkEnd w:id="105"/>
    </w:p>
    <w:p w14:paraId="78CEDC8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</w:t>
      </w:r>
    </w:p>
    <w:p w14:paraId="32EE84B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join_table:</w:t>
      </w:r>
    </w:p>
    <w:p w14:paraId="0366BD2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table_reference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JOIN table_factor [join_condition]</w:t>
      </w:r>
    </w:p>
    <w:p w14:paraId="17730BA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table_reference {LEFT|RIGHT|FULL} [OUTER]</w:t>
      </w:r>
    </w:p>
    <w:p w14:paraId="3393165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table_reference join_condition</w:t>
      </w:r>
    </w:p>
    <w:p w14:paraId="2CCD713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table_reference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LEFT SEMI JOIN</w:t>
      </w:r>
    </w:p>
    <w:p w14:paraId="607DCBE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table_reference join_condition</w:t>
      </w:r>
    </w:p>
    <w:p w14:paraId="55047D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2851E7F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>table_reference:</w:t>
      </w:r>
    </w:p>
    <w:p w14:paraId="693BA7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table_factor</w:t>
      </w:r>
    </w:p>
    <w:p w14:paraId="30A3ED0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join_table</w:t>
      </w:r>
    </w:p>
    <w:p w14:paraId="1BC814C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65D2193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table_factor:</w:t>
      </w:r>
    </w:p>
    <w:p w14:paraId="481D532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tbl_name [alias]</w:t>
      </w:r>
    </w:p>
    <w:p w14:paraId="280BDDA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table_subquery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alias</w:t>
      </w:r>
    </w:p>
    <w:p w14:paraId="6A432B6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( table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_references )</w:t>
      </w:r>
    </w:p>
    <w:p w14:paraId="2DE40EA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2113753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join_condition:</w:t>
      </w:r>
    </w:p>
    <w:p w14:paraId="0284703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equality_expression_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r(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AND equality_expression )*</w:t>
      </w:r>
    </w:p>
    <w:p w14:paraId="2DD1880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5A5D630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equality_expression:</w:t>
      </w:r>
    </w:p>
    <w:p w14:paraId="4BAC90C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expression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= expression</w:t>
      </w:r>
    </w:p>
    <w:p w14:paraId="363C0E7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Hive 只支持等值连接（equality joins）、外连接（outer joins）和（left semi joins???）。Hive 不支持所有非等值的连接，因为非等值连接非常难转化到 map/reduce 任务。另外，Hive 支持多于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表的连接。</w:t>
      </w:r>
    </w:p>
    <w:p w14:paraId="3902FC9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写 join 查询时，需要注意几个关键点：</w:t>
      </w:r>
      <w:r w:rsidRPr="002A28DA">
        <w:rPr>
          <w:rFonts w:asciiTheme="minorEastAsia" w:hAnsiTheme="minorEastAsia"/>
          <w:color w:val="000000" w:themeColor="text1"/>
          <w:szCs w:val="21"/>
        </w:rPr>
        <w:br/>
        <w:t>1. 只支持等值join，例如：</w:t>
      </w:r>
    </w:p>
    <w:p w14:paraId="429FEF4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 ON (a.id = b.id)</w:t>
      </w:r>
    </w:p>
    <w:p w14:paraId="0CABAE9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</w:t>
      </w:r>
    </w:p>
    <w:p w14:paraId="3155C65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(a.id = b.id AND a.department = b.department)</w:t>
      </w:r>
    </w:p>
    <w:p w14:paraId="42A728F6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是正确的，然而:</w:t>
      </w:r>
    </w:p>
    <w:p w14:paraId="21DB3D0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 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a.id  b.id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)</w:t>
      </w:r>
    </w:p>
    <w:p w14:paraId="72C149A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是错误的。</w:t>
      </w:r>
    </w:p>
    <w:p w14:paraId="7C344FA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2. 可以 join 多于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表，例如</w:t>
      </w:r>
    </w:p>
    <w:p w14:paraId="7DE0C9C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 JOIN b</w:t>
      </w:r>
    </w:p>
    <w:p w14:paraId="33A8D65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(a.key = b.key1) JOIN c ON (c.key = b.key2)</w:t>
      </w:r>
    </w:p>
    <w:p w14:paraId="6F33B0B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如果join中多个表的 join key 是同一个，则 join 会被转化为单个 map/reduce 任务，例如：</w:t>
      </w:r>
    </w:p>
    <w:p w14:paraId="2D0FC9B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 JOIN b</w:t>
      </w:r>
    </w:p>
    <w:p w14:paraId="51B9DB3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(a.key = b.key1) JOIN c</w:t>
      </w:r>
    </w:p>
    <w:p w14:paraId="621C1BE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(c.key = b.key1)</w:t>
      </w:r>
    </w:p>
    <w:p w14:paraId="6B686DD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被转化为单个 map/reduce 任务，因为 join 中只使用了 b.key1 作为 join key。</w:t>
      </w:r>
    </w:p>
    <w:p w14:paraId="204A14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a.val, b.val, c.val FROM a JOIN b ON (a.key = b.key1)</w:t>
      </w:r>
    </w:p>
    <w:p w14:paraId="550F3AA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JOIN c ON (c.key = b.key2)</w:t>
      </w:r>
    </w:p>
    <w:p w14:paraId="4448EBE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而这一 join 被转化为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map/reduce 任务。因为 b.key1 用于第一次 join 条件，而 b.key2 用于第二次 join。</w:t>
      </w:r>
    </w:p>
    <w:p w14:paraId="3C8E1C3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join 时，每次 map/reduce 任务的逻辑是这样的：reducer 会缓存 join 序列中除了最后一个表的所有表的记录，再通过最后一个表将结果序列化到文件系统。这一实现有助于在 reduce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端减少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内存的使用量。实践中，应该把最大的那个表写在最后（否则会因为缓存浪费大量内存）。例如：</w:t>
      </w:r>
    </w:p>
    <w:p w14:paraId="32DC242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SELECT a.val, b.val, c.val FROM a</w:t>
      </w:r>
    </w:p>
    <w:p w14:paraId="4264717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 = b.key1) JOIN c ON (c.key = b.key1)</w:t>
      </w:r>
    </w:p>
    <w:p w14:paraId="2260E48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所有表都使用同一个 join key（使用 1 次 map/reduce 任务计算）。Reduce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端会缓存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a 表和 b 表的记录，然后每次取得一个 c 表的记录就计算一次 join 结果，类似的还有：</w:t>
      </w:r>
    </w:p>
    <w:p w14:paraId="7A2AE44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</w:t>
      </w:r>
    </w:p>
    <w:p w14:paraId="5A84799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 = b.key1) JOIN c ON (c.key = b.key2)</w:t>
      </w:r>
    </w:p>
    <w:p w14:paraId="2738A09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这里用了 2 次 map/reduce 任务。第一次缓存 a 表，用 b 表序列化；第二次缓存第一次 map/reduce 任务的结果，然后用 c 表序列化。</w:t>
      </w:r>
    </w:p>
    <w:p w14:paraId="4275B6C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LEFT，RIGHT 和 FULL OUTER 关键字用于处理 join 中空记录的情况，例如：</w:t>
      </w:r>
    </w:p>
    <w:p w14:paraId="38F25F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 LEFT OUTER</w:t>
      </w:r>
    </w:p>
    <w:p w14:paraId="455389A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(a.key=b.key)</w:t>
      </w:r>
    </w:p>
    <w:p w14:paraId="30D3CD1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对应所有 a 表中的记录都有一条记录输出。输出的结果应该是 a.val, b.val，当 a.key=b.key 时，而当 b.key 中找不到等值的 a.key 记录时也会输出 a.val, NULL。“FROM a LEFT OUTER JOIN b”这句一定要写在同一行——意思是 a 表在 b 表的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左边</w:t>
      </w:r>
      <w:r w:rsidRPr="002A28DA">
        <w:rPr>
          <w:rFonts w:asciiTheme="minorEastAsia" w:hAnsiTheme="minorEastAsia"/>
          <w:color w:val="000000" w:themeColor="text1"/>
          <w:szCs w:val="21"/>
        </w:rPr>
        <w:t>，所以 a 表中的所有记录都被保留了；“a RIGHT OUTER JOIN b”会保留所有 b 表的记录。OUTER JOIN 语义应该是遵循标准 SQL spec的。</w:t>
      </w:r>
    </w:p>
    <w:p w14:paraId="4870B36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Join 发生在 WHERE 子句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之前</w:t>
      </w:r>
      <w:r w:rsidRPr="002A28DA">
        <w:rPr>
          <w:rFonts w:asciiTheme="minorEastAsia" w:hAnsiTheme="minorEastAsia"/>
          <w:color w:val="000000" w:themeColor="text1"/>
          <w:szCs w:val="21"/>
        </w:rPr>
        <w:t>。如果你想限制 join 的输出，应该在 WHERE 子句中写过滤条件——或是在 join 子句中写。这里面一个容易混淆的问题是表分区的情况：</w:t>
      </w:r>
    </w:p>
    <w:p w14:paraId="269EE5B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</w:t>
      </w:r>
    </w:p>
    <w:p w14:paraId="38DF3D8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LEFT OUTER JOIN b ON (a.key=b.key)</w:t>
      </w:r>
    </w:p>
    <w:p w14:paraId="67491A2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a.ds='2009-07-07' AND b.ds='2009-07-07'</w:t>
      </w:r>
    </w:p>
    <w:p w14:paraId="7A7DDC8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会 join a 表到 b 表（OUTER JOIN），列出 a.val 和 b.val 的记录。WHERE 从句中可以使用其他列作为过滤条件。但是，如前所述，如果 b 表中找不到对应 a 表的记录，b 表的所有列都会列出 NULL，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包括 ds 列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。也就是说，join 会过滤 b 表中不能找到匹配 a 表 join 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key 的所有记录。这样的话，LEFT OUTER 就使得查询结果与 WHERE 子句无关了。解决的办法是在 OUTER JOIN 时使用以下语法：</w:t>
      </w:r>
    </w:p>
    <w:p w14:paraId="498313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 LEFT OUTER JOIN b</w:t>
      </w:r>
    </w:p>
    <w:p w14:paraId="449E153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ON (a.key=b.key AND</w:t>
      </w:r>
    </w:p>
    <w:p w14:paraId="7FA102E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b.ds='2009-07-07' AND</w:t>
      </w:r>
    </w:p>
    <w:p w14:paraId="5EFA020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a.ds='2009-07-07')</w:t>
      </w:r>
    </w:p>
    <w:p w14:paraId="382DC9B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这一查询的结果是预先在 join 阶段过滤过的，所以不会存在上述问题。这一逻辑也可以应用于 RIGHT 和 FULL 类型的 join 中。</w:t>
      </w:r>
    </w:p>
    <w:p w14:paraId="4F9FA01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Join 是不能交换位置的。无论是 LEFT 还是 RIGHT join，都是左连接的。</w:t>
      </w:r>
    </w:p>
    <w:p w14:paraId="39CE21F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a.val1, a.val2, b.val, c.val</w:t>
      </w:r>
    </w:p>
    <w:p w14:paraId="33FA121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a</w:t>
      </w:r>
    </w:p>
    <w:p w14:paraId="1B94E4E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JOIN b ON (a.key = b.key)</w:t>
      </w:r>
    </w:p>
    <w:p w14:paraId="3A1D747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LEFT OUTER JOIN c ON (a.key = c.key)</w:t>
      </w:r>
    </w:p>
    <w:p w14:paraId="170AB6B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先 join a 表到 b 表，丢弃掉所有 join key 中不匹配的记录，然后用这一中间结果和 c 表做 join。这一表述有一个不太明显的问题，就是当一个 key 在 a 表和 c 表都存在，但是 b 表中不存在的时候：整个记录在第一次 join，即 a JOIN b 的时候都被丢掉了（包括a.val1，a.val2和a.key），然后我们再和 c 表 join 的时候，如果 c.key 与 a.key 或 b.key 相等，就会得到这样的结果：NULL, NULL, NULL, c.val。</w:t>
      </w:r>
    </w:p>
    <w:p w14:paraId="110FE25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LEFT SEMI JOIN 是 IN/EXISTS 子查询的一种更高效的实现。Hive 当前没有实现 IN/EXISTS 子查询，所以你可以用 LEFT SEMI JOIN 重写你的子查询语句。LEFT SEMI JOIN 的限制是， JOIN 子句中右边的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表只能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在 ON 子句中设置过滤条件，在 WHERE 子句、SELECT 子句或其他地方过滤都不行。</w:t>
      </w:r>
    </w:p>
    <w:p w14:paraId="296A2FD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a.key, a.value</w:t>
      </w:r>
    </w:p>
    <w:p w14:paraId="69BA32F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a</w:t>
      </w:r>
    </w:p>
    <w:p w14:paraId="2741B16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a.key in</w:t>
      </w:r>
    </w:p>
    <w:p w14:paraId="1E3F927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(SELECT b.key</w:t>
      </w:r>
    </w:p>
    <w:p w14:paraId="07E19A3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FROM B);</w:t>
      </w:r>
    </w:p>
    <w:p w14:paraId="74E728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可以被重写为：</w:t>
      </w:r>
    </w:p>
    <w:p w14:paraId="6300C08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SELECT a.key, a.val</w:t>
      </w:r>
    </w:p>
    <w:p w14:paraId="2EE7A0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FROM a LEFT SEMI JOIN b on (a.key = b.key) </w:t>
      </w:r>
    </w:p>
    <w:p w14:paraId="7DE350C2" w14:textId="3E62A85F" w:rsidR="002A28DA" w:rsidRPr="002A28DA" w:rsidRDefault="002A28DA" w:rsidP="002A28DA"/>
    <w:p w14:paraId="2AE0B998" w14:textId="31191CD2" w:rsidR="0052493B" w:rsidRDefault="0052493B" w:rsidP="0052493B">
      <w:pPr>
        <w:pStyle w:val="2"/>
      </w:pPr>
      <w:bookmarkStart w:id="106" w:name="_Toc420428116"/>
      <w:bookmarkStart w:id="107" w:name="_Toc420428442"/>
      <w:r>
        <w:rPr>
          <w:rFonts w:hint="eastAsia"/>
        </w:rPr>
        <w:lastRenderedPageBreak/>
        <w:t>参考文档</w:t>
      </w:r>
      <w:r>
        <w:rPr>
          <w:rFonts w:hint="eastAsia"/>
        </w:rPr>
        <w:t>2</w:t>
      </w:r>
      <w:bookmarkEnd w:id="106"/>
      <w:bookmarkEnd w:id="107"/>
    </w:p>
    <w:p w14:paraId="0536813F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 xml:space="preserve">Hive </w:t>
      </w:r>
      <w:r>
        <w:rPr>
          <w:rFonts w:ascii="Verdana" w:hAnsi="Verdana"/>
          <w:color w:val="333333"/>
          <w:sz w:val="21"/>
          <w:szCs w:val="21"/>
        </w:rPr>
        <w:t>是基于</w:t>
      </w:r>
      <w:r>
        <w:rPr>
          <w:rFonts w:ascii="Verdana" w:hAnsi="Verdana"/>
          <w:color w:val="333333"/>
          <w:sz w:val="21"/>
          <w:szCs w:val="21"/>
        </w:rPr>
        <w:t xml:space="preserve">Hadoop </w:t>
      </w:r>
      <w:r>
        <w:rPr>
          <w:rFonts w:ascii="Verdana" w:hAnsi="Verdana"/>
          <w:color w:val="333333"/>
          <w:sz w:val="21"/>
          <w:szCs w:val="21"/>
        </w:rPr>
        <w:t>构建的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套数据仓库分析系统，它提供了丰富的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查询方式来分析存储在</w:t>
      </w:r>
      <w:r>
        <w:rPr>
          <w:rFonts w:ascii="Verdana" w:hAnsi="Verdana"/>
          <w:color w:val="333333"/>
          <w:sz w:val="21"/>
          <w:szCs w:val="21"/>
        </w:rPr>
        <w:t xml:space="preserve">Hadoop </w:t>
      </w:r>
      <w:r>
        <w:rPr>
          <w:rFonts w:ascii="Verdana" w:hAnsi="Verdana"/>
          <w:color w:val="333333"/>
          <w:sz w:val="21"/>
          <w:szCs w:val="21"/>
        </w:rPr>
        <w:t>分布式文件系统中的数据，可以将结构</w:t>
      </w:r>
    </w:p>
    <w:p w14:paraId="1709087C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化的数据文件映射为一张数据库表，并提供完整的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查询功能，可以将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语句转换为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任务进行运行，通过自己的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去查询分析需</w:t>
      </w:r>
    </w:p>
    <w:p w14:paraId="5097322C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要的内容，这套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简称</w:t>
      </w:r>
      <w:r>
        <w:rPr>
          <w:rFonts w:ascii="Verdana" w:hAnsi="Verdana"/>
          <w:color w:val="333333"/>
          <w:sz w:val="21"/>
          <w:szCs w:val="21"/>
        </w:rPr>
        <w:t>Hive SQL</w:t>
      </w:r>
      <w:r>
        <w:rPr>
          <w:rFonts w:ascii="Verdana" w:hAnsi="Verdana"/>
          <w:color w:val="333333"/>
          <w:sz w:val="21"/>
          <w:szCs w:val="21"/>
        </w:rPr>
        <w:t>，使不熟悉</w:t>
      </w:r>
      <w:r>
        <w:rPr>
          <w:rFonts w:ascii="Verdana" w:hAnsi="Verdana"/>
          <w:color w:val="333333"/>
          <w:sz w:val="21"/>
          <w:szCs w:val="21"/>
        </w:rPr>
        <w:t xml:space="preserve">mapreduce </w:t>
      </w:r>
      <w:r>
        <w:rPr>
          <w:rFonts w:ascii="Verdana" w:hAnsi="Verdana"/>
          <w:color w:val="333333"/>
          <w:sz w:val="21"/>
          <w:szCs w:val="21"/>
        </w:rPr>
        <w:t>的用户很方便的利用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语言查询，汇总，分析数据。而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开发人员可以把</w:t>
      </w:r>
    </w:p>
    <w:p w14:paraId="536C9381" w14:textId="77777777" w:rsidR="00C81129" w:rsidRDefault="00C81129" w:rsidP="00C81129">
      <w:pPr>
        <w:pStyle w:val="aa"/>
      </w:pPr>
      <w:proofErr w:type="gramStart"/>
      <w:r>
        <w:rPr>
          <w:rFonts w:ascii="Verdana" w:hAnsi="Verdana"/>
          <w:color w:val="333333"/>
          <w:sz w:val="21"/>
          <w:szCs w:val="21"/>
        </w:rPr>
        <w:t>己写的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mapper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reducer </w:t>
      </w:r>
      <w:r>
        <w:rPr>
          <w:rFonts w:ascii="Verdana" w:hAnsi="Verdana"/>
          <w:color w:val="333333"/>
          <w:sz w:val="21"/>
          <w:szCs w:val="21"/>
        </w:rPr>
        <w:t>作为插件来支持</w:t>
      </w:r>
      <w:r>
        <w:rPr>
          <w:rFonts w:ascii="Verdana" w:hAnsi="Verdana"/>
          <w:color w:val="333333"/>
          <w:sz w:val="21"/>
          <w:szCs w:val="21"/>
        </w:rPr>
        <w:t xml:space="preserve">Hive </w:t>
      </w:r>
      <w:r>
        <w:rPr>
          <w:rFonts w:ascii="Verdana" w:hAnsi="Verdana"/>
          <w:color w:val="333333"/>
          <w:sz w:val="21"/>
          <w:szCs w:val="21"/>
        </w:rPr>
        <w:t>做更复杂的数据分析。</w:t>
      </w:r>
    </w:p>
    <w:p w14:paraId="0763ADAF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br/>
        <w:t>     </w:t>
      </w:r>
      <w:r>
        <w:rPr>
          <w:rFonts w:ascii="Verdana" w:hAnsi="Verdana"/>
          <w:color w:val="333333"/>
          <w:sz w:val="21"/>
          <w:szCs w:val="21"/>
        </w:rPr>
        <w:t>它与关系型数据库的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略有不同，但支持了绝大多数的语句如</w:t>
      </w:r>
      <w:r>
        <w:rPr>
          <w:rFonts w:ascii="Verdana" w:hAnsi="Verdana"/>
          <w:color w:val="333333"/>
          <w:sz w:val="21"/>
          <w:szCs w:val="21"/>
        </w:rPr>
        <w:t>DDL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DML </w:t>
      </w:r>
      <w:r>
        <w:rPr>
          <w:rFonts w:ascii="Verdana" w:hAnsi="Verdana"/>
          <w:color w:val="333333"/>
          <w:sz w:val="21"/>
          <w:szCs w:val="21"/>
        </w:rPr>
        <w:t>以及常见的聚合函数、连接查询、条件查询。</w:t>
      </w:r>
      <w:r>
        <w:rPr>
          <w:rFonts w:ascii="Verdana" w:hAnsi="Verdana"/>
          <w:color w:val="333333"/>
          <w:sz w:val="21"/>
          <w:szCs w:val="21"/>
        </w:rPr>
        <w:t>HIVE</w:t>
      </w:r>
      <w:r>
        <w:rPr>
          <w:rFonts w:ascii="Verdana" w:hAnsi="Verdana"/>
          <w:color w:val="333333"/>
          <w:sz w:val="21"/>
          <w:szCs w:val="21"/>
        </w:rPr>
        <w:t>不适合用于联机</w:t>
      </w:r>
    </w:p>
    <w:p w14:paraId="160AC2AE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online)</w:t>
      </w:r>
      <w:r>
        <w:rPr>
          <w:rFonts w:ascii="Verdana" w:hAnsi="Verdana"/>
          <w:color w:val="333333"/>
          <w:sz w:val="21"/>
          <w:szCs w:val="21"/>
        </w:rPr>
        <w:t>事务处理，也不提供实时查询功能。它最适合应用在基于大量不可变数据的批处理作业。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    HIVE</w:t>
      </w:r>
      <w:r>
        <w:rPr>
          <w:rFonts w:ascii="Verdana" w:hAnsi="Verdana"/>
          <w:color w:val="333333"/>
          <w:sz w:val="21"/>
          <w:szCs w:val="21"/>
        </w:rPr>
        <w:t>的特点：可伸缩（在</w:t>
      </w:r>
      <w:r>
        <w:rPr>
          <w:rFonts w:ascii="Verdana" w:hAnsi="Verdana"/>
          <w:color w:val="333333"/>
          <w:sz w:val="21"/>
          <w:szCs w:val="21"/>
        </w:rPr>
        <w:t>Hadoop</w:t>
      </w:r>
      <w:r>
        <w:rPr>
          <w:rFonts w:ascii="Verdana" w:hAnsi="Verdana"/>
          <w:color w:val="333333"/>
          <w:sz w:val="21"/>
          <w:szCs w:val="21"/>
        </w:rPr>
        <w:t>的集群上动态的添加设备），可扩展，容错，输入格式的松散耦合。</w:t>
      </w:r>
    </w:p>
    <w:p w14:paraId="35DB5837" w14:textId="77777777" w:rsidR="00C81129" w:rsidRDefault="00C81129" w:rsidP="00C81129">
      <w:pPr>
        <w:pStyle w:val="aa"/>
      </w:pPr>
    </w:p>
    <w:p w14:paraId="3AD40900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 xml:space="preserve">     Hive </w:t>
      </w:r>
      <w:r>
        <w:rPr>
          <w:rFonts w:ascii="Verdana" w:hAnsi="Verdana"/>
          <w:color w:val="333333"/>
          <w:sz w:val="21"/>
          <w:szCs w:val="21"/>
        </w:rPr>
        <w:t>的官方文档中对查询语言有了很详细的描述，请参考：</w:t>
      </w:r>
      <w:r>
        <w:rPr>
          <w:rFonts w:ascii="Verdana" w:hAnsi="Verdana"/>
          <w:color w:val="333333"/>
          <w:sz w:val="21"/>
          <w:szCs w:val="21"/>
        </w:rPr>
        <w:t xml:space="preserve">http://wiki.apache.org/hadoop/Hive/LanguageManual </w:t>
      </w:r>
      <w:r>
        <w:rPr>
          <w:rFonts w:ascii="Verdana" w:hAnsi="Verdana"/>
          <w:color w:val="333333"/>
          <w:sz w:val="21"/>
          <w:szCs w:val="21"/>
        </w:rPr>
        <w:t>，本文的内容大部分</w:t>
      </w:r>
      <w:proofErr w:type="gramStart"/>
      <w:r>
        <w:rPr>
          <w:rFonts w:ascii="Verdana" w:hAnsi="Verdana"/>
          <w:color w:val="333333"/>
          <w:sz w:val="21"/>
          <w:szCs w:val="21"/>
        </w:rPr>
        <w:t>翻译自</w:t>
      </w:r>
      <w:proofErr w:type="gramEnd"/>
      <w:r>
        <w:rPr>
          <w:rFonts w:ascii="Verdana" w:hAnsi="Verdana"/>
          <w:color w:val="333333"/>
          <w:sz w:val="21"/>
          <w:szCs w:val="21"/>
        </w:rPr>
        <w:t>该页面，期间加入了一些在使用过程中需要注意到的事项。</w:t>
      </w:r>
    </w:p>
    <w:p w14:paraId="736A28BA" w14:textId="0CA6EC9E" w:rsidR="00C81129" w:rsidRDefault="00C81129" w:rsidP="00C81129">
      <w:pPr>
        <w:pStyle w:val="3"/>
        <w:rPr>
          <w:color w:val="333333"/>
          <w:sz w:val="36"/>
          <w:szCs w:val="36"/>
        </w:rPr>
      </w:pPr>
      <w:bookmarkStart w:id="108" w:name="t0"/>
      <w:bookmarkStart w:id="109" w:name="_Toc420428117"/>
      <w:bookmarkStart w:id="110" w:name="_Toc420428443"/>
      <w:bookmarkEnd w:id="108"/>
      <w:r>
        <w:t xml:space="preserve">DDL </w:t>
      </w:r>
      <w:r>
        <w:t>操作</w:t>
      </w:r>
      <w:bookmarkEnd w:id="109"/>
      <w:bookmarkEnd w:id="110"/>
    </w:p>
    <w:p w14:paraId="4AA95EB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 w:cs="宋体"/>
          <w:sz w:val="24"/>
          <w:szCs w:val="24"/>
        </w:rPr>
      </w:pPr>
      <w:r>
        <w:rPr>
          <w:rStyle w:val="bold"/>
          <w:rFonts w:ascii="Verdana" w:hAnsi="Verdana"/>
          <w:b/>
          <w:bCs/>
          <w:color w:val="CC0000"/>
        </w:rPr>
        <w:t>DDL</w:t>
      </w:r>
    </w:p>
    <w:p w14:paraId="5EA3186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建表</w:t>
      </w:r>
    </w:p>
    <w:p w14:paraId="31EBE84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删除表</w:t>
      </w:r>
    </w:p>
    <w:p w14:paraId="423BDDB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修改表结构</w:t>
      </w:r>
    </w:p>
    <w:p w14:paraId="0DB586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创建／删除视图</w:t>
      </w:r>
    </w:p>
    <w:p w14:paraId="07E67E5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创建数据库</w:t>
      </w:r>
    </w:p>
    <w:p w14:paraId="308ABDB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显示命令</w:t>
      </w:r>
    </w:p>
    <w:p w14:paraId="559C8F43" w14:textId="77777777" w:rsidR="00C81129" w:rsidRDefault="00C81129" w:rsidP="00C81129">
      <w:pPr>
        <w:pStyle w:val="4"/>
        <w:rPr>
          <w:rFonts w:ascii="宋体" w:hAnsi="宋体"/>
        </w:rPr>
      </w:pPr>
      <w:bookmarkStart w:id="111" w:name="t1"/>
      <w:bookmarkEnd w:id="111"/>
      <w:r>
        <w:t>建表：</w:t>
      </w:r>
    </w:p>
    <w:p w14:paraId="7230D44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[EXTERNAL] TABLE [IF NOT EXISTS] table_name </w:t>
      </w:r>
      <w:r>
        <w:rPr>
          <w:rFonts w:ascii="Verdana" w:hAnsi="Verdana"/>
        </w:rPr>
        <w:br/>
      </w:r>
      <w:r>
        <w:rPr>
          <w:rFonts w:ascii="Verdana" w:hAnsi="Verdana"/>
        </w:rPr>
        <w:lastRenderedPageBreak/>
        <w:t>  [(col_name data_type [COMMENT col_comment</w:t>
      </w:r>
      <w:proofErr w:type="gramStart"/>
      <w:r>
        <w:rPr>
          <w:rFonts w:ascii="Verdana" w:hAnsi="Verdana"/>
        </w:rPr>
        <w:t>], ...)</w:t>
      </w:r>
      <w:proofErr w:type="gramEnd"/>
      <w:r>
        <w:rPr>
          <w:rFonts w:ascii="Verdana" w:hAnsi="Verdana"/>
        </w:rPr>
        <w:t>] </w:t>
      </w:r>
      <w:r>
        <w:rPr>
          <w:rFonts w:ascii="Verdana" w:hAnsi="Verdana"/>
        </w:rPr>
        <w:br/>
        <w:t>  [COMMENT table_comment] </w:t>
      </w:r>
      <w:r>
        <w:rPr>
          <w:rFonts w:ascii="Verdana" w:hAnsi="Verdana"/>
        </w:rPr>
        <w:br/>
        <w:t>  [PARTITIONED BY (col_name data_type [COMMENT col_comment], ...)] </w:t>
      </w:r>
      <w:r>
        <w:rPr>
          <w:rFonts w:ascii="Verdana" w:hAnsi="Verdana"/>
        </w:rPr>
        <w:br/>
        <w:t>  [CLUSTERED BY (col_name, col_name, ...) </w:t>
      </w:r>
      <w:r>
        <w:rPr>
          <w:rFonts w:ascii="Verdana" w:hAnsi="Verdana"/>
        </w:rPr>
        <w:br/>
        <w:t>  [SORTED BY (col_name [ASC|DESC], ...)] INTO num_buckets BUCKETS] </w:t>
      </w:r>
      <w:r>
        <w:rPr>
          <w:rFonts w:ascii="Verdana" w:hAnsi="Verdana"/>
        </w:rPr>
        <w:br/>
        <w:t>  [ROW FORMAT row_format] </w:t>
      </w:r>
      <w:r>
        <w:rPr>
          <w:rFonts w:ascii="Verdana" w:hAnsi="Verdana"/>
        </w:rPr>
        <w:br/>
        <w:t>  [STORED AS file_format] </w:t>
      </w:r>
      <w:r>
        <w:rPr>
          <w:rFonts w:ascii="Verdana" w:hAnsi="Verdana"/>
        </w:rPr>
        <w:br/>
        <w:t>  [LOCATION hdfs_path]</w:t>
      </w:r>
    </w:p>
    <w:p w14:paraId="564BB66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•CREATE TABLE </w:t>
      </w:r>
      <w:r>
        <w:rPr>
          <w:rFonts w:ascii="Verdana" w:hAnsi="Verdana"/>
        </w:rPr>
        <w:t>创建一个指定名字的表。如果相同名字的表已经存在，则抛出异常；用户可以用</w:t>
      </w:r>
      <w:r>
        <w:rPr>
          <w:rFonts w:ascii="Verdana" w:hAnsi="Verdana"/>
        </w:rPr>
        <w:t xml:space="preserve"> IF NOT EXIST </w:t>
      </w:r>
      <w:r>
        <w:rPr>
          <w:rFonts w:ascii="Verdana" w:hAnsi="Verdana"/>
        </w:rPr>
        <w:t>选项来忽略这个异常</w:t>
      </w:r>
    </w:p>
    <w:p w14:paraId="31A2545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•EXTERNAL </w:t>
      </w:r>
      <w:r>
        <w:rPr>
          <w:rFonts w:ascii="Verdana" w:hAnsi="Verdana"/>
        </w:rPr>
        <w:t>关键字可以让用户创建一个外部表，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的同时指定一个指向实际数据的路径（</w:t>
      </w:r>
      <w:r>
        <w:rPr>
          <w:rFonts w:ascii="Verdana" w:hAnsi="Verdana"/>
        </w:rPr>
        <w:t>LOCATION</w:t>
      </w:r>
      <w:r>
        <w:rPr>
          <w:rFonts w:ascii="Verdana" w:hAnsi="Verdana"/>
        </w:rPr>
        <w:t>）</w:t>
      </w:r>
    </w:p>
    <w:p w14:paraId="3B8A07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•LIKE </w:t>
      </w:r>
      <w:r>
        <w:rPr>
          <w:rFonts w:ascii="Verdana" w:hAnsi="Verdana"/>
        </w:rPr>
        <w:t>允许用户复制现有的表结构，但是不复制数据</w:t>
      </w:r>
    </w:p>
    <w:p w14:paraId="394D17C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•COMMENT</w:t>
      </w:r>
      <w:r>
        <w:rPr>
          <w:rFonts w:ascii="Verdana" w:hAnsi="Verdana"/>
        </w:rPr>
        <w:t>可以为表与字段增加描述</w:t>
      </w:r>
    </w:p>
    <w:p w14:paraId="5D95117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ACAFD1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•ROW FORMAT</w:t>
      </w:r>
    </w:p>
    <w:p w14:paraId="185BF11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 DELIMITED [FIELDS TERMINATED BY char] [COLLECTION ITEMS TERMINATED BY char]</w:t>
      </w:r>
    </w:p>
    <w:p w14:paraId="1A3CA66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[MAP KEYS TERMINATED BY char] [LINES TERMINATED BY char]</w:t>
      </w:r>
    </w:p>
    <w:p w14:paraId="23C83C8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| SERDE serde_name [WITH SERDEPROPERTIES (property_name=property_value, property_name=property_</w:t>
      </w:r>
      <w:proofErr w:type="gramStart"/>
      <w:r>
        <w:rPr>
          <w:rFonts w:ascii="Verdana" w:hAnsi="Verdana"/>
        </w:rPr>
        <w:t>value, ...)</w:t>
      </w:r>
      <w:proofErr w:type="gramEnd"/>
      <w:r>
        <w:rPr>
          <w:rFonts w:ascii="Verdana" w:hAnsi="Verdana"/>
        </w:rPr>
        <w:t>]</w:t>
      </w:r>
    </w:p>
    <w:p w14:paraId="53C68D4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r>
        <w:rPr>
          <w:rFonts w:ascii="Verdana" w:hAnsi="Verdana"/>
        </w:rPr>
        <w:t>用户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的时候可以自定义</w:t>
      </w:r>
      <w:r>
        <w:rPr>
          <w:rFonts w:ascii="Verdana" w:hAnsi="Verdana"/>
        </w:rPr>
        <w:t xml:space="preserve"> SerDe </w:t>
      </w:r>
      <w:r>
        <w:rPr>
          <w:rFonts w:ascii="Verdana" w:hAnsi="Verdana"/>
        </w:rPr>
        <w:t>或者使用自带的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。如果没有指定</w:t>
      </w:r>
      <w:r>
        <w:rPr>
          <w:rFonts w:ascii="Verdana" w:hAnsi="Verdana"/>
        </w:rPr>
        <w:t xml:space="preserve"> ROW FORMAT </w:t>
      </w:r>
      <w:r>
        <w:rPr>
          <w:rFonts w:ascii="Verdana" w:hAnsi="Verdana"/>
        </w:rPr>
        <w:t>或者</w:t>
      </w:r>
      <w:r>
        <w:rPr>
          <w:rFonts w:ascii="Verdana" w:hAnsi="Verdana"/>
        </w:rPr>
        <w:t xml:space="preserve"> ROW FORMAT DELIMITED</w:t>
      </w:r>
      <w:r>
        <w:rPr>
          <w:rFonts w:ascii="Verdana" w:hAnsi="Verdana"/>
        </w:rPr>
        <w:t>，将会使用自带的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。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的时候，用户还需要为表指</w:t>
      </w:r>
      <w:proofErr w:type="gramStart"/>
      <w:r>
        <w:rPr>
          <w:rFonts w:ascii="Verdana" w:hAnsi="Verdana"/>
        </w:rPr>
        <w:t>定列</w:t>
      </w:r>
      <w:proofErr w:type="gramEnd"/>
      <w:r>
        <w:rPr>
          <w:rFonts w:ascii="Verdana" w:hAnsi="Verdana"/>
        </w:rPr>
        <w:t>，用户在指定表的列的同时也会指定自定义的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通过</w:t>
      </w:r>
      <w:r>
        <w:rPr>
          <w:rFonts w:ascii="Verdana" w:hAnsi="Verdana"/>
        </w:rPr>
        <w:t xml:space="preserve"> SerDe </w:t>
      </w:r>
      <w:r>
        <w:rPr>
          <w:rFonts w:ascii="Verdana" w:hAnsi="Verdana"/>
        </w:rPr>
        <w:t>确定表的具体的列的数据。</w:t>
      </w:r>
    </w:p>
    <w:p w14:paraId="032620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•STORED AS</w:t>
      </w:r>
    </w:p>
    <w:p w14:paraId="68AA5A5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SEQUENCEFILE</w:t>
      </w:r>
    </w:p>
    <w:p w14:paraId="6A588DB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TEXTFILE</w:t>
      </w:r>
    </w:p>
    <w:p w14:paraId="62420C6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RCFILE    </w:t>
      </w:r>
    </w:p>
    <w:p w14:paraId="1AE2EAF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INPUTFORMAT input_format_classname OUTPUTFORMAT             output_format_classname</w:t>
      </w:r>
    </w:p>
    <w:p w14:paraId="77D4B602" w14:textId="726E358A" w:rsidR="00C81129" w:rsidRP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 </w:t>
      </w:r>
      <w:r>
        <w:rPr>
          <w:rFonts w:ascii="Verdana" w:hAnsi="Verdana"/>
        </w:rPr>
        <w:t>如果文件数据是纯文本，可以使用</w:t>
      </w:r>
      <w:r>
        <w:rPr>
          <w:rFonts w:ascii="Verdana" w:hAnsi="Verdana"/>
        </w:rPr>
        <w:t xml:space="preserve"> STORED AS TEXTFILE</w:t>
      </w:r>
      <w:r>
        <w:rPr>
          <w:rFonts w:ascii="Verdana" w:hAnsi="Verdana"/>
        </w:rPr>
        <w:t>。如果数据需要压缩，使用</w:t>
      </w:r>
      <w:r>
        <w:rPr>
          <w:rFonts w:ascii="Verdana" w:hAnsi="Verdana"/>
        </w:rPr>
        <w:t xml:space="preserve"> STORED AS SEQUENCE </w:t>
      </w:r>
      <w:r>
        <w:rPr>
          <w:rFonts w:ascii="Verdana" w:hAnsi="Verdana"/>
        </w:rPr>
        <w:t>。</w:t>
      </w:r>
      <w:bookmarkStart w:id="112" w:name="t2"/>
      <w:bookmarkEnd w:id="112"/>
    </w:p>
    <w:p w14:paraId="36576277" w14:textId="77777777" w:rsidR="00C81129" w:rsidRDefault="00C81129" w:rsidP="00C81129">
      <w:pPr>
        <w:pStyle w:val="4"/>
      </w:pPr>
      <w:bookmarkStart w:id="113" w:name="t3"/>
      <w:bookmarkEnd w:id="113"/>
      <w:r>
        <w:t>创建简单表：</w:t>
      </w:r>
    </w:p>
    <w:p w14:paraId="51692CE5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 xml:space="preserve">&gt; CREATE TABLE pokes (foo INT, bar STRING); </w:t>
      </w:r>
    </w:p>
    <w:p w14:paraId="4AEC39D6" w14:textId="77777777" w:rsidR="00C81129" w:rsidRDefault="00C81129" w:rsidP="00C81129">
      <w:pPr>
        <w:pStyle w:val="aa"/>
      </w:pPr>
    </w:p>
    <w:p w14:paraId="6373AF1E" w14:textId="77777777" w:rsidR="00C81129" w:rsidRDefault="00C81129" w:rsidP="00C81129">
      <w:pPr>
        <w:pStyle w:val="4"/>
      </w:pPr>
      <w:bookmarkStart w:id="114" w:name="t4"/>
      <w:bookmarkEnd w:id="114"/>
      <w:r>
        <w:rPr>
          <w:rStyle w:val="ab"/>
          <w:b/>
          <w:bCs/>
        </w:rPr>
        <w:lastRenderedPageBreak/>
        <w:t>创建外部表：</w:t>
      </w:r>
    </w:p>
    <w:p w14:paraId="6811EC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EXTERNAL TABLE page_</w:t>
      </w:r>
      <w:proofErr w:type="gramStart"/>
      <w:r>
        <w:rPr>
          <w:rFonts w:ascii="Verdana" w:hAnsi="Verdana"/>
        </w:rPr>
        <w:t>view(</w:t>
      </w:r>
      <w:proofErr w:type="gramEnd"/>
      <w:r>
        <w:rPr>
          <w:rFonts w:ascii="Verdana" w:hAnsi="Verdana"/>
        </w:rPr>
        <w:t>viewTime INT, userid BIGINT,</w:t>
      </w:r>
    </w:p>
    <w:p w14:paraId="12B2E1A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73878DD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User',</w:t>
      </w:r>
    </w:p>
    <w:p w14:paraId="325990E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country</w:t>
      </w:r>
      <w:proofErr w:type="gramEnd"/>
      <w:r>
        <w:rPr>
          <w:rFonts w:ascii="Verdana" w:hAnsi="Verdana"/>
        </w:rPr>
        <w:t xml:space="preserve"> STRING COMMENT 'country of origination')</w:t>
      </w:r>
    </w:p>
    <w:p w14:paraId="3119BED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staging page view table'</w:t>
      </w:r>
    </w:p>
    <w:p w14:paraId="43BC44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ROW FORMAT DELIMITED FIELDS TERMINATED BY '\054'</w:t>
      </w:r>
    </w:p>
    <w:p w14:paraId="28A1C99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STORED AS TEXTFILE</w:t>
      </w:r>
    </w:p>
    <w:p w14:paraId="61BFEF1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LOCATION '&lt;hdfs_location&gt;';</w:t>
      </w:r>
    </w:p>
    <w:p w14:paraId="1B450108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5" w:name="t5"/>
      <w:bookmarkEnd w:id="115"/>
      <w:r>
        <w:rPr>
          <w:rStyle w:val="bold"/>
          <w:rFonts w:ascii="Verdana" w:hAnsi="Verdana"/>
        </w:rPr>
        <w:t>建分区表</w:t>
      </w:r>
    </w:p>
    <w:p w14:paraId="41454D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par_</w:t>
      </w:r>
      <w:proofErr w:type="gramStart"/>
      <w:r>
        <w:rPr>
          <w:rFonts w:ascii="Verdana" w:hAnsi="Verdana"/>
        </w:rPr>
        <w:t>table(</w:t>
      </w:r>
      <w:proofErr w:type="gramEnd"/>
      <w:r>
        <w:rPr>
          <w:rFonts w:ascii="Verdana" w:hAnsi="Verdana"/>
        </w:rPr>
        <w:t>viewTime INT, userid BIGINT,</w:t>
      </w:r>
    </w:p>
    <w:p w14:paraId="1AA9A7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798F2A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User')</w:t>
      </w:r>
    </w:p>
    <w:p w14:paraId="046686A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page view table'</w:t>
      </w:r>
    </w:p>
    <w:p w14:paraId="6C49466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PARTITIONED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date STRING, pos STRING)</w:t>
      </w:r>
    </w:p>
    <w:p w14:paraId="521DE58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ROW FORMAT DELIMITED ‘\t’</w:t>
      </w:r>
    </w:p>
    <w:p w14:paraId="5FFB7AA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FIELDS TERMINATED BY '\n'</w:t>
      </w:r>
    </w:p>
    <w:p w14:paraId="4D9C65B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STORED AS SEQUENCEFILE;</w:t>
      </w:r>
    </w:p>
    <w:p w14:paraId="03F7785A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6" w:name="t6"/>
      <w:bookmarkEnd w:id="116"/>
      <w:r>
        <w:rPr>
          <w:rStyle w:val="bold"/>
          <w:rFonts w:ascii="Verdana" w:hAnsi="Verdana"/>
        </w:rPr>
        <w:t>建</w:t>
      </w:r>
      <w:r>
        <w:rPr>
          <w:rStyle w:val="bold"/>
          <w:rFonts w:ascii="Verdana" w:hAnsi="Verdana"/>
        </w:rPr>
        <w:t>Bucket</w:t>
      </w:r>
      <w:r>
        <w:rPr>
          <w:rStyle w:val="bold"/>
          <w:rFonts w:ascii="Verdana" w:hAnsi="Verdana"/>
        </w:rPr>
        <w:t>表</w:t>
      </w:r>
    </w:p>
    <w:p w14:paraId="47D0B7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par_</w:t>
      </w:r>
      <w:proofErr w:type="gramStart"/>
      <w:r>
        <w:rPr>
          <w:rFonts w:ascii="Verdana" w:hAnsi="Verdana"/>
        </w:rPr>
        <w:t>table(</w:t>
      </w:r>
      <w:proofErr w:type="gramEnd"/>
      <w:r>
        <w:rPr>
          <w:rFonts w:ascii="Verdana" w:hAnsi="Verdana"/>
        </w:rPr>
        <w:t>viewTime INT, userid BIGINT,</w:t>
      </w:r>
    </w:p>
    <w:p w14:paraId="2D268DF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3B219D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User')</w:t>
      </w:r>
    </w:p>
    <w:p w14:paraId="139EE80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page view table'</w:t>
      </w:r>
    </w:p>
    <w:p w14:paraId="523930C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PARTITIONED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date STRING, pos STRING)</w:t>
      </w:r>
    </w:p>
    <w:p w14:paraId="7712593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CLUSTERED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userid) SORTED BY(viewTime) INTO 32 BUCKETS</w:t>
      </w:r>
    </w:p>
    <w:p w14:paraId="15F5F2B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ROW FORMAT DELIMITED ‘\t’</w:t>
      </w:r>
    </w:p>
    <w:p w14:paraId="176D3F0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FIELDS TERMINATED BY '\n'</w:t>
      </w:r>
    </w:p>
    <w:p w14:paraId="5516F21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STORED AS SEQUENCEFILE;</w:t>
      </w:r>
    </w:p>
    <w:p w14:paraId="6C5319D3" w14:textId="77777777" w:rsidR="00C81129" w:rsidRDefault="00C81129" w:rsidP="00C81129">
      <w:pPr>
        <w:rPr>
          <w:rFonts w:ascii="宋体" w:hAnsi="宋体"/>
        </w:rPr>
      </w:pPr>
    </w:p>
    <w:p w14:paraId="4B12A4F2" w14:textId="77777777" w:rsidR="00C81129" w:rsidRDefault="00C81129" w:rsidP="00C81129">
      <w:pPr>
        <w:pStyle w:val="4"/>
      </w:pPr>
      <w:bookmarkStart w:id="117" w:name="t7"/>
      <w:bookmarkEnd w:id="117"/>
      <w:r>
        <w:t>创建表并创建索引字段</w:t>
      </w:r>
      <w:r>
        <w:t>ds</w:t>
      </w:r>
    </w:p>
    <w:p w14:paraId="254EA3F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 xml:space="preserve">&gt; CREATE TABLE invites (foo INT, bar STRING) PARTITIONED BY (ds STRING); </w:t>
      </w:r>
    </w:p>
    <w:p w14:paraId="54F52295" w14:textId="77777777" w:rsidR="00C81129" w:rsidRDefault="00C81129" w:rsidP="00C81129">
      <w:pPr>
        <w:pStyle w:val="4"/>
        <w:spacing w:before="0" w:after="0"/>
      </w:pPr>
      <w:bookmarkStart w:id="118" w:name="t8"/>
      <w:bookmarkEnd w:id="118"/>
      <w:r>
        <w:rPr>
          <w:rStyle w:val="bold"/>
        </w:rPr>
        <w:t>复制一个空表</w:t>
      </w:r>
    </w:p>
    <w:p w14:paraId="5B3C7E8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empty_key_value_store</w:t>
      </w:r>
    </w:p>
    <w:p w14:paraId="3ACED71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LIKE key_value_store;</w:t>
      </w:r>
    </w:p>
    <w:p w14:paraId="2C1D485F" w14:textId="77777777" w:rsidR="00C81129" w:rsidRDefault="00C81129" w:rsidP="00C81129">
      <w:pPr>
        <w:rPr>
          <w:rFonts w:ascii="宋体" w:hAnsi="宋体"/>
        </w:rPr>
      </w:pPr>
    </w:p>
    <w:p w14:paraId="7A6E29E4" w14:textId="77777777" w:rsidR="00C81129" w:rsidRDefault="00C81129" w:rsidP="00C81129">
      <w:pPr>
        <w:pStyle w:val="aa"/>
      </w:pPr>
      <w:r>
        <w:rPr>
          <w:rStyle w:val="ab"/>
          <w:color w:val="FF6600"/>
        </w:rPr>
        <w:t>例子</w:t>
      </w:r>
    </w:p>
    <w:p w14:paraId="6F4A17AC" w14:textId="77777777" w:rsidR="00C81129" w:rsidRDefault="00C81129" w:rsidP="00C81129">
      <w:pPr>
        <w:pStyle w:val="aa"/>
      </w:pPr>
      <w:proofErr w:type="gramStart"/>
      <w:r>
        <w:t>create</w:t>
      </w:r>
      <w:proofErr w:type="gramEnd"/>
      <w:r>
        <w:t xml:space="preserve"> table  user_info (user_id int, cid string, ckid string, username string) </w:t>
      </w:r>
    </w:p>
    <w:p w14:paraId="087B0777" w14:textId="77777777" w:rsidR="00C81129" w:rsidRDefault="00C81129" w:rsidP="00C81129">
      <w:pPr>
        <w:pStyle w:val="aa"/>
      </w:pPr>
      <w:proofErr w:type="gramStart"/>
      <w:r>
        <w:t>row</w:t>
      </w:r>
      <w:proofErr w:type="gramEnd"/>
      <w:r>
        <w:t xml:space="preserve"> format delimited </w:t>
      </w:r>
    </w:p>
    <w:p w14:paraId="72DA1BF2" w14:textId="77777777" w:rsidR="00C81129" w:rsidRDefault="00C81129" w:rsidP="00C81129">
      <w:pPr>
        <w:pStyle w:val="aa"/>
      </w:pPr>
      <w:proofErr w:type="gramStart"/>
      <w:r>
        <w:t>fields</w:t>
      </w:r>
      <w:proofErr w:type="gramEnd"/>
      <w:r>
        <w:t xml:space="preserve"> terminated by '\t'</w:t>
      </w:r>
    </w:p>
    <w:p w14:paraId="346F0A33" w14:textId="77777777" w:rsidR="00C81129" w:rsidRDefault="00C81129" w:rsidP="00C81129">
      <w:pPr>
        <w:pStyle w:val="aa"/>
      </w:pPr>
      <w:r>
        <w:t> </w:t>
      </w:r>
      <w:proofErr w:type="gramStart"/>
      <w:r>
        <w:t>lines</w:t>
      </w:r>
      <w:proofErr w:type="gramEnd"/>
      <w:r>
        <w:t xml:space="preserve"> terminated by '\n';</w:t>
      </w:r>
    </w:p>
    <w:p w14:paraId="22E726F6" w14:textId="77777777" w:rsidR="00C81129" w:rsidRDefault="00C81129" w:rsidP="00C81129">
      <w:pPr>
        <w:pStyle w:val="aa"/>
      </w:pPr>
      <w:r>
        <w:t>导入数据表的数据格式是：字段之间是tab键分割，行之间是断行。</w:t>
      </w:r>
    </w:p>
    <w:p w14:paraId="18CE7C71" w14:textId="77777777" w:rsidR="00C81129" w:rsidRDefault="00C81129" w:rsidP="00C81129">
      <w:pPr>
        <w:pStyle w:val="aa"/>
      </w:pPr>
      <w:r>
        <w:t>及要我们的文件内容格式：</w:t>
      </w:r>
    </w:p>
    <w:p w14:paraId="4488C30F" w14:textId="77777777" w:rsidR="00C81129" w:rsidRDefault="00C81129" w:rsidP="00C81129">
      <w:pPr>
        <w:pStyle w:val="aa"/>
      </w:pPr>
      <w:proofErr w:type="gramStart"/>
      <w:r>
        <w:t>100636  100890</w:t>
      </w:r>
      <w:proofErr w:type="gramEnd"/>
      <w:r>
        <w:t xml:space="preserve">  c5c86f4cddc15eb7        yyyvybtvt</w:t>
      </w:r>
      <w:r>
        <w:br/>
        <w:t>100612  100865  97cc70d411c18b6f        gyvcycy</w:t>
      </w:r>
      <w:r>
        <w:br/>
        <w:t>100078  100087  ecd6026a15ffddf5        qa000100</w:t>
      </w:r>
    </w:p>
    <w:p w14:paraId="4DAFDF47" w14:textId="77777777" w:rsidR="00C81129" w:rsidRDefault="00C81129" w:rsidP="00C81129">
      <w:pPr>
        <w:pStyle w:val="aa"/>
      </w:pPr>
    </w:p>
    <w:p w14:paraId="6F1595E9" w14:textId="77777777" w:rsidR="00C81129" w:rsidRDefault="00C81129" w:rsidP="00C81129">
      <w:pPr>
        <w:pStyle w:val="4"/>
      </w:pPr>
      <w:bookmarkStart w:id="119" w:name="t9"/>
      <w:bookmarkEnd w:id="119"/>
      <w:r>
        <w:t>显示所有表：</w:t>
      </w:r>
    </w:p>
    <w:p w14:paraId="2A24F3CC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SHOW TABLES;</w:t>
      </w:r>
    </w:p>
    <w:p w14:paraId="66A99F2A" w14:textId="77777777" w:rsidR="00C81129" w:rsidRDefault="00C81129" w:rsidP="00C81129">
      <w:pPr>
        <w:pStyle w:val="4"/>
      </w:pPr>
      <w:bookmarkStart w:id="120" w:name="t10"/>
      <w:bookmarkEnd w:id="120"/>
      <w:r>
        <w:t>按正条件（正则表达式）显示表，</w:t>
      </w:r>
    </w:p>
    <w:p w14:paraId="144C081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SHOW TABLES '.*s';</w:t>
      </w:r>
    </w:p>
    <w:p w14:paraId="43DF4188" w14:textId="77777777" w:rsidR="00C81129" w:rsidRDefault="00C81129" w:rsidP="00C81129">
      <w:pPr>
        <w:pStyle w:val="4"/>
        <w:spacing w:before="0" w:after="0"/>
      </w:pPr>
      <w:bookmarkStart w:id="121" w:name="t11"/>
      <w:bookmarkEnd w:id="121"/>
      <w:r>
        <w:rPr>
          <w:rStyle w:val="bold"/>
          <w:color w:val="CC0000"/>
        </w:rPr>
        <w:t>修改表结构</w:t>
      </w:r>
    </w:p>
    <w:p w14:paraId="66E1DCD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增加分区、删除分区</w:t>
      </w:r>
    </w:p>
    <w:p w14:paraId="01E112A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重命名表</w:t>
      </w:r>
    </w:p>
    <w:p w14:paraId="329614A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修改列的名字、类型、位置、注释</w:t>
      </w:r>
    </w:p>
    <w:p w14:paraId="42A3C93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</w:t>
      </w:r>
      <w:r>
        <w:rPr>
          <w:rFonts w:ascii="Verdana" w:hAnsi="Verdana"/>
          <w:color w:val="CC0000"/>
        </w:rPr>
        <w:t>/</w:t>
      </w:r>
      <w:r>
        <w:rPr>
          <w:rFonts w:ascii="Verdana" w:hAnsi="Verdana"/>
          <w:color w:val="CC0000"/>
        </w:rPr>
        <w:t>更新列</w:t>
      </w:r>
    </w:p>
    <w:p w14:paraId="206A9B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增加表的元数据信息</w:t>
      </w:r>
    </w:p>
    <w:p w14:paraId="34E1D4EB" w14:textId="77777777" w:rsidR="00C81129" w:rsidRDefault="00C81129" w:rsidP="00C81129">
      <w:pPr>
        <w:rPr>
          <w:rFonts w:ascii="宋体" w:hAnsi="宋体"/>
        </w:rPr>
      </w:pPr>
    </w:p>
    <w:p w14:paraId="56B21C41" w14:textId="77777777" w:rsidR="00C81129" w:rsidRDefault="00C81129" w:rsidP="00C81129">
      <w:pPr>
        <w:pStyle w:val="4"/>
      </w:pPr>
      <w:bookmarkStart w:id="122" w:name="t12"/>
      <w:bookmarkEnd w:id="122"/>
      <w:r>
        <w:t>表添加一列</w:t>
      </w:r>
      <w:r>
        <w:t xml:space="preserve"> </w:t>
      </w:r>
      <w:r>
        <w:t>：</w:t>
      </w:r>
    </w:p>
    <w:p w14:paraId="09F2BE23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pokes ADD COLUMNS (new_col INT);</w:t>
      </w:r>
    </w:p>
    <w:p w14:paraId="4074F3FF" w14:textId="77777777" w:rsidR="00C81129" w:rsidRDefault="00C81129" w:rsidP="00C81129">
      <w:pPr>
        <w:pStyle w:val="4"/>
      </w:pPr>
      <w:bookmarkStart w:id="123" w:name="t13"/>
      <w:bookmarkEnd w:id="123"/>
      <w:r>
        <w:lastRenderedPageBreak/>
        <w:t>添加一列并增加列字段注释</w:t>
      </w:r>
    </w:p>
    <w:p w14:paraId="61C148B7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invites ADD COLUMNS (new_col2 INT COMMENT 'a comment');</w:t>
      </w:r>
    </w:p>
    <w:p w14:paraId="4F0F6E78" w14:textId="77777777" w:rsidR="00C81129" w:rsidRDefault="00C81129" w:rsidP="00C81129">
      <w:pPr>
        <w:pStyle w:val="4"/>
      </w:pPr>
      <w:bookmarkStart w:id="124" w:name="t14"/>
      <w:bookmarkEnd w:id="124"/>
      <w:r>
        <w:t>更改表名：</w:t>
      </w:r>
    </w:p>
    <w:p w14:paraId="1E0DD134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events RENAME TO 3koobecaf;</w:t>
      </w:r>
    </w:p>
    <w:p w14:paraId="131F890B" w14:textId="77777777" w:rsidR="00C81129" w:rsidRDefault="00C81129" w:rsidP="00C81129">
      <w:pPr>
        <w:pStyle w:val="4"/>
      </w:pPr>
      <w:bookmarkStart w:id="125" w:name="t15"/>
      <w:bookmarkEnd w:id="125"/>
      <w:r>
        <w:t>删除列：</w:t>
      </w:r>
    </w:p>
    <w:p w14:paraId="3BD9139C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DROP TABLE pokes;</w:t>
      </w:r>
    </w:p>
    <w:p w14:paraId="11D20C62" w14:textId="77777777" w:rsidR="00C81129" w:rsidRDefault="00C81129" w:rsidP="00C81129">
      <w:pPr>
        <w:pStyle w:val="aa"/>
      </w:pPr>
    </w:p>
    <w:p w14:paraId="4231D4BB" w14:textId="77777777" w:rsidR="00C81129" w:rsidRDefault="00C81129" w:rsidP="00C81129">
      <w:pPr>
        <w:pStyle w:val="4"/>
        <w:spacing w:before="0" w:after="0"/>
      </w:pPr>
      <w:bookmarkStart w:id="126" w:name="t16"/>
      <w:bookmarkEnd w:id="126"/>
      <w:r>
        <w:rPr>
          <w:rStyle w:val="bold"/>
        </w:rPr>
        <w:t>增加、删除分区</w:t>
      </w:r>
    </w:p>
    <w:p w14:paraId="0CBAEE9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增加</w:t>
      </w:r>
    </w:p>
    <w:p w14:paraId="7A5EE1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ALTER TABLE table_name ADD [IF NOT EXISTS] partition_spec </w:t>
      </w:r>
      <w:proofErr w:type="gramStart"/>
      <w:r>
        <w:rPr>
          <w:rFonts w:ascii="Verdana" w:hAnsi="Verdana"/>
        </w:rPr>
        <w:t>[ LOCATION</w:t>
      </w:r>
      <w:proofErr w:type="gramEnd"/>
      <w:r>
        <w:rPr>
          <w:rFonts w:ascii="Verdana" w:hAnsi="Verdana"/>
        </w:rPr>
        <w:t xml:space="preserve"> 'location1' ] partition_spec [ LOCATION 'location2' ] ...</w:t>
      </w:r>
    </w:p>
    <w:p w14:paraId="251021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 partition_spec:</w:t>
      </w:r>
    </w:p>
    <w:p w14:paraId="76E57BB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: PARTITION (partition_col = partition_col_value, partition_col = partiton_col_</w:t>
      </w:r>
      <w:proofErr w:type="gramStart"/>
      <w:r>
        <w:rPr>
          <w:rFonts w:ascii="Verdana" w:hAnsi="Verdana"/>
        </w:rPr>
        <w:t>value, ...)</w:t>
      </w:r>
      <w:proofErr w:type="gramEnd"/>
    </w:p>
    <w:p w14:paraId="5CC8F25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删除</w:t>
      </w:r>
    </w:p>
    <w:p w14:paraId="240647B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ALTER TABLE table_name DROP partition_spec, partition_spec</w:t>
      </w:r>
      <w:proofErr w:type="gramStart"/>
      <w:r>
        <w:rPr>
          <w:rFonts w:ascii="Verdana" w:hAnsi="Verdana"/>
        </w:rPr>
        <w:t>,...</w:t>
      </w:r>
      <w:proofErr w:type="gramEnd"/>
    </w:p>
    <w:p w14:paraId="1FFA8D07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7" w:name="t17"/>
      <w:bookmarkEnd w:id="127"/>
      <w:r>
        <w:rPr>
          <w:rStyle w:val="bold"/>
          <w:rFonts w:ascii="Verdana" w:hAnsi="Verdana"/>
        </w:rPr>
        <w:t>重命名表</w:t>
      </w:r>
    </w:p>
    <w:p w14:paraId="6A0112F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RENAME TO new_table_name </w:t>
      </w:r>
    </w:p>
    <w:p w14:paraId="464099BE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8" w:name="t18"/>
      <w:bookmarkEnd w:id="128"/>
      <w:r>
        <w:rPr>
          <w:rStyle w:val="bold"/>
          <w:rFonts w:ascii="Verdana" w:hAnsi="Verdana"/>
        </w:rPr>
        <w:t>修改列的名字、类型、位置、注释：</w:t>
      </w:r>
    </w:p>
    <w:p w14:paraId="3756E0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CHANGE [COLUMN] col_old_name col_new_name column_type [COMMENT col_comment] [FIRST|AFTER column_name]</w:t>
      </w:r>
    </w:p>
    <w:p w14:paraId="1B0166D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这个命令可以允许改变列名、数据类型、注释、</w:t>
      </w:r>
      <w:proofErr w:type="gramStart"/>
      <w:r>
        <w:rPr>
          <w:rFonts w:ascii="Verdana" w:hAnsi="Verdana"/>
        </w:rPr>
        <w:t>列位置</w:t>
      </w:r>
      <w:proofErr w:type="gramEnd"/>
      <w:r>
        <w:rPr>
          <w:rFonts w:ascii="Verdana" w:hAnsi="Verdana"/>
        </w:rPr>
        <w:t>或者它们的任意组合</w:t>
      </w:r>
    </w:p>
    <w:p w14:paraId="1FD3B474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29" w:name="t19"/>
      <w:bookmarkEnd w:id="129"/>
      <w:r>
        <w:rPr>
          <w:rFonts w:ascii="Verdana" w:hAnsi="Verdana"/>
        </w:rPr>
        <w:t>表添加一列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：</w:t>
      </w:r>
    </w:p>
    <w:p w14:paraId="17BE9844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ALTER TABLE pokes ADD COLUMNS (new_col INT);</w:t>
      </w:r>
    </w:p>
    <w:p w14:paraId="05E41F2E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30" w:name="t20"/>
      <w:bookmarkEnd w:id="130"/>
      <w:r>
        <w:rPr>
          <w:rFonts w:ascii="Verdana" w:hAnsi="Verdana"/>
        </w:rPr>
        <w:lastRenderedPageBreak/>
        <w:t>添加一列并增加列字段注释</w:t>
      </w:r>
    </w:p>
    <w:p w14:paraId="1B8CDD36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ALTER TABLE invites ADD COLUMNS (new_col2 INT COMMENT 'a comment');</w:t>
      </w:r>
    </w:p>
    <w:p w14:paraId="060F2E9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F7C409D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1" w:name="t21"/>
      <w:bookmarkEnd w:id="131"/>
      <w:r>
        <w:rPr>
          <w:rStyle w:val="bold"/>
          <w:rFonts w:ascii="Verdana" w:hAnsi="Verdana"/>
        </w:rPr>
        <w:t>增加</w:t>
      </w:r>
      <w:r>
        <w:rPr>
          <w:rStyle w:val="bold"/>
          <w:rFonts w:ascii="Verdana" w:hAnsi="Verdana"/>
        </w:rPr>
        <w:t>/</w:t>
      </w:r>
      <w:r>
        <w:rPr>
          <w:rStyle w:val="bold"/>
          <w:rFonts w:ascii="Verdana" w:hAnsi="Verdana"/>
        </w:rPr>
        <w:t>更新列</w:t>
      </w:r>
    </w:p>
    <w:p w14:paraId="2CC7790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ADD|REPLACE COLUMNS (col_name data_type [COMMENT col_comment</w:t>
      </w:r>
      <w:proofErr w:type="gramStart"/>
      <w:r>
        <w:rPr>
          <w:rFonts w:ascii="Verdana" w:hAnsi="Verdana"/>
        </w:rPr>
        <w:t>], ...)</w:t>
      </w:r>
      <w:proofErr w:type="gramEnd"/>
      <w:r>
        <w:rPr>
          <w:rFonts w:ascii="Verdana" w:hAnsi="Verdana"/>
        </w:rPr>
        <w:t xml:space="preserve">  </w:t>
      </w:r>
    </w:p>
    <w:p w14:paraId="7B7A47D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</w:t>
      </w:r>
    </w:p>
    <w:p w14:paraId="1D232EE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ADD</w:t>
      </w:r>
      <w:r>
        <w:rPr>
          <w:rFonts w:ascii="Verdana" w:hAnsi="Verdana"/>
        </w:rPr>
        <w:t>是代表新增</w:t>
      </w:r>
      <w:proofErr w:type="gramStart"/>
      <w:r>
        <w:rPr>
          <w:rFonts w:ascii="Verdana" w:hAnsi="Verdana"/>
        </w:rPr>
        <w:t>一</w:t>
      </w:r>
      <w:proofErr w:type="gramEnd"/>
      <w:r>
        <w:rPr>
          <w:rFonts w:ascii="Verdana" w:hAnsi="Verdana"/>
        </w:rPr>
        <w:t>字段，字段位置在所有列后面</w:t>
      </w:r>
      <w:r>
        <w:rPr>
          <w:rFonts w:ascii="Verdana" w:hAnsi="Verdana"/>
        </w:rPr>
        <w:t>(partition</w:t>
      </w:r>
      <w:r>
        <w:rPr>
          <w:rFonts w:ascii="Verdana" w:hAnsi="Verdana"/>
        </w:rPr>
        <w:t>列前</w:t>
      </w:r>
      <w:r>
        <w:rPr>
          <w:rFonts w:ascii="Verdana" w:hAnsi="Verdana"/>
        </w:rPr>
        <w:t>)</w:t>
      </w:r>
    </w:p>
    <w:p w14:paraId="69CBB42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REPLACE</w:t>
      </w:r>
      <w:r>
        <w:rPr>
          <w:rFonts w:ascii="Verdana" w:hAnsi="Verdana"/>
        </w:rPr>
        <w:t>则是表示替换表中所有字段。</w:t>
      </w:r>
    </w:p>
    <w:p w14:paraId="46CC1523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2" w:name="t22"/>
      <w:bookmarkEnd w:id="132"/>
      <w:r>
        <w:rPr>
          <w:rStyle w:val="bold"/>
          <w:rFonts w:ascii="Verdana" w:hAnsi="Verdana"/>
        </w:rPr>
        <w:t>增加表的元数据信息</w:t>
      </w:r>
    </w:p>
    <w:p w14:paraId="1E53C4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SET TBLPROPERTIES table_properties table_properties:</w:t>
      </w:r>
    </w:p>
    <w:p w14:paraId="0E94BC2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proofErr w:type="gramStart"/>
      <w:r>
        <w:rPr>
          <w:rFonts w:ascii="Verdana" w:hAnsi="Verdana"/>
        </w:rPr>
        <w:t>:[</w:t>
      </w:r>
      <w:proofErr w:type="gramEnd"/>
      <w:r>
        <w:rPr>
          <w:rFonts w:ascii="Verdana" w:hAnsi="Verdana"/>
        </w:rPr>
        <w:t>property_name = property_value…..]</w:t>
      </w:r>
    </w:p>
    <w:p w14:paraId="7B02FC0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C8CA7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用户可以用这个命令向表中增加</w:t>
      </w:r>
      <w:r>
        <w:rPr>
          <w:rFonts w:ascii="Verdana" w:hAnsi="Verdana"/>
        </w:rPr>
        <w:t>metadata</w:t>
      </w:r>
    </w:p>
    <w:p w14:paraId="7B0CB549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3" w:name="t23"/>
      <w:bookmarkEnd w:id="133"/>
      <w:r>
        <w:rPr>
          <w:rStyle w:val="bold"/>
          <w:rFonts w:ascii="Verdana" w:hAnsi="Verdana"/>
        </w:rPr>
        <w:t>改变表文件格式与组织</w:t>
      </w:r>
    </w:p>
    <w:p w14:paraId="31939C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SET FILEFORMAT file_format</w:t>
      </w:r>
    </w:p>
    <w:p w14:paraId="06E29CE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•ALTER TABLE table_name CLUSTERED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userid) SORTED BY(viewTime) INTO num_buckets BUCKETS</w:t>
      </w:r>
    </w:p>
    <w:p w14:paraId="3EA9890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08FAC6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这个命令修改了表的物理存储属性</w:t>
      </w:r>
    </w:p>
    <w:p w14:paraId="1792B1FA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4" w:name="t24"/>
      <w:bookmarkEnd w:id="134"/>
      <w:r>
        <w:rPr>
          <w:rStyle w:val="bold"/>
          <w:rFonts w:ascii="Verdana" w:hAnsi="Verdana"/>
        </w:rPr>
        <w:t>创建／删除视图</w:t>
      </w:r>
    </w:p>
    <w:p w14:paraId="71C28BA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•CREATE VIEW [IF NOT EXISTS] view_name </w:t>
      </w:r>
      <w:proofErr w:type="gramStart"/>
      <w:r>
        <w:rPr>
          <w:rFonts w:ascii="Verdana" w:hAnsi="Verdana"/>
        </w:rPr>
        <w:t>[ (</w:t>
      </w:r>
      <w:proofErr w:type="gramEnd"/>
      <w:r>
        <w:rPr>
          <w:rFonts w:ascii="Verdana" w:hAnsi="Verdana"/>
        </w:rPr>
        <w:t>column_name [COMMENT column_comment], ...) ][COMMENT view_comment][TBLPROPERTIES (property_name = property_value, ...)] AS SELECT</w:t>
      </w:r>
    </w:p>
    <w:p w14:paraId="4F754D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增加视图</w:t>
      </w:r>
    </w:p>
    <w:p w14:paraId="621BD5F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如果没有提供表名，视图列的名字将由定义的</w:t>
      </w:r>
      <w:r>
        <w:rPr>
          <w:rFonts w:ascii="Verdana" w:hAnsi="Verdana"/>
        </w:rPr>
        <w:t>SELECT</w:t>
      </w:r>
      <w:r>
        <w:rPr>
          <w:rFonts w:ascii="Verdana" w:hAnsi="Verdana"/>
        </w:rPr>
        <w:t>表达式自动生成</w:t>
      </w:r>
    </w:p>
    <w:p w14:paraId="60EBE6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如果修改基本表的属性，视图中不会体现，无效查询将会失败</w:t>
      </w:r>
    </w:p>
    <w:p w14:paraId="5508EFE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视图是只读的，不能用</w:t>
      </w:r>
      <w:r>
        <w:rPr>
          <w:rFonts w:ascii="Verdana" w:hAnsi="Verdana"/>
        </w:rPr>
        <w:t>LOAD/INSERT/ALTER</w:t>
      </w:r>
    </w:p>
    <w:p w14:paraId="52E7ED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•DROP VIEW view_name</w:t>
      </w:r>
    </w:p>
    <w:p w14:paraId="2688476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删除视图</w:t>
      </w:r>
    </w:p>
    <w:p w14:paraId="5528AB89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5" w:name="t25"/>
      <w:bookmarkEnd w:id="135"/>
      <w:r>
        <w:rPr>
          <w:rStyle w:val="bold"/>
          <w:rFonts w:ascii="Verdana" w:hAnsi="Verdana"/>
        </w:rPr>
        <w:t>创建数据库</w:t>
      </w:r>
    </w:p>
    <w:p w14:paraId="1449948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•CREATE DATABASE name</w:t>
      </w:r>
    </w:p>
    <w:p w14:paraId="65D44FF1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6" w:name="t26"/>
      <w:bookmarkEnd w:id="136"/>
      <w:r>
        <w:rPr>
          <w:rStyle w:val="bold"/>
          <w:rFonts w:ascii="Verdana" w:hAnsi="Verdana"/>
        </w:rPr>
        <w:lastRenderedPageBreak/>
        <w:t>显示命令</w:t>
      </w:r>
    </w:p>
    <w:p w14:paraId="1D0BBA4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tables;</w:t>
      </w:r>
    </w:p>
    <w:p w14:paraId="65F5F49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databases;</w:t>
      </w:r>
    </w:p>
    <w:p w14:paraId="27B4DA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•show </w:t>
      </w:r>
      <w:proofErr w:type="gramStart"/>
      <w:r>
        <w:rPr>
          <w:rFonts w:ascii="Verdana" w:hAnsi="Verdana"/>
        </w:rPr>
        <w:t>partitions ;</w:t>
      </w:r>
      <w:proofErr w:type="gramEnd"/>
    </w:p>
    <w:p w14:paraId="60241A8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functions</w:t>
      </w:r>
    </w:p>
    <w:p w14:paraId="641B009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•describe extended table_name dot col_name</w:t>
      </w:r>
    </w:p>
    <w:p w14:paraId="7AF18BBF" w14:textId="77777777" w:rsidR="00C81129" w:rsidRDefault="00C81129" w:rsidP="00C81129">
      <w:pPr>
        <w:pStyle w:val="aa"/>
      </w:pPr>
    </w:p>
    <w:p w14:paraId="1F8B0CC2" w14:textId="51877A78" w:rsidR="00C81129" w:rsidRDefault="00C81129" w:rsidP="00C81129">
      <w:pPr>
        <w:pStyle w:val="3"/>
        <w:rPr>
          <w:color w:val="333333"/>
          <w:sz w:val="36"/>
          <w:szCs w:val="36"/>
        </w:rPr>
      </w:pPr>
      <w:bookmarkStart w:id="137" w:name="t27"/>
      <w:bookmarkStart w:id="138" w:name="_Toc420428118"/>
      <w:bookmarkStart w:id="139" w:name="_Toc420428444"/>
      <w:bookmarkEnd w:id="137"/>
      <w:r>
        <w:t xml:space="preserve">DML </w:t>
      </w:r>
      <w:r>
        <w:t>操作</w:t>
      </w:r>
      <w:r>
        <w:t>:</w:t>
      </w:r>
      <w:r>
        <w:t>元数据存储</w:t>
      </w:r>
      <w:bookmarkEnd w:id="138"/>
      <w:bookmarkEnd w:id="139"/>
    </w:p>
    <w:p w14:paraId="34753762" w14:textId="77777777" w:rsidR="00C81129" w:rsidRDefault="00C81129" w:rsidP="00C81129">
      <w:pPr>
        <w:pStyle w:val="aa"/>
        <w:spacing w:before="0" w:after="240" w:afterAutospacing="0"/>
      </w:pPr>
      <w:r>
        <w:rPr>
          <w:rFonts w:ascii="Verdana" w:hAnsi="Verdana"/>
          <w:sz w:val="21"/>
          <w:szCs w:val="21"/>
          <w:shd w:val="clear" w:color="auto" w:fill="FFFF66"/>
        </w:rPr>
        <w:t>     hive</w:t>
      </w:r>
      <w:bookmarkStart w:id="140" w:name="baidusnap2"/>
      <w:bookmarkEnd w:id="140"/>
      <w:r>
        <w:rPr>
          <w:rFonts w:ascii="Verdana" w:hAnsi="Verdana"/>
          <w:sz w:val="21"/>
          <w:szCs w:val="21"/>
          <w:shd w:val="clear" w:color="auto" w:fill="99FF99"/>
        </w:rPr>
        <w:t>不支持</w:t>
      </w:r>
      <w:r>
        <w:rPr>
          <w:rFonts w:ascii="Verdana" w:hAnsi="Verdana"/>
          <w:sz w:val="21"/>
          <w:szCs w:val="21"/>
          <w:shd w:val="clear" w:color="auto" w:fill="FAFAFA"/>
        </w:rPr>
        <w:t>用</w:t>
      </w:r>
      <w:r>
        <w:rPr>
          <w:rFonts w:ascii="Verdana" w:hAnsi="Verdana"/>
          <w:sz w:val="21"/>
          <w:szCs w:val="21"/>
          <w:shd w:val="clear" w:color="auto" w:fill="FAFAFA"/>
        </w:rPr>
        <w:t>insert</w:t>
      </w:r>
      <w:r>
        <w:rPr>
          <w:rFonts w:ascii="Verdana" w:hAnsi="Verdana"/>
          <w:sz w:val="21"/>
          <w:szCs w:val="21"/>
          <w:shd w:val="clear" w:color="auto" w:fill="FAFAFA"/>
        </w:rPr>
        <w:t>语句一条一条的进</w:t>
      </w:r>
      <w:r>
        <w:rPr>
          <w:rFonts w:ascii="Verdana" w:hAnsi="Verdana"/>
          <w:sz w:val="21"/>
          <w:szCs w:val="21"/>
          <w:shd w:val="clear" w:color="auto" w:fill="FF66FF"/>
        </w:rPr>
        <w:t>行插入</w:t>
      </w:r>
      <w:r>
        <w:rPr>
          <w:rFonts w:ascii="Verdana" w:hAnsi="Verdana"/>
          <w:sz w:val="21"/>
          <w:szCs w:val="21"/>
          <w:shd w:val="clear" w:color="auto" w:fill="FAFAFA"/>
        </w:rPr>
        <w:t>操作，也</w:t>
      </w:r>
      <w:r>
        <w:rPr>
          <w:rFonts w:ascii="Verdana" w:hAnsi="Verdana"/>
          <w:sz w:val="21"/>
          <w:szCs w:val="21"/>
          <w:shd w:val="clear" w:color="auto" w:fill="99FF99"/>
        </w:rPr>
        <w:t>不支持</w:t>
      </w:r>
      <w:r>
        <w:rPr>
          <w:rFonts w:ascii="Verdana" w:hAnsi="Verdana"/>
          <w:sz w:val="21"/>
          <w:szCs w:val="21"/>
          <w:shd w:val="clear" w:color="auto" w:fill="FAFAFA"/>
        </w:rPr>
        <w:t>update</w:t>
      </w:r>
      <w:r>
        <w:rPr>
          <w:rFonts w:ascii="Verdana" w:hAnsi="Verdana"/>
          <w:sz w:val="21"/>
          <w:szCs w:val="21"/>
          <w:shd w:val="clear" w:color="auto" w:fill="FAFAFA"/>
        </w:rPr>
        <w:t>操作。数据是以</w:t>
      </w:r>
      <w:r>
        <w:rPr>
          <w:rFonts w:ascii="Verdana" w:hAnsi="Verdana"/>
          <w:sz w:val="21"/>
          <w:szCs w:val="21"/>
          <w:shd w:val="clear" w:color="auto" w:fill="FAFAFA"/>
        </w:rPr>
        <w:t>load</w:t>
      </w:r>
      <w:r>
        <w:rPr>
          <w:rFonts w:ascii="Verdana" w:hAnsi="Verdana"/>
          <w:sz w:val="21"/>
          <w:szCs w:val="21"/>
          <w:shd w:val="clear" w:color="auto" w:fill="FAFAFA"/>
        </w:rPr>
        <w:t>的方式加载到建立好的表中。数据一旦导入就不可以修改。</w:t>
      </w:r>
    </w:p>
    <w:p w14:paraId="0FDA7A5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Arial" w:hAnsi="Arial" w:cs="Arial"/>
          <w:color w:val="FF0000"/>
          <w:szCs w:val="21"/>
        </w:rPr>
        <w:t>DML</w:t>
      </w:r>
      <w:r>
        <w:rPr>
          <w:rFonts w:ascii="Arial" w:hAnsi="Arial" w:cs="Arial"/>
          <w:color w:val="FF0000"/>
          <w:szCs w:val="21"/>
        </w:rPr>
        <w:t>包括：</w:t>
      </w:r>
      <w:r>
        <w:rPr>
          <w:rFonts w:ascii="Arial" w:hAnsi="Arial" w:cs="Arial"/>
          <w:color w:val="FF0000"/>
          <w:szCs w:val="21"/>
        </w:rPr>
        <w:t>INSERT</w:t>
      </w:r>
      <w:hyperlink r:id="rId11" w:tgtFrame="_blank" w:history="1">
        <w:r>
          <w:rPr>
            <w:rStyle w:val="a6"/>
            <w:rFonts w:ascii="Arial" w:hAnsi="Arial" w:cs="Arial"/>
            <w:szCs w:val="21"/>
          </w:rPr>
          <w:t>插入</w:t>
        </w:r>
      </w:hyperlink>
      <w:r>
        <w:rPr>
          <w:rFonts w:ascii="Arial" w:hAnsi="Arial" w:cs="Arial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UPDATE</w:t>
      </w:r>
      <w:hyperlink r:id="rId12" w:tgtFrame="_blank" w:history="1">
        <w:r>
          <w:rPr>
            <w:rStyle w:val="a6"/>
            <w:rFonts w:ascii="Arial" w:hAnsi="Arial" w:cs="Arial"/>
            <w:szCs w:val="21"/>
          </w:rPr>
          <w:t>更新</w:t>
        </w:r>
      </w:hyperlink>
      <w:r>
        <w:rPr>
          <w:rFonts w:ascii="Arial" w:hAnsi="Arial" w:cs="Arial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DELETE</w:t>
      </w:r>
      <w:hyperlink r:id="rId13" w:tgtFrame="_blank" w:history="1">
        <w:r>
          <w:rPr>
            <w:rStyle w:val="a6"/>
            <w:rFonts w:ascii="Arial" w:hAnsi="Arial" w:cs="Arial"/>
            <w:szCs w:val="21"/>
          </w:rPr>
          <w:t>删除</w:t>
        </w:r>
      </w:hyperlink>
    </w:p>
    <w:p w14:paraId="4B93A62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向数据表内加载文件</w:t>
      </w:r>
    </w:p>
    <w:p w14:paraId="7A5B1F5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将查询结果插入到</w:t>
      </w:r>
      <w:r>
        <w:rPr>
          <w:rFonts w:ascii="Verdana" w:hAnsi="Verdana"/>
          <w:color w:val="FF0000"/>
        </w:rPr>
        <w:t>Hive</w:t>
      </w:r>
      <w:r>
        <w:rPr>
          <w:rFonts w:ascii="Verdana" w:hAnsi="Verdana"/>
          <w:color w:val="FF0000"/>
        </w:rPr>
        <w:t>表中</w:t>
      </w:r>
    </w:p>
    <w:p w14:paraId="14CECE7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•0.8</w:t>
      </w:r>
      <w:r>
        <w:rPr>
          <w:rFonts w:ascii="Verdana" w:hAnsi="Verdana"/>
          <w:color w:val="FF0000"/>
        </w:rPr>
        <w:t>新特性</w:t>
      </w:r>
      <w:r>
        <w:rPr>
          <w:rFonts w:ascii="Verdana" w:hAnsi="Verdana"/>
          <w:color w:val="FF0000"/>
        </w:rPr>
        <w:t xml:space="preserve"> insert into</w:t>
      </w:r>
    </w:p>
    <w:p w14:paraId="5CD253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BCF251F" w14:textId="77777777" w:rsidR="00C81129" w:rsidRDefault="00C81129" w:rsidP="00C81129">
      <w:pPr>
        <w:pStyle w:val="4"/>
        <w:rPr>
          <w:rFonts w:ascii="宋体" w:hAnsi="宋体"/>
        </w:rPr>
      </w:pPr>
      <w:bookmarkStart w:id="141" w:name="t28"/>
      <w:bookmarkEnd w:id="141"/>
      <w:r>
        <w:t>向数据表内加载文件</w:t>
      </w:r>
    </w:p>
    <w:p w14:paraId="24CFDC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•LOAD DATA [LOCAL] INPATH 'filepath' [OVERWRITE] INTO TABLE tablename [PARTITION (partcol1=val1, partcol2=val2 ...)]</w:t>
      </w:r>
    </w:p>
    <w:p w14:paraId="5544094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操作只是单纯的复制</w:t>
      </w:r>
      <w:r>
        <w:rPr>
          <w:rFonts w:ascii="Verdana" w:hAnsi="Verdana"/>
        </w:rPr>
        <w:t>/</w:t>
      </w:r>
      <w:r>
        <w:rPr>
          <w:rFonts w:ascii="Verdana" w:hAnsi="Verdana"/>
        </w:rPr>
        <w:t>移动操作，将数据文件移动到</w:t>
      </w:r>
      <w:r>
        <w:rPr>
          <w:rFonts w:ascii="Verdana" w:hAnsi="Verdana"/>
        </w:rPr>
        <w:t xml:space="preserve"> Hive </w:t>
      </w:r>
      <w:r>
        <w:rPr>
          <w:rFonts w:ascii="Verdana" w:hAnsi="Verdana"/>
        </w:rPr>
        <w:t>表对应的位置。</w:t>
      </w:r>
    </w:p>
    <w:p w14:paraId="2E24102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•filepath</w:t>
      </w:r>
    </w:p>
    <w:p w14:paraId="388C869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相对路径，例如：</w:t>
      </w:r>
      <w:proofErr w:type="gramStart"/>
      <w:r>
        <w:rPr>
          <w:rFonts w:ascii="Verdana" w:hAnsi="Verdana"/>
        </w:rPr>
        <w:t>project/data1</w:t>
      </w:r>
      <w:proofErr w:type="gramEnd"/>
    </w:p>
    <w:p w14:paraId="0213B08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绝对路径，例如：</w:t>
      </w:r>
      <w:r>
        <w:rPr>
          <w:rFonts w:ascii="Verdana" w:hAnsi="Verdana"/>
        </w:rPr>
        <w:t xml:space="preserve"> /user/hive/project/data1</w:t>
      </w:r>
    </w:p>
    <w:p w14:paraId="486755C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包含模式的完整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，例如：</w:t>
      </w:r>
      <w:proofErr w:type="gramStart"/>
      <w:r>
        <w:rPr>
          <w:rFonts w:ascii="Verdana" w:hAnsi="Verdana"/>
        </w:rPr>
        <w:t>hdfs</w:t>
      </w:r>
      <w:proofErr w:type="gramEnd"/>
      <w:r>
        <w:rPr>
          <w:rFonts w:ascii="Verdana" w:hAnsi="Verdana"/>
        </w:rPr>
        <w:t>://namenode:9000/user/hive/project/data1</w:t>
      </w:r>
    </w:p>
    <w:p w14:paraId="3F52720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例如：</w:t>
      </w:r>
    </w:p>
    <w:p w14:paraId="58ECA8D7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LOAD DATA LOCAL INPATH './examples/files/kv1.txt' OVERWRITE INTO TABLE pokes;</w:t>
      </w:r>
    </w:p>
    <w:p w14:paraId="0A16327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109A204D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42" w:name="t29"/>
      <w:bookmarkStart w:id="143" w:name="t30"/>
      <w:bookmarkEnd w:id="142"/>
      <w:bookmarkEnd w:id="143"/>
      <w:r>
        <w:rPr>
          <w:rFonts w:ascii="Verdana" w:hAnsi="Verdana"/>
        </w:rPr>
        <w:t>加载本地数据，同时给定分区信息</w:t>
      </w:r>
    </w:p>
    <w:p w14:paraId="03D5D82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加载的目标可以是一个表或者分区。如果表包含分区，必须指定每一个分区的分区名</w:t>
      </w:r>
    </w:p>
    <w:p w14:paraId="3DD13F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•filepath </w:t>
      </w:r>
      <w:r>
        <w:rPr>
          <w:rFonts w:ascii="Verdana" w:hAnsi="Verdana"/>
        </w:rPr>
        <w:t>可以引用一个文件（这种情况下，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会将文件移动到表所对应的目录中）或者是一个目录（在这种情况下，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会将目录中的所有文件移动至表所对应的目录中）</w:t>
      </w:r>
    </w:p>
    <w:p w14:paraId="1F82F4E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lastRenderedPageBreak/>
        <w:t>LOCAL</w:t>
      </w:r>
      <w:r>
        <w:rPr>
          <w:rStyle w:val="bold"/>
          <w:rFonts w:ascii="Verdana" w:hAnsi="Verdana"/>
          <w:b/>
          <w:bCs/>
        </w:rPr>
        <w:t>关键字</w:t>
      </w:r>
    </w:p>
    <w:p w14:paraId="7DFB287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>LOCAL</w:t>
      </w:r>
      <w:r>
        <w:rPr>
          <w:rFonts w:ascii="Verdana" w:hAnsi="Verdana"/>
        </w:rPr>
        <w:t>，即本地</w:t>
      </w:r>
    </w:p>
    <w:p w14:paraId="274BA36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命令会去查找本地文件系统中的</w:t>
      </w:r>
      <w:r>
        <w:rPr>
          <w:rFonts w:ascii="Verdana" w:hAnsi="Verdana"/>
        </w:rPr>
        <w:t xml:space="preserve"> filepath</w:t>
      </w:r>
      <w:r>
        <w:rPr>
          <w:rFonts w:ascii="Verdana" w:hAnsi="Verdana"/>
        </w:rPr>
        <w:t>。如果发现是相对路径，则路径会被解释为相对于当前用户的当前路径。用户也可以为本地文件指定一个完整的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，比如：</w:t>
      </w:r>
      <w:r>
        <w:rPr>
          <w:rFonts w:ascii="Verdana" w:hAnsi="Verdana"/>
        </w:rPr>
        <w:t>file:///user/hive/project/data1.</w:t>
      </w:r>
    </w:p>
    <w:p w14:paraId="1BC7DE1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命令会将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中的文件复制到目标文件系统中。目标文件系统由表的位置属性决定。被复制的数据文件移动到表的数据对应的位置</w:t>
      </w:r>
    </w:p>
    <w:p w14:paraId="5DA0CD8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7CF8DF4C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ab"/>
          <w:rFonts w:ascii="Verdana" w:hAnsi="Verdana"/>
          <w:color w:val="FF0000"/>
        </w:rPr>
        <w:t>例如：加载本地数据，同时给定分区信息：</w:t>
      </w:r>
    </w:p>
    <w:p w14:paraId="729B561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  <w:shd w:val="clear" w:color="auto" w:fill="FAFAFA"/>
        </w:rPr>
        <w:t>hive</w:t>
      </w:r>
      <w:proofErr w:type="gramEnd"/>
      <w:r>
        <w:rPr>
          <w:rFonts w:ascii="Verdana" w:hAnsi="Verdana"/>
          <w:shd w:val="clear" w:color="auto" w:fill="FAFAFA"/>
        </w:rPr>
        <w:t>&gt; LOAD DATA LOCAL INPATH './examples/files/kv2.txt' OVERWRITE INTO TABLE invites PARTITION (ds='2008-08-15');</w:t>
      </w:r>
    </w:p>
    <w:p w14:paraId="4C43081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429998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</w:t>
      </w:r>
      <w:r>
        <w:rPr>
          <w:rFonts w:ascii="Verdana" w:hAnsi="Verdana"/>
        </w:rPr>
        <w:t>没有指定</w:t>
      </w:r>
      <w:r>
        <w:rPr>
          <w:rFonts w:ascii="Verdana" w:hAnsi="Verdana"/>
        </w:rPr>
        <w:t>LOCAL</w:t>
      </w:r>
    </w:p>
    <w:p w14:paraId="1981C0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r>
        <w:rPr>
          <w:rFonts w:ascii="Verdana" w:hAnsi="Verdana"/>
        </w:rPr>
        <w:t>如果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指向的是一个完整的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会直接使用这个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。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否则</w:t>
      </w:r>
    </w:p>
    <w:p w14:paraId="21BBBD1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如果没有指定</w:t>
      </w:r>
      <w:r>
        <w:rPr>
          <w:rFonts w:ascii="Verdana" w:hAnsi="Verdana"/>
        </w:rPr>
        <w:t xml:space="preserve"> schema </w:t>
      </w:r>
      <w:r>
        <w:rPr>
          <w:rFonts w:ascii="Verdana" w:hAnsi="Verdana"/>
        </w:rPr>
        <w:t>或者</w:t>
      </w:r>
      <w:r>
        <w:rPr>
          <w:rFonts w:ascii="Verdana" w:hAnsi="Verdana"/>
        </w:rPr>
        <w:t xml:space="preserve"> authority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会使用在</w:t>
      </w:r>
      <w:r>
        <w:rPr>
          <w:rFonts w:ascii="Verdana" w:hAnsi="Verdana"/>
        </w:rPr>
        <w:t xml:space="preserve"> hadoop </w:t>
      </w:r>
      <w:r>
        <w:rPr>
          <w:rFonts w:ascii="Verdana" w:hAnsi="Verdana"/>
        </w:rPr>
        <w:t>配置文件中定义的</w:t>
      </w:r>
      <w:r>
        <w:rPr>
          <w:rFonts w:ascii="Verdana" w:hAnsi="Verdana"/>
        </w:rPr>
        <w:t xml:space="preserve"> schema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authority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fs.default.name 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 xml:space="preserve"> Namenode </w:t>
      </w:r>
      <w:r>
        <w:rPr>
          <w:rFonts w:ascii="Verdana" w:hAnsi="Verdana"/>
        </w:rPr>
        <w:t>的</w:t>
      </w:r>
      <w:r>
        <w:rPr>
          <w:rFonts w:ascii="Verdana" w:hAnsi="Verdana"/>
        </w:rPr>
        <w:t xml:space="preserve"> URI</w:t>
      </w:r>
    </w:p>
    <w:p w14:paraId="3A52EB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如果路径不是绝对的，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相对于</w:t>
      </w:r>
      <w:r>
        <w:rPr>
          <w:rFonts w:ascii="Verdana" w:hAnsi="Verdana"/>
        </w:rPr>
        <w:t xml:space="preserve"> /user/ </w:t>
      </w:r>
      <w:r>
        <w:rPr>
          <w:rFonts w:ascii="Verdana" w:hAnsi="Verdana"/>
        </w:rPr>
        <w:t>进行解释。</w:t>
      </w:r>
      <w:r>
        <w:rPr>
          <w:rFonts w:ascii="Verdana" w:hAnsi="Verdana"/>
        </w:rPr>
        <w:t xml:space="preserve"> Hive </w:t>
      </w:r>
      <w:r>
        <w:rPr>
          <w:rFonts w:ascii="Verdana" w:hAnsi="Verdana"/>
        </w:rPr>
        <w:t>会将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中指定的文件内容移动到</w:t>
      </w:r>
      <w:r>
        <w:rPr>
          <w:rFonts w:ascii="Verdana" w:hAnsi="Verdana"/>
        </w:rPr>
        <w:t xml:space="preserve"> table </w:t>
      </w:r>
      <w:r>
        <w:rPr>
          <w:rFonts w:ascii="Verdana" w:hAnsi="Verdana"/>
        </w:rPr>
        <w:t>（或者</w:t>
      </w:r>
      <w:r>
        <w:rPr>
          <w:rFonts w:ascii="Verdana" w:hAnsi="Verdana"/>
        </w:rPr>
        <w:t xml:space="preserve"> partition</w:t>
      </w:r>
      <w:r>
        <w:rPr>
          <w:rFonts w:ascii="Verdana" w:hAnsi="Verdana"/>
        </w:rPr>
        <w:t>）所指定的路径中</w:t>
      </w:r>
    </w:p>
    <w:p w14:paraId="1A26877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 </w:t>
      </w:r>
    </w:p>
    <w:p w14:paraId="53286D86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ab"/>
          <w:rFonts w:ascii="Verdana" w:hAnsi="Verdana"/>
          <w:color w:val="FF0000"/>
        </w:rPr>
        <w:t>加载</w:t>
      </w:r>
      <w:r>
        <w:rPr>
          <w:rStyle w:val="ab"/>
          <w:rFonts w:ascii="Verdana" w:hAnsi="Verdana"/>
          <w:color w:val="FF0000"/>
        </w:rPr>
        <w:t>DFS</w:t>
      </w:r>
      <w:r>
        <w:rPr>
          <w:rStyle w:val="ab"/>
          <w:rFonts w:ascii="Verdana" w:hAnsi="Verdana"/>
          <w:color w:val="FF0000"/>
        </w:rPr>
        <w:t>数据</w:t>
      </w:r>
      <w:r>
        <w:rPr>
          <w:rStyle w:val="ab"/>
          <w:rFonts w:ascii="Verdana" w:hAnsi="Verdana"/>
          <w:color w:val="FF0000"/>
        </w:rPr>
        <w:t xml:space="preserve"> </w:t>
      </w:r>
      <w:r>
        <w:rPr>
          <w:rStyle w:val="ab"/>
          <w:rFonts w:ascii="Verdana" w:hAnsi="Verdana"/>
          <w:color w:val="FF0000"/>
        </w:rPr>
        <w:t>，同时给定分区信息：</w:t>
      </w:r>
    </w:p>
    <w:p w14:paraId="50FE807A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LOAD DATA INPATH '/user/myname/kv2.txt' OVERWRITE INTO TABLE invites PARTITION (ds='2008-08-15');</w:t>
      </w:r>
      <w:r>
        <w:rPr>
          <w:rFonts w:ascii="Verdana" w:hAnsi="Verdana"/>
        </w:rPr>
        <w:br/>
        <w:t>The above command will load data from an HDFS file/directory to the table. Note that loading data from HDFS will result in moving the file/directory. As a result, the operation is almost instantaneous.</w:t>
      </w:r>
    </w:p>
    <w:p w14:paraId="4E93972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F1A4395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44" w:name="t31"/>
      <w:bookmarkEnd w:id="144"/>
      <w:r>
        <w:rPr>
          <w:rStyle w:val="bold"/>
          <w:rFonts w:ascii="Verdana" w:hAnsi="Verdana"/>
        </w:rPr>
        <w:t>OVERWRITE</w:t>
      </w:r>
    </w:p>
    <w:p w14:paraId="7D9F562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>OVERWRITE</w:t>
      </w:r>
    </w:p>
    <w:p w14:paraId="64B860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目标表（或者分区）中的内容（如果有）会被删除，然后再将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指向的文件</w:t>
      </w:r>
      <w:r>
        <w:rPr>
          <w:rFonts w:ascii="Verdana" w:hAnsi="Verdana"/>
        </w:rPr>
        <w:t>/</w:t>
      </w:r>
      <w:r>
        <w:rPr>
          <w:rFonts w:ascii="Verdana" w:hAnsi="Verdana"/>
        </w:rPr>
        <w:t>目录中的内容添加到表</w:t>
      </w:r>
      <w:r>
        <w:rPr>
          <w:rFonts w:ascii="Verdana" w:hAnsi="Verdana"/>
        </w:rPr>
        <w:t>/</w:t>
      </w:r>
      <w:r>
        <w:rPr>
          <w:rFonts w:ascii="Verdana" w:hAnsi="Verdana"/>
        </w:rPr>
        <w:t>分区中。</w:t>
      </w:r>
    </w:p>
    <w:p w14:paraId="105E860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1547A59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如果目标表（分区）已经有一个文件，并且文件名和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中的文件名冲突，那么现有的文件会被新文件所替代。</w:t>
      </w:r>
    </w:p>
    <w:p w14:paraId="78A8416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69E32646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45" w:name="t32"/>
      <w:bookmarkEnd w:id="145"/>
      <w:r>
        <w:rPr>
          <w:rStyle w:val="bold"/>
          <w:rFonts w:ascii="Verdana" w:hAnsi="Verdana"/>
        </w:rPr>
        <w:t>将查询结果插入</w:t>
      </w:r>
      <w:r>
        <w:rPr>
          <w:rStyle w:val="bold"/>
          <w:rFonts w:ascii="Verdana" w:hAnsi="Verdana"/>
        </w:rPr>
        <w:t>Hive</w:t>
      </w:r>
      <w:r>
        <w:rPr>
          <w:rStyle w:val="bold"/>
          <w:rFonts w:ascii="Verdana" w:hAnsi="Verdana"/>
        </w:rPr>
        <w:t>表</w:t>
      </w:r>
    </w:p>
    <w:p w14:paraId="4A403B7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将查询结果插入</w:t>
      </w:r>
      <w:r>
        <w:rPr>
          <w:rFonts w:ascii="Verdana" w:hAnsi="Verdana"/>
        </w:rPr>
        <w:t>Hive</w:t>
      </w:r>
      <w:r>
        <w:rPr>
          <w:rFonts w:ascii="Verdana" w:hAnsi="Verdana"/>
        </w:rPr>
        <w:t>表</w:t>
      </w:r>
    </w:p>
    <w:p w14:paraId="1D3573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将查询结果写入</w:t>
      </w:r>
      <w:r>
        <w:rPr>
          <w:rFonts w:ascii="Verdana" w:hAnsi="Verdana"/>
        </w:rPr>
        <w:t>HDFS</w:t>
      </w:r>
      <w:r>
        <w:rPr>
          <w:rFonts w:ascii="Verdana" w:hAnsi="Verdana"/>
        </w:rPr>
        <w:t>文件系统</w:t>
      </w:r>
    </w:p>
    <w:p w14:paraId="269B30B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•</w:t>
      </w:r>
      <w:r>
        <w:rPr>
          <w:rFonts w:ascii="Verdana" w:hAnsi="Verdana"/>
        </w:rPr>
        <w:t>基本模式</w:t>
      </w:r>
    </w:p>
    <w:p w14:paraId="2AA799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INSERT OVERWRITE TABLE tablename1 [PARTITION (partcol1=val1, partcol2=val2 ...)] select_statement1 FROM from_statement</w:t>
      </w:r>
    </w:p>
    <w:p w14:paraId="7ACA844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多插入模式</w:t>
      </w:r>
    </w:p>
    <w:p w14:paraId="46407E3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FROM from_statement</w:t>
      </w:r>
    </w:p>
    <w:p w14:paraId="3335E9D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INSERT OVERWRITE TABLE tablename1 [PARTITION (partcol1=val1, partcol2=val2 ...)] select_statement1</w:t>
      </w:r>
    </w:p>
    <w:p w14:paraId="365938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[INSERT OVERWRITE TABLE tablename2 [PARTITION ...] select_statement2</w:t>
      </w:r>
      <w:proofErr w:type="gramStart"/>
      <w:r>
        <w:rPr>
          <w:rFonts w:ascii="Verdana" w:hAnsi="Verdana"/>
        </w:rPr>
        <w:t>] ...</w:t>
      </w:r>
      <w:proofErr w:type="gramEnd"/>
    </w:p>
    <w:p w14:paraId="17C7F4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自动分区模式</w:t>
      </w:r>
    </w:p>
    <w:p w14:paraId="6D058C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INSERT OVERWRITE TABLE tablename PARTITION (</w:t>
      </w:r>
      <w:proofErr w:type="gramStart"/>
      <w:r>
        <w:rPr>
          <w:rFonts w:ascii="Verdana" w:hAnsi="Verdana"/>
        </w:rPr>
        <w:t>partcol1[</w:t>
      </w:r>
      <w:proofErr w:type="gramEnd"/>
      <w:r>
        <w:rPr>
          <w:rFonts w:ascii="Verdana" w:hAnsi="Verdana"/>
        </w:rPr>
        <w:t>=val1], partcol2[=val2] ...) select_statement FROM from_statement</w:t>
      </w:r>
    </w:p>
    <w:p w14:paraId="08EBABB2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46" w:name="t33"/>
      <w:bookmarkEnd w:id="146"/>
      <w:r>
        <w:rPr>
          <w:rStyle w:val="bold"/>
          <w:rFonts w:ascii="Verdana" w:hAnsi="Verdana"/>
        </w:rPr>
        <w:t>将查询结果写入</w:t>
      </w:r>
      <w:r>
        <w:rPr>
          <w:rStyle w:val="bold"/>
          <w:rFonts w:ascii="Verdana" w:hAnsi="Verdana"/>
        </w:rPr>
        <w:t>HDFS</w:t>
      </w:r>
      <w:r>
        <w:rPr>
          <w:rStyle w:val="bold"/>
          <w:rFonts w:ascii="Verdana" w:hAnsi="Verdana"/>
        </w:rPr>
        <w:t>文件系统</w:t>
      </w:r>
    </w:p>
    <w:p w14:paraId="5426911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•INSERT OVERWRITE [LOCAL] DIRECTORY directory1 SELECT ... </w:t>
      </w:r>
      <w:proofErr w:type="gramStart"/>
      <w:r>
        <w:rPr>
          <w:rFonts w:ascii="Verdana" w:hAnsi="Verdana"/>
        </w:rPr>
        <w:t>FROM ...</w:t>
      </w:r>
      <w:proofErr w:type="gramEnd"/>
    </w:p>
    <w:p w14:paraId="669A3A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FROM from_statement</w:t>
      </w:r>
    </w:p>
    <w:p w14:paraId="45CB39E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INSERT OVERWRITE [LOCAL] DIRECTORY directory1 select_statement1</w:t>
      </w:r>
    </w:p>
    <w:p w14:paraId="207907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[INSERT OVERWRITE [LOCAL] DIRECTORY directory2 select_statement2]</w:t>
      </w:r>
    </w:p>
    <w:p w14:paraId="5E337F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78B4D2E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数据写入文件系统时进行文本序列化，且每列用</w:t>
      </w:r>
      <w:r>
        <w:rPr>
          <w:rFonts w:ascii="Verdana" w:hAnsi="Verdana"/>
        </w:rPr>
        <w:t xml:space="preserve">^A </w:t>
      </w:r>
      <w:r>
        <w:rPr>
          <w:rFonts w:ascii="Verdana" w:hAnsi="Verdana"/>
        </w:rPr>
        <w:t>来区分，</w:t>
      </w:r>
      <w:r>
        <w:rPr>
          <w:rFonts w:ascii="Verdana" w:hAnsi="Verdana"/>
        </w:rPr>
        <w:t>\n</w:t>
      </w:r>
      <w:r>
        <w:rPr>
          <w:rFonts w:ascii="Verdana" w:hAnsi="Verdana"/>
        </w:rPr>
        <w:t>换行</w:t>
      </w:r>
    </w:p>
    <w:p w14:paraId="4C0AD7D5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47" w:name="t34"/>
      <w:bookmarkEnd w:id="147"/>
      <w:r>
        <w:rPr>
          <w:rStyle w:val="bold"/>
          <w:rFonts w:ascii="Verdana" w:hAnsi="Verdana"/>
        </w:rPr>
        <w:t>INSERT INTO </w:t>
      </w:r>
    </w:p>
    <w:p w14:paraId="5706D4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•INSERT INTO</w:t>
      </w:r>
      <w:proofErr w:type="gramStart"/>
      <w:r>
        <w:rPr>
          <w:rFonts w:ascii="Verdana" w:hAnsi="Verdana"/>
        </w:rPr>
        <w:t>  TABLE</w:t>
      </w:r>
      <w:proofErr w:type="gramEnd"/>
      <w:r>
        <w:rPr>
          <w:rFonts w:ascii="Verdana" w:hAnsi="Verdana"/>
        </w:rPr>
        <w:t xml:space="preserve"> tablename1 [PARTITION (partcol1=val1, partcol2=val2 ...)] select_statement1 FROM from_statement</w:t>
      </w:r>
    </w:p>
    <w:p w14:paraId="3C25696A" w14:textId="77777777" w:rsidR="00C81129" w:rsidRDefault="00C81129" w:rsidP="00C81129">
      <w:pPr>
        <w:rPr>
          <w:rFonts w:ascii="宋体" w:hAnsi="宋体"/>
        </w:rPr>
      </w:pPr>
    </w:p>
    <w:p w14:paraId="0249E53F" w14:textId="474DCF10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48" w:name="t35"/>
      <w:bookmarkStart w:id="149" w:name="_Toc420428119"/>
      <w:bookmarkStart w:id="150" w:name="_Toc420428445"/>
      <w:bookmarkEnd w:id="148"/>
      <w:r>
        <w:t xml:space="preserve">DQL </w:t>
      </w:r>
      <w:r>
        <w:t>操作</w:t>
      </w:r>
      <w:r>
        <w:t>:</w:t>
      </w:r>
      <w:r>
        <w:t>数据查询</w:t>
      </w:r>
      <w:r>
        <w:t>SQL</w:t>
      </w:r>
      <w:bookmarkEnd w:id="149"/>
      <w:bookmarkEnd w:id="150"/>
    </w:p>
    <w:p w14:paraId="67EC5E4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 w:cs="宋体"/>
          <w:sz w:val="24"/>
          <w:szCs w:val="24"/>
        </w:rPr>
      </w:pPr>
      <w:r>
        <w:rPr>
          <w:rStyle w:val="bold"/>
          <w:rFonts w:ascii="Verdana" w:hAnsi="Verdana"/>
          <w:b/>
          <w:bCs/>
          <w:color w:val="FF0000"/>
        </w:rPr>
        <w:t>SQL</w:t>
      </w:r>
      <w:r>
        <w:rPr>
          <w:rStyle w:val="bold"/>
          <w:rFonts w:ascii="Verdana" w:hAnsi="Verdana"/>
          <w:b/>
          <w:bCs/>
          <w:color w:val="FF0000"/>
        </w:rPr>
        <w:t>操作</w:t>
      </w:r>
    </w:p>
    <w:p w14:paraId="71E9B31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基本的</w:t>
      </w:r>
      <w:r>
        <w:rPr>
          <w:rFonts w:ascii="Verdana" w:hAnsi="Verdana"/>
          <w:color w:val="FF0000"/>
        </w:rPr>
        <w:t xml:space="preserve">Select </w:t>
      </w:r>
      <w:r>
        <w:rPr>
          <w:rFonts w:ascii="Verdana" w:hAnsi="Verdana"/>
          <w:color w:val="FF0000"/>
        </w:rPr>
        <w:t>操作</w:t>
      </w:r>
    </w:p>
    <w:p w14:paraId="2D878BE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基于</w:t>
      </w:r>
      <w:r>
        <w:rPr>
          <w:rFonts w:ascii="Verdana" w:hAnsi="Verdana"/>
          <w:color w:val="FF0000"/>
        </w:rPr>
        <w:t>Partition</w:t>
      </w:r>
      <w:r>
        <w:rPr>
          <w:rFonts w:ascii="Verdana" w:hAnsi="Verdana"/>
          <w:color w:val="FF0000"/>
        </w:rPr>
        <w:t>的查询</w:t>
      </w:r>
    </w:p>
    <w:p w14:paraId="440E4EE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•Join</w:t>
      </w:r>
    </w:p>
    <w:p w14:paraId="73F663D6" w14:textId="77777777" w:rsidR="00C81129" w:rsidRDefault="00C81129" w:rsidP="00C81129">
      <w:pPr>
        <w:rPr>
          <w:rFonts w:ascii="宋体" w:hAnsi="宋体"/>
        </w:rPr>
      </w:pPr>
    </w:p>
    <w:p w14:paraId="4E60FA1C" w14:textId="0A1B6823" w:rsidR="00C81129" w:rsidRDefault="00C81129" w:rsidP="00C81129">
      <w:pPr>
        <w:pStyle w:val="4"/>
        <w:spacing w:before="0" w:after="0"/>
      </w:pPr>
      <w:bookmarkStart w:id="151" w:name="t36"/>
      <w:bookmarkEnd w:id="151"/>
      <w:r>
        <w:rPr>
          <w:rStyle w:val="bold"/>
          <w:sz w:val="24"/>
          <w:szCs w:val="24"/>
        </w:rPr>
        <w:t>基本的</w:t>
      </w:r>
      <w:r>
        <w:rPr>
          <w:rStyle w:val="bold"/>
          <w:sz w:val="18"/>
          <w:szCs w:val="18"/>
        </w:rPr>
        <w:t>Select </w:t>
      </w:r>
      <w:r>
        <w:rPr>
          <w:rStyle w:val="bold"/>
          <w:sz w:val="24"/>
          <w:szCs w:val="24"/>
        </w:rPr>
        <w:t>操作</w:t>
      </w:r>
    </w:p>
    <w:p w14:paraId="7967D74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SELECT [ALL | DISTINCT] select_expr, select_expr</w:t>
      </w:r>
      <w:proofErr w:type="gramStart"/>
      <w:r>
        <w:rPr>
          <w:rFonts w:ascii="Verdana" w:hAnsi="Verdana"/>
        </w:rPr>
        <w:t>, ...</w:t>
      </w:r>
      <w:proofErr w:type="gramEnd"/>
    </w:p>
    <w:p w14:paraId="1FBA366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FROM table_reference</w:t>
      </w:r>
    </w:p>
    <w:p w14:paraId="45C5DA1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[WHERE where_condition]</w:t>
      </w:r>
    </w:p>
    <w:p w14:paraId="524BB76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[GROUP BY col_list [HAVING condition]]</w:t>
      </w:r>
    </w:p>
    <w:p w14:paraId="3DC80CF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   CLUSTER BY col_list</w:t>
      </w:r>
    </w:p>
    <w:p w14:paraId="3EA52C3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| [DISTRIBUTE BY col_list] [SORT BY| ORDER BY col_list]</w:t>
      </w:r>
    </w:p>
    <w:p w14:paraId="619D98A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]</w:t>
      </w:r>
    </w:p>
    <w:p w14:paraId="75F5859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[LIMIT number]</w:t>
      </w:r>
    </w:p>
    <w:p w14:paraId="6712228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使用</w:t>
      </w:r>
      <w:r>
        <w:rPr>
          <w:rFonts w:ascii="Verdana" w:hAnsi="Verdana"/>
        </w:rPr>
        <w:t>ALL</w:t>
      </w:r>
      <w:r>
        <w:rPr>
          <w:rFonts w:ascii="Verdana" w:hAnsi="Verdana"/>
        </w:rPr>
        <w:t>和</w:t>
      </w:r>
      <w:r>
        <w:rPr>
          <w:rFonts w:ascii="Verdana" w:hAnsi="Verdana"/>
        </w:rPr>
        <w:t>DISTINCT</w:t>
      </w:r>
      <w:r>
        <w:rPr>
          <w:rFonts w:ascii="Verdana" w:hAnsi="Verdana"/>
        </w:rPr>
        <w:t>选项区分对重复记录的处理。默认是</w:t>
      </w:r>
      <w:r>
        <w:rPr>
          <w:rFonts w:ascii="Verdana" w:hAnsi="Verdana"/>
        </w:rPr>
        <w:t>ALL</w:t>
      </w:r>
      <w:r>
        <w:rPr>
          <w:rFonts w:ascii="Verdana" w:hAnsi="Verdana"/>
        </w:rPr>
        <w:t>，表示查询所有记录。</w:t>
      </w:r>
      <w:r>
        <w:rPr>
          <w:rFonts w:ascii="Verdana" w:hAnsi="Verdana"/>
        </w:rPr>
        <w:lastRenderedPageBreak/>
        <w:t>DISTINCT</w:t>
      </w:r>
      <w:r>
        <w:rPr>
          <w:rFonts w:ascii="Verdana" w:hAnsi="Verdana"/>
        </w:rPr>
        <w:t>表示去掉重复的记录</w:t>
      </w:r>
    </w:p>
    <w:p w14:paraId="3DC2A16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6EB7C86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•Where </w:t>
      </w:r>
      <w:r>
        <w:rPr>
          <w:rFonts w:ascii="Verdana" w:hAnsi="Verdana"/>
        </w:rPr>
        <w:t>条件</w:t>
      </w:r>
    </w:p>
    <w:p w14:paraId="1B8F462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类似我们传统</w:t>
      </w:r>
      <w:r>
        <w:rPr>
          <w:rFonts w:ascii="Verdana" w:hAnsi="Verdana"/>
        </w:rPr>
        <w:t>SQL</w:t>
      </w:r>
      <w:r>
        <w:rPr>
          <w:rFonts w:ascii="Verdana" w:hAnsi="Verdana"/>
        </w:rPr>
        <w:t>的</w:t>
      </w:r>
      <w:r>
        <w:rPr>
          <w:rFonts w:ascii="Verdana" w:hAnsi="Verdana"/>
        </w:rPr>
        <w:t xml:space="preserve">where </w:t>
      </w:r>
      <w:r>
        <w:rPr>
          <w:rFonts w:ascii="Verdana" w:hAnsi="Verdana"/>
        </w:rPr>
        <w:t>条件</w:t>
      </w:r>
    </w:p>
    <w:p w14:paraId="6281EA1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目前支持</w:t>
      </w:r>
      <w:r>
        <w:rPr>
          <w:rFonts w:ascii="Verdana" w:hAnsi="Verdana"/>
        </w:rPr>
        <w:t xml:space="preserve"> AND,OR ,0.9</w:t>
      </w:r>
      <w:r>
        <w:rPr>
          <w:rFonts w:ascii="Verdana" w:hAnsi="Verdana"/>
        </w:rPr>
        <w:t>版本支持</w:t>
      </w:r>
      <w:r>
        <w:rPr>
          <w:rFonts w:ascii="Verdana" w:hAnsi="Verdana"/>
        </w:rPr>
        <w:t>between</w:t>
      </w:r>
    </w:p>
    <w:p w14:paraId="2CFED54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•IN, NOT IN</w:t>
      </w:r>
    </w:p>
    <w:p w14:paraId="47495CA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不支持</w:t>
      </w:r>
      <w:r>
        <w:rPr>
          <w:rFonts w:ascii="Verdana" w:hAnsi="Verdana"/>
        </w:rPr>
        <w:t>EXIST ,NOT EXIST</w:t>
      </w:r>
    </w:p>
    <w:p w14:paraId="6474A4F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ORDER BY</w:t>
      </w:r>
      <w:r>
        <w:rPr>
          <w:rStyle w:val="bold"/>
          <w:rFonts w:ascii="Verdana" w:hAnsi="Verdana"/>
          <w:b/>
          <w:bCs/>
        </w:rPr>
        <w:t>与</w:t>
      </w:r>
      <w:r>
        <w:rPr>
          <w:rStyle w:val="bold"/>
          <w:rFonts w:ascii="Verdana" w:hAnsi="Verdana"/>
          <w:b/>
          <w:bCs/>
        </w:rPr>
        <w:t>SORT BY</w:t>
      </w:r>
      <w:r>
        <w:rPr>
          <w:rStyle w:val="bold"/>
          <w:rFonts w:ascii="Verdana" w:hAnsi="Verdana"/>
          <w:b/>
          <w:bCs/>
        </w:rPr>
        <w:t>的不同</w:t>
      </w:r>
    </w:p>
    <w:p w14:paraId="69EAB02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•ORDER BY </w:t>
      </w:r>
      <w:r>
        <w:rPr>
          <w:rFonts w:ascii="Verdana" w:hAnsi="Verdana"/>
        </w:rPr>
        <w:t>全局排序，只有一个</w:t>
      </w:r>
      <w:r>
        <w:rPr>
          <w:rFonts w:ascii="Verdana" w:hAnsi="Verdana"/>
        </w:rPr>
        <w:t>Reduce</w:t>
      </w:r>
      <w:r>
        <w:rPr>
          <w:rFonts w:ascii="Verdana" w:hAnsi="Verdana"/>
        </w:rPr>
        <w:t>任务</w:t>
      </w:r>
    </w:p>
    <w:p w14:paraId="6B7519D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•SORT BY </w:t>
      </w:r>
      <w:r>
        <w:rPr>
          <w:rFonts w:ascii="Verdana" w:hAnsi="Verdana"/>
        </w:rPr>
        <w:t>只在本机做排序</w:t>
      </w:r>
    </w:p>
    <w:p w14:paraId="066C499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0350A1B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Limit</w:t>
      </w:r>
    </w:p>
    <w:p w14:paraId="4757C9B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•Limit </w:t>
      </w:r>
      <w:r>
        <w:rPr>
          <w:rFonts w:ascii="Verdana" w:hAnsi="Verdana"/>
        </w:rPr>
        <w:t>可以限制查询的记录数</w:t>
      </w:r>
    </w:p>
    <w:p w14:paraId="0DE3014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SELECT * FROM t1 LIMIT 5</w:t>
      </w:r>
    </w:p>
    <w:p w14:paraId="58B3B7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实现</w:t>
      </w:r>
      <w:r>
        <w:rPr>
          <w:rFonts w:ascii="Verdana" w:hAnsi="Verdana"/>
        </w:rPr>
        <w:t xml:space="preserve">Top k </w:t>
      </w:r>
      <w:r>
        <w:rPr>
          <w:rFonts w:ascii="Verdana" w:hAnsi="Verdana"/>
        </w:rPr>
        <w:t>查询</w:t>
      </w:r>
    </w:p>
    <w:p w14:paraId="0192011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下面的查询语句查询销售记录最大的</w:t>
      </w:r>
      <w:r>
        <w:rPr>
          <w:rFonts w:ascii="Verdana" w:hAnsi="Verdana"/>
        </w:rPr>
        <w:t xml:space="preserve"> 5 </w:t>
      </w:r>
      <w:proofErr w:type="gramStart"/>
      <w:r>
        <w:rPr>
          <w:rFonts w:ascii="Verdana" w:hAnsi="Verdana"/>
        </w:rPr>
        <w:t>个</w:t>
      </w:r>
      <w:proofErr w:type="gramEnd"/>
      <w:r>
        <w:rPr>
          <w:rFonts w:ascii="Verdana" w:hAnsi="Verdana"/>
        </w:rPr>
        <w:t>销售代表。</w:t>
      </w:r>
    </w:p>
    <w:p w14:paraId="59406CF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SET mapred.reduce.tasks = 1 </w:t>
      </w:r>
      <w:r>
        <w:rPr>
          <w:rFonts w:ascii="Verdana" w:hAnsi="Verdana"/>
        </w:rPr>
        <w:br/>
        <w:t>  SELECT * FROM test SORT BY amount DESC LIMIT 5</w:t>
      </w:r>
    </w:p>
    <w:p w14:paraId="17A09CD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•REGEX Column Specification</w:t>
      </w:r>
    </w:p>
    <w:p w14:paraId="07ACCA8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r>
        <w:rPr>
          <w:rFonts w:ascii="Verdana" w:hAnsi="Verdana"/>
        </w:rPr>
        <w:t>语句可以使用</w:t>
      </w:r>
      <w:proofErr w:type="gramStart"/>
      <w:r>
        <w:rPr>
          <w:rFonts w:ascii="Verdana" w:hAnsi="Verdana"/>
        </w:rPr>
        <w:t>正则表达式做列选择</w:t>
      </w:r>
      <w:proofErr w:type="gramEnd"/>
      <w:r>
        <w:rPr>
          <w:rFonts w:ascii="Verdana" w:hAnsi="Verdana"/>
        </w:rPr>
        <w:t>，下面的语句查询除了</w:t>
      </w:r>
      <w:r>
        <w:rPr>
          <w:rFonts w:ascii="Verdana" w:hAnsi="Verdana"/>
        </w:rPr>
        <w:t xml:space="preserve"> ds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hr </w:t>
      </w:r>
      <w:r>
        <w:rPr>
          <w:rFonts w:ascii="Verdana" w:hAnsi="Verdana"/>
        </w:rPr>
        <w:t>之外的所有列：</w:t>
      </w:r>
    </w:p>
    <w:p w14:paraId="66FBD34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proofErr w:type="gramStart"/>
      <w:r>
        <w:rPr>
          <w:rFonts w:ascii="Verdana" w:hAnsi="Verdana"/>
        </w:rPr>
        <w:t>`(</w:t>
      </w:r>
      <w:proofErr w:type="gramEnd"/>
      <w:r>
        <w:rPr>
          <w:rFonts w:ascii="Verdana" w:hAnsi="Verdana"/>
        </w:rPr>
        <w:t>ds|hr)?+.+` FROM test</w:t>
      </w:r>
      <w:bookmarkStart w:id="152" w:name="t37"/>
      <w:bookmarkEnd w:id="152"/>
    </w:p>
    <w:p w14:paraId="43E71E8A" w14:textId="65E48050" w:rsidR="00C81129" w:rsidRPr="00C81129" w:rsidRDefault="00C81129" w:rsidP="00C81129">
      <w:pPr>
        <w:shd w:val="clear" w:color="auto" w:fill="FAFAFA"/>
        <w:spacing w:line="315" w:lineRule="atLeast"/>
        <w:rPr>
          <w:rFonts w:ascii="Verdana" w:hAnsi="Verdana"/>
          <w:b/>
        </w:rPr>
      </w:pPr>
      <w:r w:rsidRPr="00C81129">
        <w:rPr>
          <w:b/>
        </w:rPr>
        <w:t>例如</w:t>
      </w:r>
    </w:p>
    <w:p w14:paraId="148B6967" w14:textId="77777777" w:rsidR="00C81129" w:rsidRDefault="00C81129" w:rsidP="00B01513">
      <w:pPr>
        <w:pStyle w:val="4"/>
      </w:pPr>
      <w:bookmarkStart w:id="153" w:name="t38"/>
      <w:bookmarkEnd w:id="153"/>
      <w:proofErr w:type="gramStart"/>
      <w:r>
        <w:t>按先件查询</w:t>
      </w:r>
      <w:proofErr w:type="gramEnd"/>
    </w:p>
    <w:p w14:paraId="43576305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SELECT a.foo FROM invites a WHERE a.ds='&lt;DATE&gt;';</w:t>
      </w:r>
    </w:p>
    <w:p w14:paraId="0A7E7F0D" w14:textId="77777777" w:rsidR="00C81129" w:rsidRDefault="00C81129" w:rsidP="00B01513">
      <w:pPr>
        <w:pStyle w:val="4"/>
      </w:pPr>
      <w:bookmarkStart w:id="154" w:name="t39"/>
      <w:bookmarkEnd w:id="154"/>
      <w:r>
        <w:t>将查询数据输出至目录：</w:t>
      </w:r>
    </w:p>
    <w:p w14:paraId="31DCCD19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INSERT OVERWRITE DIRECTORY '/tmp/hdfs_out' SELECT a.* FROM invites a WHERE a.ds='&lt;DATE&gt;';</w:t>
      </w:r>
    </w:p>
    <w:p w14:paraId="7EB4F479" w14:textId="77777777" w:rsidR="00C81129" w:rsidRDefault="00C81129" w:rsidP="00B01513">
      <w:pPr>
        <w:pStyle w:val="4"/>
      </w:pPr>
      <w:bookmarkStart w:id="155" w:name="t40"/>
      <w:bookmarkEnd w:id="155"/>
      <w:r>
        <w:t>将查询结果输出至本地目录：</w:t>
      </w:r>
    </w:p>
    <w:p w14:paraId="7F13AF3A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INSERT OVERWRITE LOCAL DIRECTORY '/tmp/local_out' SELECT a.* FROM pokes a;</w:t>
      </w:r>
    </w:p>
    <w:p w14:paraId="31364C37" w14:textId="77777777" w:rsidR="00C81129" w:rsidRDefault="00C81129" w:rsidP="00B01513">
      <w:pPr>
        <w:pStyle w:val="4"/>
      </w:pPr>
      <w:bookmarkStart w:id="156" w:name="t41"/>
      <w:bookmarkEnd w:id="156"/>
      <w:r>
        <w:lastRenderedPageBreak/>
        <w:t>选择所有列到本地目录</w:t>
      </w:r>
      <w:r>
        <w:t xml:space="preserve"> </w:t>
      </w:r>
      <w:r>
        <w:t>：</w:t>
      </w:r>
    </w:p>
    <w:p w14:paraId="0B16B579" w14:textId="77777777" w:rsidR="00C81129" w:rsidRDefault="00C81129" w:rsidP="00C81129">
      <w:pPr>
        <w:pStyle w:val="aa"/>
      </w:pPr>
      <w:r>
        <w:t>hive&gt; INSERT OVERWRITE TABLE events SELECT a.* FROM profiles a;</w:t>
      </w:r>
      <w:r>
        <w:br/>
        <w:t>hive&gt; INSERT OVERWRITE TABLE events SELECT a.* FROM profiles a WHERE a.key &lt; 100;</w:t>
      </w:r>
      <w:r>
        <w:br/>
        <w:t>hive&gt; INSERT OVERWRITE LOCAL DIRECTORY '/tmp/reg_3' SELECT a.* FROM events a;</w:t>
      </w:r>
      <w:r>
        <w:br/>
        <w:t>hive&gt; INSERT OVERWRITE DIRECTORY '/tmp/reg_4' select a.invites, a.pokes FROM profiles a;</w:t>
      </w:r>
      <w:r>
        <w:br/>
        <w:t>hive&gt; INSERT OVERWRITE DIRECTORY '/tmp/reg_5' SELECT COUNT(1) FROM invites a WHERE a.ds='&lt;DATE&gt;';</w:t>
      </w:r>
      <w:r>
        <w:br/>
        <w:t>hive&gt; INSERT OVERWRITE DIRECTORY '/tmp/reg_5' SELECT a.foo, a.bar FROM invites a;</w:t>
      </w:r>
      <w:r>
        <w:br/>
        <w:t>hive&gt; INSERT OVERWRITE LOCAL DIRECTORY '/tmp/sum' SELECT SUM(a.pc) FROM pc1 a;</w:t>
      </w:r>
    </w:p>
    <w:p w14:paraId="013C8E1F" w14:textId="77777777" w:rsidR="00C81129" w:rsidRDefault="00C81129" w:rsidP="00B01513">
      <w:pPr>
        <w:pStyle w:val="4"/>
      </w:pPr>
      <w:bookmarkStart w:id="157" w:name="t42"/>
      <w:bookmarkEnd w:id="157"/>
      <w:r>
        <w:t>将一个表的统计结果插入另一个表中：</w:t>
      </w:r>
    </w:p>
    <w:p w14:paraId="0B24E05B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FROM invites a INSERT OVERWRITE TABLE events SELECT a.bar, count(1) WHERE a.foo &gt; 0 GROUP BY a.bar;</w:t>
      </w:r>
      <w:r>
        <w:br/>
        <w:t>hive&gt; INSERT OVERWRITE TABLE events SELECT a.bar, count(1) FROM invites a WHERE a.foo &gt; 0 GROUP BY a.bar;</w:t>
      </w:r>
      <w:r>
        <w:br/>
        <w:t>JOIN</w:t>
      </w:r>
      <w:r>
        <w:br/>
        <w:t>hive&gt; FROM pokes t1 JOIN invites t2 ON (t1.bar = t2.bar) INSERT OVERWRITE TABLE events SELECT t1.bar, t1.foo, t2.foo;</w:t>
      </w:r>
    </w:p>
    <w:p w14:paraId="20BFB32A" w14:textId="77777777" w:rsidR="00C81129" w:rsidRDefault="00C81129" w:rsidP="00B01513">
      <w:pPr>
        <w:pStyle w:val="4"/>
      </w:pPr>
      <w:bookmarkStart w:id="158" w:name="t43"/>
      <w:bookmarkEnd w:id="158"/>
      <w:r>
        <w:t>将多表数据插入到同一表中：</w:t>
      </w:r>
    </w:p>
    <w:p w14:paraId="754928C2" w14:textId="77777777" w:rsidR="00C81129" w:rsidRDefault="00C81129" w:rsidP="00C81129">
      <w:pPr>
        <w:pStyle w:val="aa"/>
      </w:pPr>
      <w:r>
        <w:t>FROM src</w:t>
      </w:r>
      <w:r>
        <w:br/>
        <w:t>INSERT OVERWRITE TABLE dest1 SELECT src.* WHERE src.key &lt; 100</w:t>
      </w:r>
      <w:r>
        <w:br/>
        <w:t>INSERT OVERWRITE TABLE dest2 SELECT src.key, src.value WHERE src.key &gt;= 100 and src.key &lt; 200</w:t>
      </w:r>
      <w:r>
        <w:br/>
        <w:t xml:space="preserve">INSERT OVERWRITE TABLE dest3 </w:t>
      </w:r>
      <w:proofErr w:type="gramStart"/>
      <w:r>
        <w:t>PARTITION(</w:t>
      </w:r>
      <w:proofErr w:type="gramEnd"/>
      <w:r>
        <w:t>ds='2008-04-08', hr='12') SELECT src.key WHERE src.key &gt;= 200 and src.key &lt; 300</w:t>
      </w:r>
      <w:r>
        <w:br/>
        <w:t>INSERT OVERWRITE LOCAL DIRECTORY '/tmp/dest4.out' SELECT src.value WHERE src.key &gt;= 300;</w:t>
      </w:r>
    </w:p>
    <w:p w14:paraId="12ADA283" w14:textId="77777777" w:rsidR="00C81129" w:rsidRDefault="00C81129" w:rsidP="00B01513">
      <w:pPr>
        <w:pStyle w:val="4"/>
      </w:pPr>
      <w:bookmarkStart w:id="159" w:name="t44"/>
      <w:bookmarkEnd w:id="159"/>
      <w:r>
        <w:t>将文件流直接插入文件：</w:t>
      </w:r>
    </w:p>
    <w:p w14:paraId="2A40396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FROM invites a INSERT OVERWRITE TABLE events SELECT TRANSFORM(a.foo, a.bar) AS (oof, rab) USING '/bin/cat' WHERE a.ds &gt; '2008-08-09';</w:t>
      </w:r>
      <w:r>
        <w:br/>
      </w:r>
      <w:r>
        <w:lastRenderedPageBreak/>
        <w:t>This streams the data in the map phase through the script /bin/cat (like hadoop streaming). Similarly - streaming can be used on the reduce side (please see the Hive Tutorial or examples)</w:t>
      </w:r>
    </w:p>
    <w:p w14:paraId="7CE71EFF" w14:textId="77777777" w:rsidR="00C81129" w:rsidRDefault="00C81129" w:rsidP="00C81129">
      <w:pPr>
        <w:pStyle w:val="aa"/>
      </w:pPr>
    </w:p>
    <w:p w14:paraId="499D2322" w14:textId="77777777" w:rsidR="00C81129" w:rsidRDefault="00C81129" w:rsidP="00C81129">
      <w:pPr>
        <w:pStyle w:val="aa"/>
      </w:pPr>
    </w:p>
    <w:p w14:paraId="2C59AAFE" w14:textId="77777777" w:rsidR="00C81129" w:rsidRDefault="00C81129" w:rsidP="00B01513">
      <w:pPr>
        <w:pStyle w:val="4"/>
        <w:spacing w:before="0" w:after="0"/>
      </w:pPr>
      <w:bookmarkStart w:id="160" w:name="t45"/>
      <w:bookmarkEnd w:id="160"/>
      <w:r>
        <w:rPr>
          <w:rStyle w:val="bold"/>
        </w:rPr>
        <w:t xml:space="preserve">3.2 </w:t>
      </w:r>
      <w:r>
        <w:rPr>
          <w:rStyle w:val="bold"/>
        </w:rPr>
        <w:t>基于</w:t>
      </w:r>
      <w:r>
        <w:rPr>
          <w:rStyle w:val="bold"/>
        </w:rPr>
        <w:t>Partition</w:t>
      </w:r>
      <w:r>
        <w:rPr>
          <w:rStyle w:val="bold"/>
        </w:rPr>
        <w:t>的查询</w:t>
      </w:r>
    </w:p>
    <w:p w14:paraId="07018B5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一般</w:t>
      </w:r>
      <w:r>
        <w:rPr>
          <w:rFonts w:ascii="Verdana" w:hAnsi="Verdana"/>
        </w:rPr>
        <w:t xml:space="preserve"> SELECT </w:t>
      </w:r>
      <w:r>
        <w:rPr>
          <w:rFonts w:ascii="Verdana" w:hAnsi="Verdana"/>
        </w:rPr>
        <w:t>查询会扫描整个表，使用</w:t>
      </w:r>
      <w:r>
        <w:rPr>
          <w:rFonts w:ascii="Verdana" w:hAnsi="Verdana"/>
        </w:rPr>
        <w:t xml:space="preserve"> PARTITIONED BY </w:t>
      </w:r>
      <w:proofErr w:type="gramStart"/>
      <w:r>
        <w:rPr>
          <w:rFonts w:ascii="Verdana" w:hAnsi="Verdana"/>
        </w:rPr>
        <w:t>子句建表</w:t>
      </w:r>
      <w:proofErr w:type="gramEnd"/>
      <w:r>
        <w:rPr>
          <w:rFonts w:ascii="Verdana" w:hAnsi="Verdana"/>
        </w:rPr>
        <w:t>，查询就可以利用分区剪枝（</w:t>
      </w:r>
      <w:r>
        <w:rPr>
          <w:rFonts w:ascii="Verdana" w:hAnsi="Verdana"/>
        </w:rPr>
        <w:t>input pruning</w:t>
      </w:r>
      <w:r>
        <w:rPr>
          <w:rFonts w:ascii="Verdana" w:hAnsi="Verdana"/>
        </w:rPr>
        <w:t>）的特性</w:t>
      </w:r>
    </w:p>
    <w:p w14:paraId="614C7EB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•Hive </w:t>
      </w:r>
      <w:r>
        <w:rPr>
          <w:rFonts w:ascii="Verdana" w:hAnsi="Verdana"/>
        </w:rPr>
        <w:t>当前的实现是，只有分区断言出现在离</w:t>
      </w:r>
      <w:r>
        <w:rPr>
          <w:rFonts w:ascii="Verdana" w:hAnsi="Verdana"/>
        </w:rPr>
        <w:t xml:space="preserve"> FROM </w:t>
      </w:r>
      <w:r>
        <w:rPr>
          <w:rFonts w:ascii="Verdana" w:hAnsi="Verdana"/>
        </w:rPr>
        <w:t>子句最近的那个</w:t>
      </w:r>
      <w:r>
        <w:rPr>
          <w:rFonts w:ascii="Verdana" w:hAnsi="Verdana"/>
        </w:rPr>
        <w:t xml:space="preserve">WHERE </w:t>
      </w:r>
      <w:r>
        <w:rPr>
          <w:rFonts w:ascii="Verdana" w:hAnsi="Verdana"/>
        </w:rPr>
        <w:t>子句中，才会启用分区剪枝</w:t>
      </w:r>
    </w:p>
    <w:p w14:paraId="4EA6566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5E4E578E" w14:textId="77777777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61" w:name="t46"/>
      <w:bookmarkEnd w:id="161"/>
      <w:r>
        <w:rPr>
          <w:rStyle w:val="bold"/>
          <w:rFonts w:ascii="Verdana" w:hAnsi="Verdana"/>
        </w:rPr>
        <w:t>3.3 Join</w:t>
      </w:r>
    </w:p>
    <w:p w14:paraId="7E81D91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Syntax</w:t>
      </w:r>
    </w:p>
    <w:p w14:paraId="567361B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join_table: </w:t>
      </w:r>
      <w:r>
        <w:rPr>
          <w:rFonts w:ascii="Verdana" w:hAnsi="Verdana"/>
        </w:rPr>
        <w:br/>
        <w:t>   table_reference JOIN table_factor [join_condition] </w:t>
      </w:r>
      <w:r>
        <w:rPr>
          <w:rFonts w:ascii="Verdana" w:hAnsi="Verdana"/>
        </w:rPr>
        <w:br/>
        <w:t>  | table_reference {LEFT|RIGHT|FULL} [OUTER] JOIN table_reference join_condition </w:t>
      </w:r>
      <w:r>
        <w:rPr>
          <w:rFonts w:ascii="Verdana" w:hAnsi="Verdana"/>
        </w:rPr>
        <w:br/>
        <w:t>  | table_reference LEFT SEMI JOIN table_reference join_condition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table_reference: </w:t>
      </w:r>
      <w:r>
        <w:rPr>
          <w:rFonts w:ascii="Verdana" w:hAnsi="Verdana"/>
        </w:rPr>
        <w:br/>
        <w:t>    table_factor </w:t>
      </w:r>
      <w:r>
        <w:rPr>
          <w:rFonts w:ascii="Verdana" w:hAnsi="Verdana"/>
        </w:rPr>
        <w:br/>
        <w:t>  | join_table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table_factor: </w:t>
      </w:r>
      <w:r>
        <w:rPr>
          <w:rFonts w:ascii="Verdana" w:hAnsi="Verdana"/>
        </w:rPr>
        <w:br/>
        <w:t>    tbl_name [alias] </w:t>
      </w:r>
      <w:r>
        <w:rPr>
          <w:rFonts w:ascii="Verdana" w:hAnsi="Verdana"/>
        </w:rPr>
        <w:br/>
        <w:t>  | table_subquery alias </w:t>
      </w:r>
      <w:r>
        <w:rPr>
          <w:rFonts w:ascii="Verdana" w:hAnsi="Verdana"/>
        </w:rPr>
        <w:br/>
        <w:t xml:space="preserve">  | </w:t>
      </w:r>
      <w:proofErr w:type="gramStart"/>
      <w:r>
        <w:rPr>
          <w:rFonts w:ascii="Verdana" w:hAnsi="Verdana"/>
        </w:rPr>
        <w:t>( table</w:t>
      </w:r>
      <w:proofErr w:type="gramEnd"/>
      <w:r>
        <w:rPr>
          <w:rFonts w:ascii="Verdana" w:hAnsi="Verdana"/>
        </w:rPr>
        <w:t>_references )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join_condition: </w:t>
      </w:r>
      <w:r>
        <w:rPr>
          <w:rFonts w:ascii="Verdana" w:hAnsi="Verdana"/>
        </w:rPr>
        <w:br/>
        <w:t>    ON equality_expression ( AND equality_expression )*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equality_expression: </w:t>
      </w:r>
      <w:r>
        <w:rPr>
          <w:rFonts w:ascii="Verdana" w:hAnsi="Verdana"/>
        </w:rPr>
        <w:br/>
        <w:t>    expression = expression</w:t>
      </w:r>
    </w:p>
    <w:p w14:paraId="237963A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•Hive </w:t>
      </w:r>
      <w:r>
        <w:rPr>
          <w:rFonts w:ascii="Verdana" w:hAnsi="Verdana"/>
        </w:rPr>
        <w:t>只支持等值连接（</w:t>
      </w:r>
      <w:r>
        <w:rPr>
          <w:rFonts w:ascii="Verdana" w:hAnsi="Verdana"/>
        </w:rPr>
        <w:t>equality joins</w:t>
      </w:r>
      <w:r>
        <w:rPr>
          <w:rFonts w:ascii="Verdana" w:hAnsi="Verdana"/>
        </w:rPr>
        <w:t>）、外连接（</w:t>
      </w:r>
      <w:r>
        <w:rPr>
          <w:rFonts w:ascii="Verdana" w:hAnsi="Verdana"/>
        </w:rPr>
        <w:t>outer joins</w:t>
      </w:r>
      <w:r>
        <w:rPr>
          <w:rFonts w:ascii="Verdana" w:hAnsi="Verdana"/>
        </w:rPr>
        <w:t>）和（</w:t>
      </w:r>
      <w:r>
        <w:rPr>
          <w:rFonts w:ascii="Verdana" w:hAnsi="Verdana"/>
        </w:rPr>
        <w:t>left semi joins</w:t>
      </w:r>
      <w:r>
        <w:rPr>
          <w:rFonts w:ascii="Verdana" w:hAnsi="Verdana"/>
        </w:rPr>
        <w:t>）。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不支持所有非等值的连接，因为非等值连接非常难转化到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</w:t>
      </w:r>
    </w:p>
    <w:p w14:paraId="02F0EF4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70179EE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•LEFT</w:t>
      </w:r>
      <w:r>
        <w:rPr>
          <w:rFonts w:ascii="Verdana" w:hAnsi="Verdana"/>
        </w:rPr>
        <w:t>，</w:t>
      </w:r>
      <w:r>
        <w:rPr>
          <w:rFonts w:ascii="Verdana" w:hAnsi="Verdana"/>
        </w:rPr>
        <w:t>RIGHT</w:t>
      </w:r>
      <w:r>
        <w:rPr>
          <w:rFonts w:ascii="Verdana" w:hAnsi="Verdana"/>
        </w:rPr>
        <w:t>和</w:t>
      </w:r>
      <w:r>
        <w:rPr>
          <w:rFonts w:ascii="Verdana" w:hAnsi="Verdana"/>
        </w:rPr>
        <w:t>FULL OUTER</w:t>
      </w:r>
      <w:r>
        <w:rPr>
          <w:rFonts w:ascii="Verdana" w:hAnsi="Verdana"/>
        </w:rPr>
        <w:t>关键字用于处理</w:t>
      </w:r>
      <w:r>
        <w:rPr>
          <w:rFonts w:ascii="Verdana" w:hAnsi="Verdana"/>
        </w:rPr>
        <w:t>join</w:t>
      </w:r>
      <w:r>
        <w:rPr>
          <w:rFonts w:ascii="Verdana" w:hAnsi="Verdana"/>
        </w:rPr>
        <w:t>中空记录的情况</w:t>
      </w:r>
    </w:p>
    <w:p w14:paraId="5537DB4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•LEFT SEMI JOIN </w:t>
      </w:r>
      <w:r>
        <w:rPr>
          <w:rFonts w:ascii="Verdana" w:hAnsi="Verdana"/>
        </w:rPr>
        <w:t>是</w:t>
      </w:r>
      <w:r>
        <w:rPr>
          <w:rFonts w:ascii="Verdana" w:hAnsi="Verdana"/>
        </w:rPr>
        <w:t xml:space="preserve"> IN/EXISTS </w:t>
      </w:r>
      <w:r>
        <w:rPr>
          <w:rFonts w:ascii="Verdana" w:hAnsi="Verdana"/>
        </w:rPr>
        <w:t>子查询的一种更高效的实现</w:t>
      </w:r>
    </w:p>
    <w:p w14:paraId="5AE468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•join </w:t>
      </w:r>
      <w:r>
        <w:rPr>
          <w:rFonts w:ascii="Verdana" w:hAnsi="Verdana"/>
        </w:rPr>
        <w:t>时，每次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任务的逻辑是这样的：</w:t>
      </w:r>
      <w:r>
        <w:rPr>
          <w:rFonts w:ascii="Verdana" w:hAnsi="Verdana"/>
        </w:rPr>
        <w:t xml:space="preserve">reducer </w:t>
      </w:r>
      <w:r>
        <w:rPr>
          <w:rFonts w:ascii="Verdana" w:hAnsi="Verdana"/>
        </w:rPr>
        <w:t>会缓存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序列中除了</w:t>
      </w:r>
      <w:r>
        <w:rPr>
          <w:rFonts w:ascii="Verdana" w:hAnsi="Verdana"/>
        </w:rPr>
        <w:lastRenderedPageBreak/>
        <w:t>最后一个表的所有表的记录，再通过最后一个表将结果序列化到文件系统</w:t>
      </w:r>
    </w:p>
    <w:p w14:paraId="078995F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实践中，应该把最大的那个表写在最后</w:t>
      </w:r>
    </w:p>
    <w:p w14:paraId="444B300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join </w:t>
      </w:r>
      <w:r>
        <w:rPr>
          <w:rStyle w:val="bold"/>
          <w:rFonts w:ascii="Verdana" w:hAnsi="Verdana"/>
          <w:b/>
          <w:bCs/>
        </w:rPr>
        <w:t>查询时，需要注意几个关键点</w:t>
      </w:r>
    </w:p>
    <w:p w14:paraId="137E235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只支持等值</w:t>
      </w:r>
      <w:r>
        <w:rPr>
          <w:rFonts w:ascii="Verdana" w:hAnsi="Verdana"/>
        </w:rPr>
        <w:t>join</w:t>
      </w:r>
    </w:p>
    <w:p w14:paraId="691F375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a.* FROM a JOIN b ON (a.id = b.id)</w:t>
      </w:r>
    </w:p>
    <w:p w14:paraId="6D9B0A4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a.* FROM a JOIN b </w:t>
      </w:r>
      <w:r>
        <w:rPr>
          <w:rFonts w:ascii="Verdana" w:hAnsi="Verdana"/>
        </w:rPr>
        <w:br/>
        <w:t>    ON (a.id = b.id AND a.department = b.department)</w:t>
      </w:r>
    </w:p>
    <w:p w14:paraId="6FE6216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可以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多于</w:t>
      </w:r>
      <w:r>
        <w:rPr>
          <w:rFonts w:ascii="Verdana" w:hAnsi="Verdana"/>
        </w:rPr>
        <w:t xml:space="preserve"> 2 </w:t>
      </w:r>
      <w:proofErr w:type="gramStart"/>
      <w:r>
        <w:rPr>
          <w:rFonts w:ascii="Verdana" w:hAnsi="Verdana"/>
        </w:rPr>
        <w:t>个</w:t>
      </w:r>
      <w:proofErr w:type="gramEnd"/>
      <w:r>
        <w:rPr>
          <w:rFonts w:ascii="Verdana" w:hAnsi="Verdana"/>
        </w:rPr>
        <w:t>表，例如</w:t>
      </w:r>
    </w:p>
    <w:p w14:paraId="6A9D58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SELECT a.val, b.val, c.val FROM a JOIN b </w:t>
      </w:r>
      <w:r>
        <w:rPr>
          <w:rFonts w:ascii="Verdana" w:hAnsi="Verdana"/>
        </w:rPr>
        <w:br/>
        <w:t>    ON (a.key = b.key1) JOIN c ON (c.key = b.key2)</w:t>
      </w:r>
    </w:p>
    <w:p w14:paraId="3158CA6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659386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</w:t>
      </w:r>
      <w:r>
        <w:rPr>
          <w:rFonts w:ascii="Verdana" w:hAnsi="Verdana"/>
        </w:rPr>
        <w:t>join</w:t>
      </w:r>
      <w:r>
        <w:rPr>
          <w:rFonts w:ascii="Verdana" w:hAnsi="Verdana"/>
        </w:rPr>
        <w:t>中多个表的</w:t>
      </w:r>
      <w:r>
        <w:rPr>
          <w:rFonts w:ascii="Verdana" w:hAnsi="Verdana"/>
        </w:rPr>
        <w:t xml:space="preserve"> join key </w:t>
      </w:r>
      <w:r>
        <w:rPr>
          <w:rFonts w:ascii="Verdana" w:hAnsi="Verdana"/>
        </w:rPr>
        <w:t>是同一个，则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会被转化为单个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</w:t>
      </w:r>
    </w:p>
    <w:p w14:paraId="17D53AE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LEFT</w:t>
      </w:r>
      <w:r>
        <w:rPr>
          <w:rStyle w:val="bold"/>
          <w:rFonts w:ascii="Verdana" w:hAnsi="Verdana"/>
          <w:b/>
          <w:bCs/>
        </w:rPr>
        <w:t>，</w:t>
      </w:r>
      <w:r>
        <w:rPr>
          <w:rStyle w:val="bold"/>
          <w:rFonts w:ascii="Verdana" w:hAnsi="Verdana"/>
          <w:b/>
          <w:bCs/>
        </w:rPr>
        <w:t>RIGHT</w:t>
      </w:r>
      <w:r>
        <w:rPr>
          <w:rStyle w:val="bold"/>
          <w:rFonts w:ascii="Verdana" w:hAnsi="Verdana"/>
          <w:b/>
          <w:bCs/>
        </w:rPr>
        <w:t>和</w:t>
      </w:r>
      <w:r>
        <w:rPr>
          <w:rStyle w:val="bold"/>
          <w:rFonts w:ascii="Verdana" w:hAnsi="Verdana"/>
          <w:b/>
          <w:bCs/>
        </w:rPr>
        <w:t>FULL OUTER</w:t>
      </w:r>
    </w:p>
    <w:p w14:paraId="6A41A34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例子</w:t>
      </w:r>
    </w:p>
    <w:p w14:paraId="7322DD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a.val, b.val FROM a LEFT OUTER JOIN b ON (a.key=b.key)</w:t>
      </w:r>
    </w:p>
    <w:p w14:paraId="1B86FCE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24A151A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如果你想限制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的输出，应该在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子句中写过滤条件</w:t>
      </w:r>
      <w:r>
        <w:rPr>
          <w:rFonts w:ascii="Verdana" w:hAnsi="Verdana"/>
        </w:rPr>
        <w:t>——</w:t>
      </w:r>
      <w:r>
        <w:rPr>
          <w:rFonts w:ascii="Verdana" w:hAnsi="Verdana"/>
        </w:rPr>
        <w:t>或是在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子句中写</w:t>
      </w:r>
    </w:p>
    <w:p w14:paraId="5BC774A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0DD2E87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容易混淆的问题是表分区的情况</w:t>
      </w:r>
    </w:p>
    <w:p w14:paraId="6F2DB14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SELECT c.val, d.val FROM c LEFT OUTER JOIN d ON (c.key=d.key) </w:t>
      </w:r>
      <w:r>
        <w:rPr>
          <w:rFonts w:ascii="Verdana" w:hAnsi="Verdana"/>
        </w:rPr>
        <w:br/>
        <w:t>  WHERE a.ds='2010-07-07' AND b.ds='2010-07-07‘</w:t>
      </w:r>
    </w:p>
    <w:p w14:paraId="46F65DD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</w:t>
      </w:r>
      <w:r>
        <w:rPr>
          <w:rFonts w:ascii="Verdana" w:hAnsi="Verdana"/>
        </w:rPr>
        <w:t xml:space="preserve"> d </w:t>
      </w:r>
      <w:r>
        <w:rPr>
          <w:rFonts w:ascii="Verdana" w:hAnsi="Verdana"/>
        </w:rPr>
        <w:t>表中找不到对应</w:t>
      </w:r>
      <w:r>
        <w:rPr>
          <w:rFonts w:ascii="Verdana" w:hAnsi="Verdana"/>
        </w:rPr>
        <w:t xml:space="preserve"> c </w:t>
      </w:r>
      <w:r>
        <w:rPr>
          <w:rFonts w:ascii="Verdana" w:hAnsi="Verdana"/>
        </w:rPr>
        <w:t>表的记录，</w:t>
      </w:r>
      <w:r>
        <w:rPr>
          <w:rFonts w:ascii="Verdana" w:hAnsi="Verdana"/>
        </w:rPr>
        <w:t xml:space="preserve">d </w:t>
      </w:r>
      <w:r>
        <w:rPr>
          <w:rFonts w:ascii="Verdana" w:hAnsi="Verdana"/>
        </w:rPr>
        <w:t>表的所有列都会列出</w:t>
      </w:r>
      <w:r>
        <w:rPr>
          <w:rFonts w:ascii="Verdana" w:hAnsi="Verdana"/>
        </w:rPr>
        <w:t xml:space="preserve"> NULL</w:t>
      </w:r>
      <w:r>
        <w:rPr>
          <w:rFonts w:ascii="Verdana" w:hAnsi="Verdana"/>
        </w:rPr>
        <w:t>，包括</w:t>
      </w:r>
      <w:r>
        <w:rPr>
          <w:rFonts w:ascii="Verdana" w:hAnsi="Verdana"/>
        </w:rPr>
        <w:t xml:space="preserve"> ds </w:t>
      </w:r>
      <w:r>
        <w:rPr>
          <w:rFonts w:ascii="Verdana" w:hAnsi="Verdana"/>
        </w:rPr>
        <w:t>列。也就是说，</w:t>
      </w:r>
      <w:r>
        <w:rPr>
          <w:rFonts w:ascii="Verdana" w:hAnsi="Verdana"/>
        </w:rPr>
        <w:t xml:space="preserve">join </w:t>
      </w:r>
      <w:r>
        <w:rPr>
          <w:rFonts w:ascii="Verdana" w:hAnsi="Verdana"/>
        </w:rPr>
        <w:t>会过滤</w:t>
      </w:r>
      <w:r>
        <w:rPr>
          <w:rFonts w:ascii="Verdana" w:hAnsi="Verdana"/>
        </w:rPr>
        <w:t xml:space="preserve"> d </w:t>
      </w:r>
      <w:r>
        <w:rPr>
          <w:rFonts w:ascii="Verdana" w:hAnsi="Verdana"/>
        </w:rPr>
        <w:t>表中不能找到匹配</w:t>
      </w:r>
      <w:r>
        <w:rPr>
          <w:rFonts w:ascii="Verdana" w:hAnsi="Verdana"/>
        </w:rPr>
        <w:t xml:space="preserve"> c </w:t>
      </w:r>
      <w:r>
        <w:rPr>
          <w:rFonts w:ascii="Verdana" w:hAnsi="Verdana"/>
        </w:rPr>
        <w:t>表</w:t>
      </w:r>
      <w:r>
        <w:rPr>
          <w:rFonts w:ascii="Verdana" w:hAnsi="Verdana"/>
        </w:rPr>
        <w:t xml:space="preserve"> join key </w:t>
      </w:r>
      <w:r>
        <w:rPr>
          <w:rFonts w:ascii="Verdana" w:hAnsi="Verdana"/>
        </w:rPr>
        <w:t>的所有记录。这样的话，</w:t>
      </w:r>
      <w:r>
        <w:rPr>
          <w:rFonts w:ascii="Verdana" w:hAnsi="Verdana"/>
        </w:rPr>
        <w:t xml:space="preserve">LEFT OUTER </w:t>
      </w:r>
      <w:r>
        <w:rPr>
          <w:rFonts w:ascii="Verdana" w:hAnsi="Verdana"/>
        </w:rPr>
        <w:t>就使得查询结果与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子句无关</w:t>
      </w:r>
    </w:p>
    <w:p w14:paraId="747AB66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解决办法</w:t>
      </w:r>
    </w:p>
    <w:p w14:paraId="22B386B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c.val, d.val FROM c LEFT OUTER JOIN d </w:t>
      </w:r>
      <w:r>
        <w:rPr>
          <w:rFonts w:ascii="Verdana" w:hAnsi="Verdana"/>
        </w:rPr>
        <w:br/>
        <w:t>  ON (c.key=d.key AND d.ds='2009-07-07' AND c.ds='2009-07-07')</w:t>
      </w:r>
    </w:p>
    <w:p w14:paraId="5C43446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LEFT SEMI JOIN</w:t>
      </w:r>
    </w:p>
    <w:p w14:paraId="1BA36F1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•LEFT SEMI JOIN </w:t>
      </w:r>
      <w:r>
        <w:rPr>
          <w:rFonts w:ascii="Verdana" w:hAnsi="Verdana"/>
        </w:rPr>
        <w:t>的限制是，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子句中右边的</w:t>
      </w:r>
      <w:proofErr w:type="gramStart"/>
      <w:r>
        <w:rPr>
          <w:rFonts w:ascii="Verdana" w:hAnsi="Verdana"/>
        </w:rPr>
        <w:t>表只能</w:t>
      </w:r>
      <w:proofErr w:type="gramEnd"/>
      <w:r>
        <w:rPr>
          <w:rFonts w:ascii="Verdana" w:hAnsi="Verdana"/>
        </w:rPr>
        <w:t>在</w:t>
      </w:r>
      <w:r>
        <w:rPr>
          <w:rFonts w:ascii="Verdana" w:hAnsi="Verdana"/>
        </w:rPr>
        <w:t xml:space="preserve"> ON </w:t>
      </w:r>
      <w:r>
        <w:rPr>
          <w:rFonts w:ascii="Verdana" w:hAnsi="Verdana"/>
        </w:rPr>
        <w:t>子句中设置过滤条件，在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子句、</w:t>
      </w:r>
      <w:r>
        <w:rPr>
          <w:rFonts w:ascii="Verdana" w:hAnsi="Verdana"/>
        </w:rPr>
        <w:t xml:space="preserve">SELECT </w:t>
      </w:r>
      <w:r>
        <w:rPr>
          <w:rFonts w:ascii="Verdana" w:hAnsi="Verdana"/>
        </w:rPr>
        <w:t>子句或其他地方过滤都不行</w:t>
      </w:r>
    </w:p>
    <w:p w14:paraId="67EAB3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320775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a.key, a.value </w:t>
      </w:r>
      <w:r>
        <w:rPr>
          <w:rFonts w:ascii="Verdana" w:hAnsi="Verdana"/>
        </w:rPr>
        <w:br/>
        <w:t>  FROM a </w:t>
      </w:r>
      <w:r>
        <w:rPr>
          <w:rFonts w:ascii="Verdana" w:hAnsi="Verdana"/>
        </w:rPr>
        <w:br/>
        <w:t>  WHERE a.key in </w:t>
      </w:r>
      <w:r>
        <w:rPr>
          <w:rFonts w:ascii="Verdana" w:hAnsi="Verdana"/>
        </w:rPr>
        <w:br/>
        <w:t>   (SELECT b.key </w:t>
      </w:r>
      <w:r>
        <w:rPr>
          <w:rFonts w:ascii="Verdana" w:hAnsi="Verdana"/>
        </w:rPr>
        <w:br/>
        <w:t>    FROM B);</w:t>
      </w:r>
    </w:p>
    <w:p w14:paraId="63246D3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 </w:t>
      </w:r>
      <w:r>
        <w:rPr>
          <w:rFonts w:ascii="Verdana" w:hAnsi="Verdana"/>
        </w:rPr>
        <w:t>可以被重写为：</w:t>
      </w:r>
    </w:p>
    <w:p w14:paraId="077FB49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 SELECT a.key, a.val </w:t>
      </w:r>
      <w:r>
        <w:rPr>
          <w:rFonts w:ascii="Verdana" w:hAnsi="Verdana"/>
        </w:rPr>
        <w:br/>
        <w:t>   FROM a LEFT SEMI JOIN b on (a.key = b.key)</w:t>
      </w:r>
    </w:p>
    <w:p w14:paraId="4940199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UNION ALL</w:t>
      </w:r>
    </w:p>
    <w:p w14:paraId="3B227EB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用来合并多个</w:t>
      </w:r>
      <w:r>
        <w:rPr>
          <w:rFonts w:ascii="Verdana" w:hAnsi="Verdana"/>
        </w:rPr>
        <w:t>select</w:t>
      </w:r>
      <w:r>
        <w:rPr>
          <w:rFonts w:ascii="Verdana" w:hAnsi="Verdana"/>
        </w:rPr>
        <w:t>的查询结果，需要保证</w:t>
      </w:r>
      <w:r>
        <w:rPr>
          <w:rFonts w:ascii="Verdana" w:hAnsi="Verdana"/>
        </w:rPr>
        <w:t>select</w:t>
      </w:r>
      <w:r>
        <w:rPr>
          <w:rFonts w:ascii="Verdana" w:hAnsi="Verdana"/>
        </w:rPr>
        <w:t>中字段须一致</w:t>
      </w:r>
    </w:p>
    <w:p w14:paraId="3562EEB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•select_statement UNION ALL select_statement UNION ALL select_</w:t>
      </w:r>
      <w:proofErr w:type="gramStart"/>
      <w:r>
        <w:rPr>
          <w:rFonts w:ascii="Verdana" w:hAnsi="Verdana"/>
        </w:rPr>
        <w:t>statement ...</w:t>
      </w:r>
      <w:proofErr w:type="gramEnd"/>
    </w:p>
    <w:p w14:paraId="2F6BE474" w14:textId="77777777" w:rsidR="00C81129" w:rsidRDefault="00C81129" w:rsidP="00C81129">
      <w:pPr>
        <w:rPr>
          <w:rFonts w:ascii="宋体" w:hAnsi="宋体"/>
        </w:rPr>
      </w:pPr>
    </w:p>
    <w:p w14:paraId="5927FC0C" w14:textId="68B8AEAF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62" w:name="t47"/>
      <w:bookmarkEnd w:id="162"/>
      <w:r>
        <w:t> </w:t>
      </w:r>
      <w:bookmarkStart w:id="163" w:name="_Toc420428120"/>
      <w:bookmarkStart w:id="164" w:name="_Toc420428446"/>
      <w:r>
        <w:t>从</w:t>
      </w:r>
      <w:r>
        <w:t>SQL</w:t>
      </w:r>
      <w:r>
        <w:t>到</w:t>
      </w:r>
      <w:r>
        <w:t>HiveQL</w:t>
      </w:r>
      <w:r>
        <w:t>应转变的习惯</w:t>
      </w:r>
      <w:bookmarkEnd w:id="163"/>
      <w:bookmarkEnd w:id="164"/>
    </w:p>
    <w:p w14:paraId="6DFD4441" w14:textId="1380F07F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 w:cs="宋体"/>
          <w:sz w:val="27"/>
          <w:szCs w:val="27"/>
        </w:rPr>
      </w:pPr>
      <w:bookmarkStart w:id="165" w:name="t48"/>
      <w:bookmarkEnd w:id="165"/>
      <w:r>
        <w:rPr>
          <w:rStyle w:val="bold"/>
          <w:rFonts w:ascii="Verdana" w:hAnsi="Verdana"/>
        </w:rPr>
        <w:t>Hive</w:t>
      </w:r>
      <w:r>
        <w:rPr>
          <w:rStyle w:val="bold"/>
          <w:rFonts w:ascii="Verdana" w:hAnsi="Verdana"/>
        </w:rPr>
        <w:t>不支持等值连接</w:t>
      </w:r>
      <w:r>
        <w:rPr>
          <w:rStyle w:val="bold"/>
          <w:rFonts w:ascii="Verdana" w:hAnsi="Verdana"/>
        </w:rPr>
        <w:t> </w:t>
      </w:r>
    </w:p>
    <w:p w14:paraId="2830610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•SQL</w:t>
      </w:r>
      <w:r>
        <w:rPr>
          <w:rFonts w:ascii="Verdana" w:hAnsi="Verdana"/>
        </w:rPr>
        <w:t>中对两表内联可以写成：</w:t>
      </w:r>
    </w:p>
    <w:p w14:paraId="63074DA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* from dual a</w:t>
      </w:r>
      <w:proofErr w:type="gramStart"/>
      <w:r>
        <w:rPr>
          <w:rFonts w:ascii="Verdana" w:hAnsi="Verdana"/>
        </w:rPr>
        <w:t>,dual</w:t>
      </w:r>
      <w:proofErr w:type="gramEnd"/>
      <w:r>
        <w:rPr>
          <w:rFonts w:ascii="Verdana" w:hAnsi="Verdana"/>
        </w:rPr>
        <w:t xml:space="preserve"> b where a.key = b.key;</w:t>
      </w:r>
    </w:p>
    <w:p w14:paraId="2A3A6F5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•Hive</w:t>
      </w:r>
      <w:r>
        <w:rPr>
          <w:rFonts w:ascii="Verdana" w:hAnsi="Verdana"/>
        </w:rPr>
        <w:t>中应为</w:t>
      </w:r>
    </w:p>
    <w:p w14:paraId="1ECDF92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* from dual a join dual b on a.key = b.key; </w:t>
      </w:r>
    </w:p>
    <w:p w14:paraId="5EDC2ED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Arial" w:hAnsi="Arial" w:cs="Arial"/>
          <w:color w:val="333333"/>
          <w:sz w:val="18"/>
          <w:szCs w:val="18"/>
        </w:rPr>
        <w:t>而不是传统的格式：</w:t>
      </w:r>
      <w:r>
        <w:rPr>
          <w:rFonts w:ascii="Verdana" w:hAnsi="Verdana"/>
        </w:rPr>
        <w:t xml:space="preserve"> </w:t>
      </w:r>
    </w:p>
    <w:p w14:paraId="3FFF1BD2" w14:textId="77777777" w:rsidR="00C81129" w:rsidRDefault="00C81129" w:rsidP="00C81129">
      <w:pPr>
        <w:pStyle w:val="aa"/>
        <w:shd w:val="clear" w:color="auto" w:fill="FAFAFA"/>
        <w:spacing w:line="39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SELECT t1.a1 as c1, t2.b1 as c2FROM t1, t2 WHERE t1.a2 = t2.b2</w:t>
      </w:r>
    </w:p>
    <w:p w14:paraId="38DB15F7" w14:textId="455F557E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 w:cs="宋体"/>
        </w:rPr>
      </w:pPr>
      <w:bookmarkStart w:id="166" w:name="t49"/>
      <w:bookmarkEnd w:id="166"/>
      <w:r>
        <w:rPr>
          <w:rStyle w:val="bold"/>
          <w:rFonts w:ascii="Verdana" w:hAnsi="Verdana"/>
        </w:rPr>
        <w:t>分号字符</w:t>
      </w:r>
    </w:p>
    <w:p w14:paraId="47E673E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分号是</w:t>
      </w:r>
      <w:r>
        <w:rPr>
          <w:rFonts w:ascii="Verdana" w:hAnsi="Verdana"/>
        </w:rPr>
        <w:t>SQL</w:t>
      </w:r>
      <w:r>
        <w:rPr>
          <w:rFonts w:ascii="Verdana" w:hAnsi="Verdana"/>
        </w:rPr>
        <w:t>语句结束标记，在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中也是，但是在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中，对分号的识别没有那么智慧，例如：</w:t>
      </w:r>
    </w:p>
    <w:p w14:paraId="6EFA4B1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•select </w:t>
      </w:r>
      <w:proofErr w:type="gramStart"/>
      <w:r>
        <w:rPr>
          <w:rFonts w:ascii="Verdana" w:hAnsi="Verdana"/>
        </w:rPr>
        <w:t>concat(</w:t>
      </w:r>
      <w:proofErr w:type="gramEnd"/>
      <w:r>
        <w:rPr>
          <w:rFonts w:ascii="Verdana" w:hAnsi="Verdana"/>
        </w:rPr>
        <w:t>key,concat(';',key)) from dual;</w:t>
      </w:r>
    </w:p>
    <w:p w14:paraId="131EFB0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但</w:t>
      </w:r>
      <w:r>
        <w:rPr>
          <w:rFonts w:ascii="Verdana" w:hAnsi="Verdana"/>
        </w:rPr>
        <w:t>HiveQL</w:t>
      </w:r>
      <w:r>
        <w:rPr>
          <w:rFonts w:ascii="Verdana" w:hAnsi="Verdana"/>
        </w:rPr>
        <w:t>在解析语句时提示：</w:t>
      </w:r>
    </w:p>
    <w:p w14:paraId="269147B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 FAILED: Parse Error: line 0:-1 mismatched input '&lt;EOF&gt;' </w:t>
      </w:r>
      <w:proofErr w:type="gramStart"/>
      <w:r>
        <w:rPr>
          <w:rFonts w:ascii="Verdana" w:hAnsi="Verdana"/>
        </w:rPr>
        <w:t>expecting )</w:t>
      </w:r>
      <w:proofErr w:type="gramEnd"/>
      <w:r>
        <w:rPr>
          <w:rFonts w:ascii="Verdana" w:hAnsi="Verdana"/>
        </w:rPr>
        <w:t xml:space="preserve"> in function specification</w:t>
      </w:r>
    </w:p>
    <w:p w14:paraId="2E79CB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解决的办法是，使用分号的八进制的</w:t>
      </w:r>
      <w:r>
        <w:rPr>
          <w:rFonts w:ascii="Verdana" w:hAnsi="Verdana"/>
        </w:rPr>
        <w:t>ASCII</w:t>
      </w:r>
      <w:r>
        <w:rPr>
          <w:rFonts w:ascii="Verdana" w:hAnsi="Verdana"/>
        </w:rPr>
        <w:t>码进行转义，那么上述语句应写成：</w:t>
      </w:r>
    </w:p>
    <w:p w14:paraId="117BA75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•select </w:t>
      </w:r>
      <w:proofErr w:type="gramStart"/>
      <w:r>
        <w:rPr>
          <w:rFonts w:ascii="Verdana" w:hAnsi="Verdana"/>
        </w:rPr>
        <w:t>concat(</w:t>
      </w:r>
      <w:proofErr w:type="gramEnd"/>
      <w:r>
        <w:rPr>
          <w:rFonts w:ascii="Verdana" w:hAnsi="Verdana"/>
        </w:rPr>
        <w:t>key,concat('\073',key)) from dual;</w:t>
      </w:r>
    </w:p>
    <w:p w14:paraId="4FCFBEC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6FD689AB" w14:textId="71ABB1D3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67" w:name="t50"/>
      <w:bookmarkEnd w:id="167"/>
      <w:r>
        <w:rPr>
          <w:rFonts w:ascii="Verdana" w:hAnsi="Verdana"/>
        </w:rPr>
        <w:t>IS [NOT] NULL</w:t>
      </w:r>
    </w:p>
    <w:p w14:paraId="146C59D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•SQL</w:t>
      </w:r>
      <w:r>
        <w:rPr>
          <w:rFonts w:ascii="Verdana" w:hAnsi="Verdana"/>
        </w:rPr>
        <w:t>中</w:t>
      </w:r>
      <w:r>
        <w:rPr>
          <w:rFonts w:ascii="Verdana" w:hAnsi="Verdana"/>
        </w:rPr>
        <w:t>null</w:t>
      </w:r>
      <w:r>
        <w:rPr>
          <w:rFonts w:ascii="Verdana" w:hAnsi="Verdana"/>
        </w:rPr>
        <w:t>代表空值</w:t>
      </w:r>
      <w:r>
        <w:rPr>
          <w:rFonts w:ascii="Verdana" w:hAnsi="Verdana"/>
        </w:rPr>
        <w:t>, </w:t>
      </w:r>
      <w:r>
        <w:rPr>
          <w:rFonts w:ascii="Verdana" w:hAnsi="Verdana"/>
        </w:rPr>
        <w:t>值得警惕的是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</w:t>
      </w:r>
      <w:r>
        <w:rPr>
          <w:rFonts w:ascii="Verdana" w:hAnsi="Verdana"/>
        </w:rPr>
        <w:t>String</w:t>
      </w:r>
      <w:r>
        <w:rPr>
          <w:rFonts w:ascii="Verdana" w:hAnsi="Verdana"/>
        </w:rPr>
        <w:t>类型的字段若是空</w:t>
      </w:r>
      <w:r>
        <w:rPr>
          <w:rFonts w:ascii="Verdana" w:hAnsi="Verdana"/>
        </w:rPr>
        <w:t>(empty)</w:t>
      </w:r>
      <w:r>
        <w:rPr>
          <w:rFonts w:ascii="Verdana" w:hAnsi="Verdana"/>
        </w:rPr>
        <w:t>字符串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即长度为</w:t>
      </w:r>
      <w:r>
        <w:rPr>
          <w:rFonts w:ascii="Verdana" w:hAnsi="Verdana"/>
        </w:rPr>
        <w:t xml:space="preserve">0, </w:t>
      </w:r>
      <w:r>
        <w:rPr>
          <w:rFonts w:ascii="Verdana" w:hAnsi="Verdana"/>
        </w:rPr>
        <w:t>那么对它进行</w:t>
      </w:r>
      <w:r>
        <w:rPr>
          <w:rFonts w:ascii="Verdana" w:hAnsi="Verdana"/>
        </w:rPr>
        <w:t>IS NULL</w:t>
      </w:r>
      <w:r>
        <w:rPr>
          <w:rFonts w:ascii="Verdana" w:hAnsi="Verdana"/>
        </w:rPr>
        <w:t>的判断结果是</w:t>
      </w:r>
      <w:r>
        <w:rPr>
          <w:rFonts w:ascii="Verdana" w:hAnsi="Verdana"/>
        </w:rPr>
        <w:t>False.</w:t>
      </w:r>
    </w:p>
    <w:p w14:paraId="1BC026C3" w14:textId="2652B059" w:rsidR="00C81129" w:rsidRDefault="00C81129" w:rsidP="00B01513">
      <w:pPr>
        <w:pStyle w:val="4"/>
        <w:rPr>
          <w:rFonts w:ascii="宋体" w:hAnsi="宋体"/>
        </w:rPr>
      </w:pPr>
      <w:bookmarkStart w:id="168" w:name="t51"/>
      <w:bookmarkEnd w:id="168"/>
      <w:r>
        <w:rPr>
          <w:rFonts w:ascii="Arial" w:hAnsi="Arial" w:cs="Arial"/>
          <w:sz w:val="21"/>
          <w:szCs w:val="21"/>
          <w:shd w:val="clear" w:color="auto" w:fill="FFFFFF"/>
        </w:rPr>
        <w:t>Hive</w:t>
      </w:r>
      <w:r>
        <w:rPr>
          <w:rFonts w:ascii="Arial" w:hAnsi="Arial" w:cs="Arial"/>
          <w:sz w:val="21"/>
          <w:szCs w:val="21"/>
          <w:shd w:val="clear" w:color="auto" w:fill="FFFFFF"/>
        </w:rPr>
        <w:t>不支持将数据</w:t>
      </w:r>
      <w:r>
        <w:rPr>
          <w:shd w:val="clear" w:color="auto" w:fill="FFFFFF"/>
        </w:rPr>
        <w:t>插入</w:t>
      </w:r>
      <w:r>
        <w:t>现有的表或分区中，</w:t>
      </w:r>
    </w:p>
    <w:p w14:paraId="359BD883" w14:textId="77777777" w:rsidR="00C81129" w:rsidRDefault="00C81129" w:rsidP="00C81129">
      <w:pPr>
        <w:pStyle w:val="aa"/>
      </w:pPr>
      <w:r>
        <w:t>仅支持覆盖重写整个表，示例如下：</w:t>
      </w:r>
    </w:p>
    <w:p w14:paraId="36CDF2FB" w14:textId="152FF78E" w:rsidR="00C81129" w:rsidRDefault="00C81129" w:rsidP="00C81129">
      <w:r>
        <w:rPr>
          <w:b/>
          <w:bCs/>
        </w:rPr>
        <w:t>[sql]</w:t>
      </w:r>
      <w:r>
        <w:t xml:space="preserve"> </w:t>
      </w:r>
      <w:hyperlink r:id="rId14" w:tooltip="view plain" w:history="1">
        <w:r>
          <w:rPr>
            <w:rStyle w:val="a6"/>
          </w:rPr>
          <w:t>view plain</w:t>
        </w:r>
      </w:hyperlink>
      <w:hyperlink r:id="rId15" w:tooltip="copy" w:history="1">
        <w:r>
          <w:rPr>
            <w:rStyle w:val="a6"/>
          </w:rPr>
          <w:t>copy</w:t>
        </w:r>
      </w:hyperlink>
      <w:hyperlink r:id="rId16" w:tooltip="print" w:history="1">
        <w:r>
          <w:rPr>
            <w:rStyle w:val="a6"/>
          </w:rPr>
          <w:t>print</w:t>
        </w:r>
      </w:hyperlink>
      <w:hyperlink r:id="rId17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790076E9" wp14:editId="4C1322EF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1F6D89">
          <w:rPr>
            <w:color w:val="0000FF"/>
          </w:rPr>
          <w:pict w14:anchorId="21DEAE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15EF5569" w14:textId="77777777" w:rsidR="00C81129" w:rsidRDefault="00C81129" w:rsidP="00C8112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TABLE</w:t>
      </w:r>
      <w:r>
        <w:t> t1  </w:t>
      </w:r>
    </w:p>
    <w:p w14:paraId="19AC68E6" w14:textId="77777777" w:rsidR="00C81129" w:rsidRDefault="00C81129" w:rsidP="00C8112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* </w:t>
      </w:r>
      <w:r>
        <w:rPr>
          <w:rStyle w:val="keyword"/>
        </w:rPr>
        <w:t>FROM</w:t>
      </w:r>
      <w:r>
        <w:t> t2;  </w:t>
      </w:r>
    </w:p>
    <w:p w14:paraId="06410B8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TABLE t1</w:t>
      </w:r>
    </w:p>
    <w:p w14:paraId="0864414B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* FROM t2;</w:t>
      </w:r>
    </w:p>
    <w:p w14:paraId="09298868" w14:textId="77777777" w:rsidR="00C81129" w:rsidRDefault="00C81129" w:rsidP="00C81129">
      <w:pPr>
        <w:spacing w:after="240"/>
        <w:rPr>
          <w:sz w:val="24"/>
          <w:szCs w:val="24"/>
        </w:rPr>
      </w:pPr>
    </w:p>
    <w:p w14:paraId="1962AD10" w14:textId="4631D095" w:rsidR="00C81129" w:rsidRDefault="00C81129" w:rsidP="00B01513">
      <w:pPr>
        <w:pStyle w:val="4"/>
      </w:pPr>
      <w:bookmarkStart w:id="169" w:name="t52"/>
      <w:bookmarkEnd w:id="169"/>
      <w:r>
        <w:rPr>
          <w:rFonts w:ascii="Arial" w:hAnsi="Arial" w:cs="Arial"/>
          <w:sz w:val="21"/>
          <w:szCs w:val="21"/>
          <w:shd w:val="clear" w:color="auto" w:fill="FFFF66"/>
        </w:rPr>
        <w:lastRenderedPageBreak/>
        <w:t>hive</w:t>
      </w:r>
      <w:r>
        <w:rPr>
          <w:rFonts w:ascii="Arial" w:hAnsi="Arial" w:cs="Arial"/>
          <w:sz w:val="21"/>
          <w:szCs w:val="21"/>
          <w:shd w:val="clear" w:color="auto" w:fill="FFFF66"/>
        </w:rPr>
        <w:t>不支持</w:t>
      </w:r>
      <w:r>
        <w:rPr>
          <w:rFonts w:ascii="Arial" w:hAnsi="Arial" w:cs="Arial"/>
          <w:color w:val="333333"/>
          <w:sz w:val="21"/>
          <w:szCs w:val="21"/>
        </w:rPr>
        <w:t>INSERT INTO, UPDATE, DELETE</w:t>
      </w:r>
      <w:r>
        <w:rPr>
          <w:rFonts w:ascii="Arial" w:hAnsi="Arial" w:cs="Arial"/>
          <w:color w:val="333333"/>
          <w:sz w:val="21"/>
          <w:szCs w:val="21"/>
        </w:rPr>
        <w:t>操作</w:t>
      </w:r>
    </w:p>
    <w:p w14:paraId="799609E3" w14:textId="77777777" w:rsidR="00C81129" w:rsidRDefault="00C81129" w:rsidP="00C81129">
      <w:pPr>
        <w:pStyle w:val="aa"/>
      </w:pPr>
      <w:r>
        <w:rPr>
          <w:rFonts w:ascii="Arial" w:hAnsi="Arial" w:cs="Arial"/>
          <w:color w:val="333333"/>
          <w:sz w:val="18"/>
          <w:szCs w:val="18"/>
        </w:rPr>
        <w:t xml:space="preserve">    </w:t>
      </w:r>
      <w:r>
        <w:rPr>
          <w:rFonts w:ascii="Arial" w:hAnsi="Arial" w:cs="Arial"/>
          <w:color w:val="333333"/>
          <w:sz w:val="18"/>
          <w:szCs w:val="18"/>
        </w:rPr>
        <w:t>这样的话，就不要很复杂的锁机制来读写数据。</w:t>
      </w:r>
      <w:r>
        <w:rPr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     INSERT INTO syntax is only available starting in version 0.8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>INSERT INTO</w:t>
      </w:r>
      <w:r>
        <w:rPr>
          <w:rFonts w:ascii="Arial" w:hAnsi="Arial" w:cs="Arial"/>
          <w:sz w:val="18"/>
          <w:szCs w:val="18"/>
        </w:rPr>
        <w:t>就是在表或分区中追加数据。</w:t>
      </w:r>
    </w:p>
    <w:p w14:paraId="0C0649D2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684AB69B" w14:textId="452DEF6D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70" w:name="t53"/>
      <w:bookmarkEnd w:id="170"/>
      <w:r>
        <w:rPr>
          <w:rFonts w:ascii="Arial" w:hAnsi="Arial" w:cs="Arial"/>
          <w:color w:val="000000"/>
          <w:sz w:val="20"/>
          <w:szCs w:val="20"/>
          <w:shd w:val="clear" w:color="auto" w:fill="FFFF66"/>
        </w:rPr>
        <w:t>hive</w:t>
      </w:r>
      <w:r>
        <w:rPr>
          <w:rFonts w:ascii="Arial" w:hAnsi="Arial" w:cs="Arial"/>
          <w:sz w:val="20"/>
          <w:szCs w:val="20"/>
        </w:rPr>
        <w:t>支持嵌入</w:t>
      </w:r>
      <w:r>
        <w:rPr>
          <w:rFonts w:ascii="Arial" w:hAnsi="Arial" w:cs="Arial"/>
          <w:sz w:val="20"/>
          <w:szCs w:val="20"/>
        </w:rPr>
        <w:t>mapreduce</w:t>
      </w:r>
      <w:r>
        <w:rPr>
          <w:rFonts w:ascii="Arial" w:hAnsi="Arial" w:cs="Arial"/>
          <w:sz w:val="20"/>
          <w:szCs w:val="20"/>
        </w:rPr>
        <w:t>程序，来处理复杂的逻辑</w:t>
      </w:r>
    </w:p>
    <w:p w14:paraId="154C56CA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如：</w:t>
      </w:r>
    </w:p>
    <w:p w14:paraId="2CAA4E3D" w14:textId="7012CA33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21" w:tooltip="view plain" w:history="1">
        <w:r>
          <w:rPr>
            <w:rStyle w:val="a6"/>
          </w:rPr>
          <w:t>view plain</w:t>
        </w:r>
      </w:hyperlink>
      <w:hyperlink r:id="rId22" w:tooltip="copy" w:history="1">
        <w:r>
          <w:rPr>
            <w:rStyle w:val="a6"/>
          </w:rPr>
          <w:t>copy</w:t>
        </w:r>
      </w:hyperlink>
      <w:hyperlink r:id="rId23" w:tooltip="print" w:history="1">
        <w:r>
          <w:rPr>
            <w:rStyle w:val="a6"/>
          </w:rPr>
          <w:t>print</w:t>
        </w:r>
      </w:hyperlink>
      <w:hyperlink r:id="rId24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76CF8C69" wp14:editId="67EC520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1F6D89">
          <w:rPr>
            <w:color w:val="0000FF"/>
          </w:rPr>
          <w:pict w14:anchorId="134A9D12">
            <v:shape id="_x0000_i1026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1C883F3F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(  </w:t>
      </w:r>
    </w:p>
    <w:p w14:paraId="31EF197F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MAP doctext USING </w:t>
      </w:r>
      <w:r>
        <w:rPr>
          <w:rStyle w:val="string"/>
        </w:rPr>
        <w:t>'python wc_mapper.py'</w:t>
      </w:r>
      <w:r>
        <w:t> </w:t>
      </w:r>
      <w:r>
        <w:rPr>
          <w:rStyle w:val="keyword"/>
        </w:rPr>
        <w:t>AS</w:t>
      </w:r>
      <w:r>
        <w:t> (word, cnt)  </w:t>
      </w:r>
    </w:p>
    <w:p w14:paraId="3CB1ED29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docs  </w:t>
      </w:r>
    </w:p>
    <w:p w14:paraId="10E41770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CLUSTER </w:t>
      </w:r>
      <w:r>
        <w:rPr>
          <w:rStyle w:val="keyword"/>
        </w:rPr>
        <w:t>BY</w:t>
      </w:r>
      <w:r>
        <w:t> word  </w:t>
      </w:r>
    </w:p>
    <w:p w14:paraId="1963D97D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) a  </w:t>
      </w:r>
    </w:p>
    <w:p w14:paraId="269B53EC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REDUCE word, cnt USING </w:t>
      </w:r>
      <w:r>
        <w:rPr>
          <w:rStyle w:val="string"/>
        </w:rPr>
        <w:t>'python wc_reduce.py'</w:t>
      </w:r>
      <w:r>
        <w:t>;  </w:t>
      </w:r>
    </w:p>
    <w:p w14:paraId="2FEF517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(</w:t>
      </w:r>
    </w:p>
    <w:p w14:paraId="0B14F5B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MAP doctext USING 'python wc_mapper.py' AS (word, cnt)</w:t>
      </w:r>
    </w:p>
    <w:p w14:paraId="3E22F26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docs</w:t>
      </w:r>
    </w:p>
    <w:p w14:paraId="5DBB18FC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CLUSTER BY word</w:t>
      </w:r>
    </w:p>
    <w:p w14:paraId="6DBA702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) a</w:t>
      </w:r>
    </w:p>
    <w:p w14:paraId="246CBA78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REDUCE word, cnt USING 'python wc_reduce.py';</w:t>
      </w:r>
    </w:p>
    <w:p w14:paraId="7A3A59A5" w14:textId="77777777" w:rsidR="00C81129" w:rsidRDefault="00C81129" w:rsidP="00C81129">
      <w:pPr>
        <w:rPr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  <w:t xml:space="preserve">--doctext: </w:t>
      </w:r>
      <w:r>
        <w:rPr>
          <w:rFonts w:ascii="Arial" w:hAnsi="Arial" w:cs="Arial"/>
          <w:color w:val="333333"/>
          <w:szCs w:val="21"/>
        </w:rPr>
        <w:t>是输入</w:t>
      </w:r>
      <w:r>
        <w:t xml:space="preserve"> </w:t>
      </w:r>
    </w:p>
    <w:p w14:paraId="2B8DF6CB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--word, cnt: 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t>map</w:t>
      </w:r>
      <w:r>
        <w:rPr>
          <w:rFonts w:ascii="Arial" w:hAnsi="Arial" w:cs="Arial"/>
          <w:color w:val="333333"/>
          <w:sz w:val="18"/>
          <w:szCs w:val="18"/>
        </w:rPr>
        <w:t>程序的输出</w:t>
      </w:r>
    </w:p>
    <w:p w14:paraId="00419A4C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--CLUSTER BY: </w:t>
      </w:r>
      <w:r>
        <w:rPr>
          <w:rFonts w:ascii="Arial" w:hAnsi="Arial" w:cs="Arial"/>
          <w:color w:val="333333"/>
          <w:sz w:val="18"/>
          <w:szCs w:val="18"/>
        </w:rPr>
        <w:t>将</w:t>
      </w:r>
      <w:r>
        <w:rPr>
          <w:rFonts w:ascii="Arial" w:hAnsi="Arial" w:cs="Arial"/>
          <w:color w:val="333333"/>
          <w:sz w:val="18"/>
          <w:szCs w:val="18"/>
        </w:rPr>
        <w:t>wordhash</w:t>
      </w:r>
      <w:r>
        <w:rPr>
          <w:rFonts w:ascii="Arial" w:hAnsi="Arial" w:cs="Arial"/>
          <w:color w:val="333333"/>
          <w:sz w:val="18"/>
          <w:szCs w:val="18"/>
        </w:rPr>
        <w:t>后，又作为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程序的输入</w:t>
      </w:r>
    </w:p>
    <w:p w14:paraId="6FC91333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0FF27136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并且</w:t>
      </w:r>
      <w:r>
        <w:rPr>
          <w:rFonts w:ascii="Arial" w:hAnsi="Arial" w:cs="Arial"/>
          <w:color w:val="333333"/>
          <w:sz w:val="18"/>
          <w:szCs w:val="18"/>
        </w:rPr>
        <w:t>map</w:t>
      </w:r>
      <w:r>
        <w:rPr>
          <w:rFonts w:ascii="Arial" w:hAnsi="Arial" w:cs="Arial"/>
          <w:color w:val="333333"/>
          <w:sz w:val="18"/>
          <w:szCs w:val="18"/>
        </w:rPr>
        <w:t>程序、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程序可以单独使用，如：</w:t>
      </w:r>
    </w:p>
    <w:p w14:paraId="62EDD2D9" w14:textId="0DEC02C5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26" w:tooltip="view plain" w:history="1">
        <w:r>
          <w:rPr>
            <w:rStyle w:val="a6"/>
          </w:rPr>
          <w:t>view plain</w:t>
        </w:r>
      </w:hyperlink>
      <w:hyperlink r:id="rId27" w:tooltip="copy" w:history="1">
        <w:r>
          <w:rPr>
            <w:rStyle w:val="a6"/>
          </w:rPr>
          <w:t>copy</w:t>
        </w:r>
      </w:hyperlink>
      <w:hyperlink r:id="rId28" w:tooltip="print" w:history="1">
        <w:r>
          <w:rPr>
            <w:rStyle w:val="a6"/>
          </w:rPr>
          <w:t>print</w:t>
        </w:r>
      </w:hyperlink>
      <w:hyperlink r:id="rId29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30787802" wp14:editId="516795D6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1F6D89">
          <w:rPr>
            <w:color w:val="0000FF"/>
          </w:rPr>
          <w:pict w14:anchorId="18A0AE9C">
            <v:shape id="_x0000_i1027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58BEAB71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(  </w:t>
      </w:r>
    </w:p>
    <w:p w14:paraId="25C3FB60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session_table  </w:t>
      </w:r>
    </w:p>
    <w:p w14:paraId="6A8F45DF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sessionid, tstamp, data  </w:t>
      </w:r>
    </w:p>
    <w:p w14:paraId="15787E77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DISTRIBUTE </w:t>
      </w:r>
      <w:r>
        <w:rPr>
          <w:rStyle w:val="keyword"/>
        </w:rPr>
        <w:t>BY</w:t>
      </w:r>
      <w:r>
        <w:t> sessionid SORT </w:t>
      </w:r>
      <w:r>
        <w:rPr>
          <w:rStyle w:val="keyword"/>
        </w:rPr>
        <w:t>BY</w:t>
      </w:r>
      <w:r>
        <w:t> tstamp  </w:t>
      </w:r>
    </w:p>
    <w:p w14:paraId="4A9857C6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) a  </w:t>
      </w:r>
    </w:p>
    <w:p w14:paraId="516C17C7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REDUCE sessionid, tstamp, data USING </w:t>
      </w:r>
      <w:r>
        <w:rPr>
          <w:rStyle w:val="string"/>
        </w:rPr>
        <w:t>'session_reducer.sh'</w:t>
      </w:r>
      <w:r>
        <w:t>;  </w:t>
      </w:r>
    </w:p>
    <w:p w14:paraId="3AD906C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(</w:t>
      </w:r>
    </w:p>
    <w:p w14:paraId="32E515AC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session_table</w:t>
      </w:r>
    </w:p>
    <w:p w14:paraId="197D2F1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sessionid, tstamp, data</w:t>
      </w:r>
    </w:p>
    <w:p w14:paraId="72855E3F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DISTRIBUTE BY sessionid SORT BY tstamp</w:t>
      </w:r>
    </w:p>
    <w:p w14:paraId="017D9A9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) a</w:t>
      </w:r>
    </w:p>
    <w:p w14:paraId="4AA1391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REDUCE sessionid, tstamp, data USING 'session_reducer.sh';</w:t>
      </w:r>
    </w:p>
    <w:p w14:paraId="2618598A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--DISTRIBUTE BY: </w:t>
      </w:r>
      <w:r>
        <w:rPr>
          <w:rFonts w:ascii="Arial" w:hAnsi="Arial" w:cs="Arial"/>
          <w:color w:val="333333"/>
          <w:sz w:val="18"/>
          <w:szCs w:val="18"/>
        </w:rPr>
        <w:t>用于给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程序分配</w:t>
      </w:r>
      <w:r>
        <w:rPr>
          <w:rFonts w:ascii="Arial" w:hAnsi="Arial" w:cs="Arial"/>
          <w:color w:val="000000"/>
          <w:sz w:val="18"/>
          <w:szCs w:val="18"/>
          <w:shd w:val="clear" w:color="auto" w:fill="FF66FF"/>
        </w:rPr>
        <w:t>行</w:t>
      </w:r>
      <w:r>
        <w:rPr>
          <w:rFonts w:ascii="Arial" w:hAnsi="Arial" w:cs="Arial"/>
          <w:color w:val="333333"/>
          <w:sz w:val="18"/>
          <w:szCs w:val="18"/>
        </w:rPr>
        <w:t>数据</w:t>
      </w:r>
    </w:p>
    <w:p w14:paraId="0F2FBFD4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35DEE070" w14:textId="56B97149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71" w:name="t54"/>
      <w:bookmarkEnd w:id="171"/>
      <w:r>
        <w:rPr>
          <w:rFonts w:ascii="Arial" w:hAnsi="Arial" w:cs="Arial"/>
          <w:color w:val="000000"/>
          <w:sz w:val="21"/>
          <w:szCs w:val="21"/>
          <w:shd w:val="clear" w:color="auto" w:fill="FFFF66"/>
        </w:rPr>
        <w:t>hive</w:t>
      </w:r>
      <w:r>
        <w:rPr>
          <w:rFonts w:ascii="Arial" w:hAnsi="Arial" w:cs="Arial"/>
          <w:sz w:val="21"/>
          <w:szCs w:val="21"/>
        </w:rPr>
        <w:t>支持将转换后的数据直接写入不同的表，还能写入分区、</w:t>
      </w:r>
      <w:r>
        <w:rPr>
          <w:rFonts w:ascii="Arial" w:hAnsi="Arial" w:cs="Arial"/>
          <w:sz w:val="21"/>
          <w:szCs w:val="21"/>
        </w:rPr>
        <w:t>hdfs</w:t>
      </w:r>
      <w:r>
        <w:rPr>
          <w:rFonts w:ascii="Arial" w:hAnsi="Arial" w:cs="Arial"/>
          <w:sz w:val="21"/>
          <w:szCs w:val="21"/>
        </w:rPr>
        <w:t>和本地目录。</w:t>
      </w:r>
    </w:p>
    <w:p w14:paraId="4254F9E9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这样能免除多次扫描输入表的开销。</w:t>
      </w:r>
    </w:p>
    <w:p w14:paraId="51043596" w14:textId="59B70A43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31" w:tooltip="view plain" w:history="1">
        <w:r>
          <w:rPr>
            <w:rStyle w:val="a6"/>
          </w:rPr>
          <w:t>view plain</w:t>
        </w:r>
      </w:hyperlink>
      <w:hyperlink r:id="rId32" w:tooltip="copy" w:history="1">
        <w:r>
          <w:rPr>
            <w:rStyle w:val="a6"/>
          </w:rPr>
          <w:t>copy</w:t>
        </w:r>
      </w:hyperlink>
      <w:hyperlink r:id="rId33" w:tooltip="print" w:history="1">
        <w:r>
          <w:rPr>
            <w:rStyle w:val="a6"/>
          </w:rPr>
          <w:t>print</w:t>
        </w:r>
      </w:hyperlink>
      <w:hyperlink r:id="rId34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67574DE4" wp14:editId="47B083A4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1F6D89">
          <w:rPr>
            <w:color w:val="0000FF"/>
          </w:rPr>
          <w:pict w14:anchorId="1B541F03">
            <v:shape id="_x0000_i1028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2988A272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t1  </w:t>
      </w:r>
    </w:p>
    <w:p w14:paraId="79CCB8E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3DDEF07B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TABLE</w:t>
      </w:r>
      <w:r>
        <w:t> t2  </w:t>
      </w:r>
    </w:p>
    <w:p w14:paraId="2CBC61BF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count</w:t>
      </w:r>
      <w:r>
        <w:t>(1)  </w:t>
      </w:r>
    </w:p>
    <w:p w14:paraId="51FEA5A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31265D53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&lt;= 20  </w:t>
      </w:r>
    </w:p>
    <w:p w14:paraId="27D70894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  </w:t>
      </w:r>
    </w:p>
    <w:p w14:paraId="7F70DDEB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27FE7D8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DIRECTORY </w:t>
      </w:r>
      <w:r>
        <w:rPr>
          <w:rStyle w:val="string"/>
        </w:rPr>
        <w:t>'/output_dir'</w:t>
      </w:r>
      <w:r>
        <w:t>  </w:t>
      </w:r>
    </w:p>
    <w:p w14:paraId="69217E86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avg</w:t>
      </w:r>
      <w:r>
        <w:t>(t3.c1)  </w:t>
      </w:r>
    </w:p>
    <w:p w14:paraId="44FFD184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251591F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&gt; 20 </w:t>
      </w:r>
      <w:r>
        <w:rPr>
          <w:rStyle w:val="op"/>
        </w:rPr>
        <w:t>AND</w:t>
      </w:r>
      <w:r>
        <w:t> t3.c1 &lt;= 30  </w:t>
      </w:r>
    </w:p>
    <w:p w14:paraId="478C8DFC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  </w:t>
      </w:r>
    </w:p>
    <w:p w14:paraId="762FE8A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26FDC615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LOCAL</w:t>
      </w:r>
      <w:r>
        <w:t> DIRECTORY </w:t>
      </w:r>
      <w:r>
        <w:rPr>
          <w:rStyle w:val="string"/>
        </w:rPr>
        <w:t>'/home/dir'</w:t>
      </w:r>
      <w:r>
        <w:t>  </w:t>
      </w:r>
    </w:p>
    <w:p w14:paraId="70A4E513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sum</w:t>
      </w:r>
      <w:r>
        <w:t>(t3.c1)  </w:t>
      </w:r>
    </w:p>
    <w:p w14:paraId="00F4F4C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505E447D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&gt; 30  </w:t>
      </w:r>
    </w:p>
    <w:p w14:paraId="4B7647F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t3.c2;  </w:t>
      </w:r>
    </w:p>
    <w:p w14:paraId="13B41B9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t1</w:t>
      </w:r>
    </w:p>
    <w:p w14:paraId="7F931431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87A9FA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TABLE t2</w:t>
      </w:r>
    </w:p>
    <w:p w14:paraId="234C7DB3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count(1)</w:t>
      </w:r>
    </w:p>
    <w:p w14:paraId="487F0B4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4CE1698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&lt;= 20</w:t>
      </w:r>
    </w:p>
    <w:p w14:paraId="7E9B4B97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</w:t>
      </w:r>
    </w:p>
    <w:p w14:paraId="26AFEC5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60ADBF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DIRECTORY '/output_dir'</w:t>
      </w:r>
    </w:p>
    <w:p w14:paraId="29A64198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avg(t3.c1)</w:t>
      </w:r>
    </w:p>
    <w:p w14:paraId="6A2F1F0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2CC68CAA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&gt; 20 AND t3.c1 &lt;= 30</w:t>
      </w:r>
    </w:p>
    <w:p w14:paraId="580F1AEA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</w:t>
      </w:r>
    </w:p>
    <w:p w14:paraId="568875F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C21B72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LOCAL DIRECTORY '/home/dir'</w:t>
      </w:r>
    </w:p>
    <w:p w14:paraId="447D39A0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sum(t3.c1)</w:t>
      </w:r>
    </w:p>
    <w:p w14:paraId="131887C5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2F1D3F7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&gt; 30</w:t>
      </w:r>
    </w:p>
    <w:p w14:paraId="1018D38F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t3.c2;</w:t>
      </w:r>
    </w:p>
    <w:p w14:paraId="2378DD2F" w14:textId="77777777" w:rsidR="00C81129" w:rsidRDefault="00C81129" w:rsidP="00C81129">
      <w:pPr>
        <w:rPr>
          <w:sz w:val="24"/>
          <w:szCs w:val="24"/>
        </w:rPr>
      </w:pPr>
    </w:p>
    <w:p w14:paraId="6ECA0B72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5825F72B" w14:textId="3246CF18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72" w:name="t55"/>
      <w:bookmarkEnd w:id="172"/>
      <w:r>
        <w:t> </w:t>
      </w:r>
      <w:bookmarkStart w:id="173" w:name="_Toc420428121"/>
      <w:bookmarkStart w:id="174" w:name="_Toc420428447"/>
      <w:r>
        <w:t>实际示例</w:t>
      </w:r>
      <w:bookmarkEnd w:id="173"/>
      <w:bookmarkEnd w:id="174"/>
    </w:p>
    <w:p w14:paraId="4388160C" w14:textId="77777777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75" w:name="t56"/>
      <w:bookmarkEnd w:id="175"/>
      <w:r>
        <w:t>创建一个表</w:t>
      </w:r>
    </w:p>
    <w:p w14:paraId="56C293A3" w14:textId="77777777" w:rsidR="00C81129" w:rsidRDefault="00C81129" w:rsidP="00C81129">
      <w:pPr>
        <w:pStyle w:val="aa"/>
      </w:pPr>
      <w:r>
        <w:t>CREATE TABLE u_data (</w:t>
      </w:r>
      <w:r>
        <w:br/>
        <w:t>userid INT</w:t>
      </w:r>
      <w:proofErr w:type="gramStart"/>
      <w:r>
        <w:t>,</w:t>
      </w:r>
      <w:proofErr w:type="gramEnd"/>
      <w:r>
        <w:br/>
        <w:t>movieid INT,</w:t>
      </w:r>
      <w:r>
        <w:br/>
        <w:t>rating INT,</w:t>
      </w:r>
      <w:r>
        <w:br/>
        <w:t>unixtime STRING)</w:t>
      </w:r>
      <w:r>
        <w:br/>
      </w:r>
      <w:r>
        <w:lastRenderedPageBreak/>
        <w:t>ROW FORMAT DELIMITED</w:t>
      </w:r>
      <w:r>
        <w:br/>
        <w:t>FIELDS TERMINATED BY '/t'</w:t>
      </w:r>
      <w:r>
        <w:br/>
        <w:t>STORED AS TEXTFILE;</w:t>
      </w:r>
    </w:p>
    <w:p w14:paraId="01A6C6C9" w14:textId="77777777" w:rsidR="00C81129" w:rsidRDefault="00C81129" w:rsidP="00C81129">
      <w:pPr>
        <w:pStyle w:val="aa"/>
      </w:pPr>
      <w:r>
        <w:br/>
        <w:t>下载示例数据文件，并解压缩</w:t>
      </w:r>
      <w:r>
        <w:br/>
        <w:t xml:space="preserve">wget </w:t>
      </w:r>
      <w:hyperlink r:id="rId36" w:tgtFrame="_blank" w:history="1">
        <w:r>
          <w:rPr>
            <w:rStyle w:val="a6"/>
          </w:rPr>
          <w:t>http://www.grouplens.org/system/files/ml-data.tar__0.gz</w:t>
        </w:r>
      </w:hyperlink>
      <w:r>
        <w:br/>
        <w:t>tar xvzf ml-data.tar__0.gz</w:t>
      </w:r>
    </w:p>
    <w:p w14:paraId="7624B614" w14:textId="77777777" w:rsidR="00C81129" w:rsidRDefault="00C81129" w:rsidP="00B01513">
      <w:pPr>
        <w:pStyle w:val="4"/>
      </w:pPr>
      <w:bookmarkStart w:id="176" w:name="t57"/>
      <w:bookmarkEnd w:id="176"/>
      <w:r>
        <w:t>加载数据到表中</w:t>
      </w:r>
      <w:r>
        <w:t>:</w:t>
      </w:r>
    </w:p>
    <w:p w14:paraId="796A0BC8" w14:textId="77777777" w:rsidR="00C81129" w:rsidRDefault="00C81129" w:rsidP="00C81129">
      <w:pPr>
        <w:pStyle w:val="aa"/>
      </w:pPr>
      <w:r>
        <w:t>LOAD DATA LOCAL INPATH 'ml-data/u.data'</w:t>
      </w:r>
      <w:r>
        <w:br/>
        <w:t>OVERWRITE INTO TABLE u_data;</w:t>
      </w:r>
    </w:p>
    <w:p w14:paraId="74530066" w14:textId="77777777" w:rsidR="00C81129" w:rsidRDefault="00C81129" w:rsidP="00B01513">
      <w:pPr>
        <w:pStyle w:val="4"/>
      </w:pPr>
      <w:bookmarkStart w:id="177" w:name="t58"/>
      <w:bookmarkEnd w:id="177"/>
      <w:r>
        <w:t>统计数据总量</w:t>
      </w:r>
      <w:r>
        <w:t>:</w:t>
      </w:r>
    </w:p>
    <w:p w14:paraId="2F4335ED" w14:textId="77777777" w:rsidR="00C81129" w:rsidRDefault="00C81129" w:rsidP="00C81129">
      <w:pPr>
        <w:pStyle w:val="aa"/>
      </w:pPr>
      <w:r>
        <w:t xml:space="preserve">SELECT </w:t>
      </w:r>
      <w:proofErr w:type="gramStart"/>
      <w:r>
        <w:t>COUNT(</w:t>
      </w:r>
      <w:proofErr w:type="gramEnd"/>
      <w:r>
        <w:t>1) FROM u_data;</w:t>
      </w:r>
    </w:p>
    <w:p w14:paraId="40789C17" w14:textId="77777777" w:rsidR="00C81129" w:rsidRDefault="00C81129" w:rsidP="00B01513">
      <w:pPr>
        <w:pStyle w:val="4"/>
      </w:pPr>
      <w:bookmarkStart w:id="178" w:name="t59"/>
      <w:bookmarkEnd w:id="178"/>
      <w:r>
        <w:t>现在做一些复杂的数据分析</w:t>
      </w:r>
      <w:r>
        <w:t>:</w:t>
      </w:r>
    </w:p>
    <w:p w14:paraId="6E08F3C5" w14:textId="77777777" w:rsidR="00C81129" w:rsidRDefault="00C81129" w:rsidP="00C81129">
      <w:pPr>
        <w:pStyle w:val="aa"/>
      </w:pPr>
      <w:r>
        <w:t xml:space="preserve">创建一个 weekday_mapper.py: 文件，作为数据按周进行分割 </w:t>
      </w:r>
      <w:r>
        <w:br/>
        <w:t>import sys</w:t>
      </w:r>
      <w:r>
        <w:br/>
        <w:t>import datetime</w:t>
      </w:r>
    </w:p>
    <w:p w14:paraId="687CCF77" w14:textId="77777777" w:rsidR="00C81129" w:rsidRDefault="00C81129" w:rsidP="00C81129">
      <w:pPr>
        <w:pStyle w:val="aa"/>
      </w:pPr>
      <w:proofErr w:type="gramStart"/>
      <w:r>
        <w:t>for</w:t>
      </w:r>
      <w:proofErr w:type="gramEnd"/>
      <w:r>
        <w:t xml:space="preserve"> line in sys.stdin:</w:t>
      </w:r>
      <w:r>
        <w:br/>
        <w:t>line = line.strip()</w:t>
      </w:r>
      <w:r>
        <w:br/>
        <w:t>userid, movieid, rating, unixtime = line.split('/t')</w:t>
      </w:r>
    </w:p>
    <w:p w14:paraId="172FEEA9" w14:textId="77777777" w:rsidR="00C81129" w:rsidRDefault="00C81129" w:rsidP="00B01513">
      <w:pPr>
        <w:pStyle w:val="4"/>
      </w:pPr>
      <w:bookmarkStart w:id="179" w:name="t60"/>
      <w:bookmarkEnd w:id="179"/>
      <w:r>
        <w:t>生成数据的周信息</w:t>
      </w:r>
    </w:p>
    <w:p w14:paraId="24E3887C" w14:textId="77777777" w:rsidR="00C81129" w:rsidRDefault="00C81129" w:rsidP="00C81129">
      <w:pPr>
        <w:pStyle w:val="aa"/>
      </w:pPr>
      <w:proofErr w:type="gramStart"/>
      <w:r>
        <w:t>weekday</w:t>
      </w:r>
      <w:proofErr w:type="gramEnd"/>
      <w:r>
        <w:t xml:space="preserve"> = datetime.datetime.fromtimestamp(float(unixtime)).isoweekday()</w:t>
      </w:r>
      <w:r>
        <w:br/>
        <w:t>print '/t'.join([userid, movieid, rating, str(weekday)])</w:t>
      </w:r>
    </w:p>
    <w:p w14:paraId="47F7D4A3" w14:textId="77777777" w:rsidR="00C81129" w:rsidRDefault="00C81129" w:rsidP="00B01513">
      <w:pPr>
        <w:pStyle w:val="4"/>
      </w:pPr>
      <w:bookmarkStart w:id="180" w:name="t61"/>
      <w:bookmarkEnd w:id="180"/>
      <w:r>
        <w:t>使用映射脚本</w:t>
      </w:r>
    </w:p>
    <w:p w14:paraId="09A55805" w14:textId="77777777" w:rsidR="00C81129" w:rsidRDefault="00C81129" w:rsidP="00C81129">
      <w:pPr>
        <w:pStyle w:val="aa"/>
      </w:pPr>
      <w:r>
        <w:t>//创建表，按分割符分割行中的字段值</w:t>
      </w:r>
      <w:r>
        <w:br/>
        <w:t>CREATE TABLE u_data_new (</w:t>
      </w:r>
      <w:r>
        <w:br/>
        <w:t>userid INT,</w:t>
      </w:r>
      <w:r>
        <w:br/>
        <w:t>movieid INT,</w:t>
      </w:r>
      <w:r>
        <w:br/>
        <w:t>rating INT,</w:t>
      </w:r>
      <w:r>
        <w:br/>
      </w:r>
      <w:r>
        <w:lastRenderedPageBreak/>
        <w:t>weekday INT)</w:t>
      </w:r>
      <w:r>
        <w:br/>
        <w:t>ROW FORMAT DELIMITED</w:t>
      </w:r>
      <w:r>
        <w:br/>
        <w:t>FIELDS TERMINATED BY '/t';</w:t>
      </w:r>
      <w:r>
        <w:br/>
        <w:t>//将python文件加载到系统</w:t>
      </w:r>
      <w:r>
        <w:br/>
        <w:t>add FILE weekday_mapper.</w:t>
      </w:r>
      <w:proofErr w:type="gramStart"/>
      <w:r>
        <w:t>py</w:t>
      </w:r>
      <w:proofErr w:type="gramEnd"/>
      <w:r>
        <w:t>;</w:t>
      </w:r>
    </w:p>
    <w:p w14:paraId="272E7363" w14:textId="77777777" w:rsidR="00C81129" w:rsidRDefault="00C81129" w:rsidP="00B01513">
      <w:pPr>
        <w:pStyle w:val="4"/>
      </w:pPr>
      <w:bookmarkStart w:id="181" w:name="t62"/>
      <w:bookmarkEnd w:id="181"/>
      <w:r>
        <w:t>将数据按周进行分割</w:t>
      </w:r>
    </w:p>
    <w:p w14:paraId="3C0D5FF4" w14:textId="77777777" w:rsidR="00C81129" w:rsidRDefault="00C81129" w:rsidP="00C81129">
      <w:pPr>
        <w:pStyle w:val="aa"/>
      </w:pPr>
      <w:r>
        <w:t>INSERT OVERWRITE TABLE u_data_new</w:t>
      </w:r>
      <w:r>
        <w:br/>
        <w:t>SELECT</w:t>
      </w:r>
      <w:r>
        <w:br/>
        <w:t>TRANSFORM (userid, movieid, rating, unixtime</w:t>
      </w:r>
      <w:proofErr w:type="gramStart"/>
      <w:r>
        <w:t>)</w:t>
      </w:r>
      <w:proofErr w:type="gramEnd"/>
      <w:r>
        <w:br/>
        <w:t>USING 'python weekday_mapper.py'</w:t>
      </w:r>
      <w:r>
        <w:br/>
        <w:t>AS (userid, movieid, rating, weekday)</w:t>
      </w:r>
      <w:r>
        <w:br/>
        <w:t>FROM u_data;</w:t>
      </w:r>
    </w:p>
    <w:p w14:paraId="6826D5F3" w14:textId="77777777" w:rsidR="00C81129" w:rsidRDefault="00C81129" w:rsidP="00C81129">
      <w:pPr>
        <w:pStyle w:val="aa"/>
      </w:pPr>
      <w:r>
        <w:t xml:space="preserve">SELECT weekday, </w:t>
      </w:r>
      <w:proofErr w:type="gramStart"/>
      <w:r>
        <w:t>COUNT(</w:t>
      </w:r>
      <w:proofErr w:type="gramEnd"/>
      <w:r>
        <w:t>1)</w:t>
      </w:r>
      <w:r>
        <w:br/>
        <w:t>FROM u_data_new</w:t>
      </w:r>
      <w:r>
        <w:br/>
        <w:t>GROUP BY weekday;</w:t>
      </w:r>
    </w:p>
    <w:p w14:paraId="34EAC1F7" w14:textId="77777777" w:rsidR="00C81129" w:rsidRDefault="00C81129" w:rsidP="00B01513">
      <w:pPr>
        <w:pStyle w:val="4"/>
      </w:pPr>
      <w:bookmarkStart w:id="182" w:name="t63"/>
      <w:bookmarkEnd w:id="182"/>
      <w:r>
        <w:t>处理</w:t>
      </w:r>
      <w:r>
        <w:t xml:space="preserve">Apache Weblog </w:t>
      </w:r>
      <w:r>
        <w:t>数据</w:t>
      </w:r>
    </w:p>
    <w:p w14:paraId="2D1FEFC8" w14:textId="77777777" w:rsidR="00C81129" w:rsidRDefault="00C81129" w:rsidP="00C81129">
      <w:pPr>
        <w:pStyle w:val="aa"/>
      </w:pPr>
      <w:r>
        <w:t>将WEB日志先用正则表达式进行组合，再按需要的条件进行组合输入到表中</w:t>
      </w:r>
      <w:r>
        <w:br/>
        <w:t>add jar ../build/contrib/hive_contrib.jar;</w:t>
      </w:r>
    </w:p>
    <w:p w14:paraId="3D3E9756" w14:textId="77777777" w:rsidR="00C81129" w:rsidRDefault="00C81129" w:rsidP="00C81129">
      <w:pPr>
        <w:pStyle w:val="aa"/>
      </w:pPr>
      <w:r>
        <w:t>CREATE TABLE apachelog (</w:t>
      </w:r>
      <w:r>
        <w:br/>
        <w:t>host STRING,</w:t>
      </w:r>
      <w:r>
        <w:br/>
        <w:t>identity STRING,</w:t>
      </w:r>
      <w:r>
        <w:br/>
        <w:t>user STRING,</w:t>
      </w:r>
      <w:r>
        <w:br/>
        <w:t>time STRING,</w:t>
      </w:r>
      <w:r>
        <w:br/>
        <w:t>request STRING,</w:t>
      </w:r>
      <w:r>
        <w:br/>
        <w:t>status STRING,</w:t>
      </w:r>
      <w:r>
        <w:br/>
        <w:t>size STRING,</w:t>
      </w:r>
      <w:r>
        <w:br/>
        <w:t>referer STRING,</w:t>
      </w:r>
      <w:r>
        <w:br/>
        <w:t>agent STRING)</w:t>
      </w:r>
      <w:r>
        <w:br/>
        <w:t>ROW FORMAT SERDE 'org.apache.hadoop.hive.contrib.serde2.RegexSerDe'</w:t>
      </w:r>
      <w:r>
        <w:br/>
        <w:t>WITH SERDEPROPERTIES (</w:t>
      </w:r>
      <w:r>
        <w:br/>
        <w:t>"input.regex" = "([^ ]*) ([^ ]*) ([^ ]*) (-|//[[^//]]*//]) ([^ /"]*|/"[^/"]*/") (-|[0-9]*) (-|[0-9]*)(?: ([^ /"]*|/"[^/"]*/") ([^ /"]*|/"[^/"]*/"))?",</w:t>
      </w:r>
      <w:r>
        <w:br/>
        <w:t>"output.format.string" = "%1$s %2$s %3$s %4$s %5$s %6$s %7$s %8$s %9$s"</w:t>
      </w:r>
      <w:r>
        <w:br/>
        <w:t>)</w:t>
      </w:r>
      <w:r>
        <w:br/>
        <w:t>STORED AS TEXTFILE;</w:t>
      </w:r>
    </w:p>
    <w:p w14:paraId="698768A9" w14:textId="77777777" w:rsidR="002A0484" w:rsidRPr="00C81129" w:rsidRDefault="002A0484" w:rsidP="002A0484"/>
    <w:p w14:paraId="12772104" w14:textId="6AEDD0F3" w:rsidR="007328CA" w:rsidRDefault="007328CA" w:rsidP="007328CA">
      <w:pPr>
        <w:pStyle w:val="1"/>
      </w:pPr>
      <w:bookmarkStart w:id="183" w:name="_Toc420428122"/>
      <w:bookmarkStart w:id="184" w:name="_Toc420428448"/>
      <w:r>
        <w:rPr>
          <w:rFonts w:hint="eastAsia"/>
        </w:rPr>
        <w:t>附录</w:t>
      </w:r>
      <w:r>
        <w:t>二：</w:t>
      </w:r>
      <w:r>
        <w:rPr>
          <w:rFonts w:hint="eastAsia"/>
        </w:rPr>
        <w:t>H</w:t>
      </w:r>
      <w:r>
        <w:t>ive</w:t>
      </w:r>
      <w:r>
        <w:t>函数</w:t>
      </w:r>
      <w:bookmarkEnd w:id="183"/>
      <w:bookmarkEnd w:id="184"/>
    </w:p>
    <w:p w14:paraId="0D5FFB99" w14:textId="694A40B4" w:rsidR="00DF3F63" w:rsidRDefault="00DF3F63" w:rsidP="00DF3F63">
      <w:pPr>
        <w:pStyle w:val="2"/>
      </w:pPr>
      <w:bookmarkStart w:id="185" w:name="_Toc420428123"/>
      <w:bookmarkStart w:id="186" w:name="_Toc420428449"/>
      <w:r>
        <w:t>关系运算</w:t>
      </w:r>
      <w:bookmarkEnd w:id="185"/>
      <w:bookmarkEnd w:id="186"/>
    </w:p>
    <w:p w14:paraId="2027D205" w14:textId="74A6A72D" w:rsidR="00B04D01" w:rsidRPr="006F529C" w:rsidRDefault="00B04D01" w:rsidP="00DF3F63">
      <w:pPr>
        <w:pStyle w:val="3"/>
      </w:pPr>
      <w:bookmarkStart w:id="187" w:name="_Toc420428124"/>
      <w:bookmarkStart w:id="188" w:name="_Toc420428450"/>
      <w:r w:rsidRPr="006F529C">
        <w:t>等值比较</w:t>
      </w:r>
      <w:r w:rsidRPr="006F529C">
        <w:t>: =</w:t>
      </w:r>
      <w:bookmarkEnd w:id="187"/>
      <w:bookmarkEnd w:id="188"/>
    </w:p>
    <w:p w14:paraId="32B0BEA4" w14:textId="468F6BE2" w:rsidR="00B04D01" w:rsidRPr="006F529C" w:rsidRDefault="00B04D01" w:rsidP="00DF3F63">
      <w:pPr>
        <w:jc w:val="left"/>
      </w:pPr>
      <w:r w:rsidRPr="006F529C">
        <w:t>语法：</w:t>
      </w:r>
      <w:r w:rsidRPr="006F529C">
        <w:t>A=B</w:t>
      </w:r>
    </w:p>
    <w:p w14:paraId="418E7597" w14:textId="072A9692" w:rsidR="00B04D01" w:rsidRPr="006F529C" w:rsidRDefault="00B04D01" w:rsidP="00DF3F63">
      <w:pPr>
        <w:jc w:val="left"/>
      </w:pPr>
      <w:r w:rsidRPr="006F529C">
        <w:t>操作类型：所有基本类型</w:t>
      </w:r>
    </w:p>
    <w:p w14:paraId="1141FDCC" w14:textId="07DF0DDF" w:rsidR="00B04D01" w:rsidRPr="006F529C" w:rsidRDefault="00B04D01" w:rsidP="00DF3F63">
      <w:pPr>
        <w:jc w:val="left"/>
      </w:pPr>
      <w:r w:rsidRPr="006F529C">
        <w:t> </w:t>
      </w:r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与表达式</w:t>
      </w:r>
      <w:r w:rsidRPr="006F529C">
        <w:t>B</w:t>
      </w:r>
      <w:r w:rsidRPr="006F529C">
        <w:t>相等，则为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2BB229B7" w14:textId="1323EBA5" w:rsidR="00B04D01" w:rsidRPr="006F529C" w:rsidRDefault="00B04D01" w:rsidP="00DF3F63">
      <w:pPr>
        <w:jc w:val="left"/>
      </w:pPr>
      <w:r w:rsidRPr="006F529C">
        <w:t> </w:t>
      </w:r>
      <w:r w:rsidRPr="006F529C">
        <w:t>举例：</w:t>
      </w:r>
    </w:p>
    <w:p w14:paraId="6CF72A91" w14:textId="6413E54B" w:rsidR="00B04D01" w:rsidRPr="006F529C" w:rsidRDefault="00B04D01" w:rsidP="00DF3F63">
      <w:pPr>
        <w:jc w:val="left"/>
      </w:pPr>
      <w:r w:rsidRPr="006F529C">
        <w:t> </w:t>
      </w:r>
      <w:proofErr w:type="gramStart"/>
      <w:r w:rsidRPr="006F529C">
        <w:t>hive&gt;</w:t>
      </w:r>
      <w:proofErr w:type="gramEnd"/>
      <w:r w:rsidRPr="006F529C">
        <w:t>select 1 from lxw_dual where 1=1;</w:t>
      </w:r>
    </w:p>
    <w:p w14:paraId="7C4EF759" w14:textId="27A426DF" w:rsidR="00B04D01" w:rsidRPr="006F529C" w:rsidRDefault="00B04D01" w:rsidP="00DF3F63">
      <w:pPr>
        <w:pStyle w:val="3"/>
      </w:pPr>
      <w:bookmarkStart w:id="189" w:name="_Toc420428125"/>
      <w:bookmarkStart w:id="190" w:name="_Toc420428451"/>
      <w:r w:rsidRPr="006F529C">
        <w:t>不等值比较</w:t>
      </w:r>
      <w:r w:rsidRPr="006F529C">
        <w:t>: &lt;&gt;</w:t>
      </w:r>
      <w:bookmarkEnd w:id="189"/>
      <w:bookmarkEnd w:id="190"/>
    </w:p>
    <w:p w14:paraId="7C74022C" w14:textId="41845308" w:rsidR="00B04D01" w:rsidRPr="006F529C" w:rsidRDefault="00B04D01" w:rsidP="00B04D01">
      <w:r w:rsidRPr="006F529C">
        <w:t>语法</w:t>
      </w:r>
      <w:r w:rsidRPr="006F529C">
        <w:t>: A &lt;&gt; B</w:t>
      </w:r>
    </w:p>
    <w:p w14:paraId="0984411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31C26AAC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与表达式</w:t>
      </w:r>
      <w:r w:rsidRPr="006F529C">
        <w:t>B</w:t>
      </w:r>
      <w:r w:rsidRPr="006F529C">
        <w:t>不相等，则为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A83155D" w14:textId="77777777" w:rsidR="00B04D01" w:rsidRPr="006F529C" w:rsidRDefault="00B04D01" w:rsidP="00B04D01">
      <w:r w:rsidRPr="006F529C">
        <w:t>举例：</w:t>
      </w:r>
    </w:p>
    <w:p w14:paraId="61D7523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&lt;&gt; 2;</w:t>
      </w:r>
    </w:p>
    <w:p w14:paraId="71648C24" w14:textId="15B2DFDD" w:rsidR="00B04D01" w:rsidRPr="006F529C" w:rsidRDefault="00B04D01" w:rsidP="00DF3F63">
      <w:pPr>
        <w:pStyle w:val="3"/>
      </w:pPr>
      <w:bookmarkStart w:id="191" w:name="_Toc420428126"/>
      <w:bookmarkStart w:id="192" w:name="_Toc420428452"/>
      <w:r w:rsidRPr="006F529C">
        <w:t>小于比较</w:t>
      </w:r>
      <w:r w:rsidRPr="006F529C">
        <w:t>: &lt;</w:t>
      </w:r>
      <w:bookmarkEnd w:id="191"/>
      <w:bookmarkEnd w:id="192"/>
    </w:p>
    <w:p w14:paraId="39612EA0" w14:textId="25715F96" w:rsidR="00B04D01" w:rsidRPr="006F529C" w:rsidRDefault="00DF3F63" w:rsidP="00B04D01">
      <w:r>
        <w:t> </w:t>
      </w:r>
      <w:r w:rsidR="00B04D01" w:rsidRPr="006F529C">
        <w:t>语法</w:t>
      </w:r>
      <w:r w:rsidR="00B04D01" w:rsidRPr="006F529C">
        <w:t>: A &lt; B</w:t>
      </w:r>
    </w:p>
    <w:p w14:paraId="6046792E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0AA3B760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小于表达式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5BE934D" w14:textId="77777777" w:rsidR="00B04D01" w:rsidRPr="006F529C" w:rsidRDefault="00B04D01" w:rsidP="00B04D01">
      <w:r w:rsidRPr="006F529C">
        <w:t>举例：</w:t>
      </w:r>
    </w:p>
    <w:p w14:paraId="3B25B80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 2;</w:t>
      </w:r>
    </w:p>
    <w:p w14:paraId="2F348D90" w14:textId="77777777" w:rsidR="00DF3F63" w:rsidRDefault="00DF3F63" w:rsidP="00B04D01"/>
    <w:p w14:paraId="6F6287A1" w14:textId="66EB21C3" w:rsidR="00B04D01" w:rsidRPr="006F529C" w:rsidRDefault="00B04D01" w:rsidP="00DF3F63">
      <w:pPr>
        <w:pStyle w:val="3"/>
      </w:pPr>
      <w:bookmarkStart w:id="193" w:name="_Toc420428127"/>
      <w:bookmarkStart w:id="194" w:name="_Toc420428453"/>
      <w:r w:rsidRPr="006F529C">
        <w:t>小于等于比较</w:t>
      </w:r>
      <w:r w:rsidRPr="006F529C">
        <w:t>: &lt;=</w:t>
      </w:r>
      <w:bookmarkEnd w:id="193"/>
      <w:bookmarkEnd w:id="194"/>
    </w:p>
    <w:p w14:paraId="31FA0EC5" w14:textId="77777777" w:rsidR="00B04D01" w:rsidRPr="006F529C" w:rsidRDefault="00B04D01" w:rsidP="00B04D01">
      <w:r w:rsidRPr="006F529C">
        <w:t>语法</w:t>
      </w:r>
      <w:r w:rsidRPr="006F529C">
        <w:t>: A &lt;= B</w:t>
      </w:r>
    </w:p>
    <w:p w14:paraId="611568F7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0D68BDED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小于或者等于表达式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64AD9AF" w14:textId="77777777" w:rsidR="00B04D01" w:rsidRPr="006F529C" w:rsidRDefault="00B04D01" w:rsidP="00B04D01">
      <w:r w:rsidRPr="006F529C">
        <w:lastRenderedPageBreak/>
        <w:t>举例：</w:t>
      </w:r>
    </w:p>
    <w:p w14:paraId="008DC4F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&lt;= 1;</w:t>
      </w:r>
    </w:p>
    <w:p w14:paraId="59CA5959" w14:textId="77777777" w:rsidR="00B04D01" w:rsidRPr="006F529C" w:rsidRDefault="00B04D01" w:rsidP="00B04D01">
      <w:r w:rsidRPr="006F529C">
        <w:t>1</w:t>
      </w:r>
    </w:p>
    <w:p w14:paraId="42D2A3D1" w14:textId="68ED8482" w:rsidR="00B04D01" w:rsidRPr="006F529C" w:rsidRDefault="00B04D01" w:rsidP="00DF3F63">
      <w:pPr>
        <w:pStyle w:val="3"/>
      </w:pPr>
      <w:bookmarkStart w:id="195" w:name="_Toc420428128"/>
      <w:bookmarkStart w:id="196" w:name="_Toc420428454"/>
      <w:r w:rsidRPr="006F529C">
        <w:t>大于比较</w:t>
      </w:r>
      <w:r w:rsidRPr="006F529C">
        <w:t>: &gt;</w:t>
      </w:r>
      <w:bookmarkEnd w:id="195"/>
      <w:bookmarkEnd w:id="196"/>
    </w:p>
    <w:p w14:paraId="25E3713A" w14:textId="77777777" w:rsidR="00B04D01" w:rsidRPr="006F529C" w:rsidRDefault="00B04D01" w:rsidP="00B04D01">
      <w:r w:rsidRPr="006F529C">
        <w:t>语法</w:t>
      </w:r>
      <w:r w:rsidRPr="006F529C">
        <w:t>: A &gt; B</w:t>
      </w:r>
    </w:p>
    <w:p w14:paraId="217B91E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1C99A1AA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大于表达式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CDBC090" w14:textId="77777777" w:rsidR="00B04D01" w:rsidRPr="006F529C" w:rsidRDefault="00B04D01" w:rsidP="00B04D01">
      <w:r w:rsidRPr="006F529C">
        <w:t>举例：</w:t>
      </w:r>
    </w:p>
    <w:p w14:paraId="25772AE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2 &gt; 1;</w:t>
      </w:r>
    </w:p>
    <w:p w14:paraId="67B6C566" w14:textId="77777777" w:rsidR="00B04D01" w:rsidRPr="006F529C" w:rsidRDefault="00B04D01" w:rsidP="00B04D01">
      <w:r w:rsidRPr="006F529C">
        <w:t>1</w:t>
      </w:r>
    </w:p>
    <w:p w14:paraId="69BFCB32" w14:textId="27E0DF48" w:rsidR="00B04D01" w:rsidRPr="006F529C" w:rsidRDefault="00B04D01" w:rsidP="00DF3F63">
      <w:pPr>
        <w:pStyle w:val="3"/>
      </w:pPr>
      <w:bookmarkStart w:id="197" w:name="_Toc420428129"/>
      <w:bookmarkStart w:id="198" w:name="_Toc420428455"/>
      <w:r w:rsidRPr="006F529C">
        <w:t>大于等于比较</w:t>
      </w:r>
      <w:r w:rsidRPr="006F529C">
        <w:t>: &gt;=</w:t>
      </w:r>
      <w:bookmarkEnd w:id="197"/>
      <w:bookmarkEnd w:id="198"/>
    </w:p>
    <w:p w14:paraId="7DE321A4" w14:textId="77777777" w:rsidR="00B04D01" w:rsidRPr="006F529C" w:rsidRDefault="00B04D01" w:rsidP="00B04D01">
      <w:r w:rsidRPr="006F529C">
        <w:t>语法</w:t>
      </w:r>
      <w:r w:rsidRPr="006F529C">
        <w:t>: A &gt;= B</w:t>
      </w:r>
    </w:p>
    <w:p w14:paraId="0D8E80AD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2EEB1622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大于或者等于表达式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BBCF36B" w14:textId="77777777" w:rsidR="00B04D01" w:rsidRPr="006F529C" w:rsidRDefault="00B04D01" w:rsidP="00B04D01">
      <w:r w:rsidRPr="006F529C">
        <w:t>举例：</w:t>
      </w:r>
    </w:p>
    <w:p w14:paraId="6AD2F3E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&gt;= 1;</w:t>
      </w:r>
    </w:p>
    <w:p w14:paraId="39E419A5" w14:textId="77777777" w:rsidR="00B04D01" w:rsidRPr="006F529C" w:rsidRDefault="00B04D01" w:rsidP="00B04D01">
      <w:r w:rsidRPr="006F529C">
        <w:t>1</w:t>
      </w:r>
    </w:p>
    <w:p w14:paraId="7EB8AD46" w14:textId="77777777" w:rsidR="00B04D01" w:rsidRPr="006F529C" w:rsidRDefault="00B04D01" w:rsidP="00B04D01"/>
    <w:p w14:paraId="0DDC4A92" w14:textId="77777777" w:rsidR="00B04D01" w:rsidRPr="006F529C" w:rsidRDefault="00B04D01" w:rsidP="00B04D01">
      <w:r w:rsidRPr="006F529C">
        <w:t>注意：</w:t>
      </w:r>
      <w:r w:rsidRPr="006F529C">
        <w:t>String</w:t>
      </w:r>
      <w:r w:rsidRPr="006F529C">
        <w:t>的比较要注意</w:t>
      </w:r>
      <w:r w:rsidRPr="006F529C">
        <w:t>(</w:t>
      </w:r>
      <w:r w:rsidRPr="006F529C">
        <w:t>常用的时间比较可以先</w:t>
      </w:r>
      <w:r w:rsidRPr="006F529C">
        <w:t>to_date</w:t>
      </w:r>
      <w:r w:rsidRPr="006F529C">
        <w:t>之后再比较</w:t>
      </w:r>
      <w:r w:rsidRPr="006F529C">
        <w:t>)</w:t>
      </w:r>
    </w:p>
    <w:p w14:paraId="57258B7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select* from lxw_dual;</w:t>
      </w:r>
    </w:p>
    <w:p w14:paraId="5665536A" w14:textId="77777777" w:rsidR="00B04D01" w:rsidRPr="006F529C" w:rsidRDefault="00B04D01" w:rsidP="00B04D01">
      <w:r w:rsidRPr="006F529C">
        <w:t>OK</w:t>
      </w:r>
    </w:p>
    <w:p w14:paraId="083DDFE7" w14:textId="77777777" w:rsidR="00B04D01" w:rsidRPr="006F529C" w:rsidRDefault="00B04D01" w:rsidP="00B04D01">
      <w:r w:rsidRPr="006F529C">
        <w:t>201111120900:00:00     2011111209</w:t>
      </w:r>
    </w:p>
    <w:p w14:paraId="48C364F4" w14:textId="77777777" w:rsidR="00B04D01" w:rsidRPr="006F529C" w:rsidRDefault="00B04D01" w:rsidP="00B04D01"/>
    <w:p w14:paraId="0B04BBC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selecta,b,a&lt;b,a&gt;b,a=b from lxw_dual;</w:t>
      </w:r>
    </w:p>
    <w:p w14:paraId="4FA4CB03" w14:textId="77777777" w:rsidR="00B04D01" w:rsidRPr="006F529C" w:rsidRDefault="00B04D01" w:rsidP="00B04D01">
      <w:r w:rsidRPr="006F529C">
        <w:t>201111120900:00:00     2011111209      false</w:t>
      </w:r>
      <w:proofErr w:type="gramStart"/>
      <w:r w:rsidRPr="006F529C">
        <w:t>  true</w:t>
      </w:r>
      <w:proofErr w:type="gramEnd"/>
      <w:r w:rsidRPr="006F529C">
        <w:t>    false</w:t>
      </w:r>
    </w:p>
    <w:p w14:paraId="000D0663" w14:textId="35383E51" w:rsidR="00B04D01" w:rsidRPr="006F529C" w:rsidRDefault="00B04D01" w:rsidP="00DF3F63">
      <w:pPr>
        <w:pStyle w:val="3"/>
      </w:pPr>
      <w:bookmarkStart w:id="199" w:name="_Toc420428130"/>
      <w:bookmarkStart w:id="200" w:name="_Toc420428456"/>
      <w:r w:rsidRPr="006F529C">
        <w:t>空值判断</w:t>
      </w:r>
      <w:r w:rsidRPr="006F529C">
        <w:t>: IS NULL</w:t>
      </w:r>
      <w:bookmarkEnd w:id="199"/>
      <w:bookmarkEnd w:id="200"/>
    </w:p>
    <w:p w14:paraId="0EBAC4B5" w14:textId="77777777" w:rsidR="00B04D01" w:rsidRPr="006F529C" w:rsidRDefault="00B04D01" w:rsidP="00B04D01">
      <w:r w:rsidRPr="006F529C">
        <w:t>语法</w:t>
      </w:r>
      <w:r w:rsidRPr="006F529C">
        <w:t>: A IS NULL</w:t>
      </w:r>
    </w:p>
    <w:p w14:paraId="2E1904D6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所有类型</w:t>
      </w:r>
    </w:p>
    <w:p w14:paraId="10DB45E7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的值为</w:t>
      </w:r>
      <w:r w:rsidRPr="006F529C">
        <w:t>NULL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7156D1C" w14:textId="77777777" w:rsidR="00B04D01" w:rsidRPr="006F529C" w:rsidRDefault="00B04D01" w:rsidP="00B04D01">
      <w:r w:rsidRPr="006F529C">
        <w:t>举例：</w:t>
      </w:r>
    </w:p>
    <w:p w14:paraId="1C079BD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null is null;</w:t>
      </w:r>
    </w:p>
    <w:p w14:paraId="6AF3858A" w14:textId="77777777" w:rsidR="00B04D01" w:rsidRPr="006F529C" w:rsidRDefault="00B04D01" w:rsidP="00B04D01">
      <w:r w:rsidRPr="006F529C">
        <w:t>1</w:t>
      </w:r>
    </w:p>
    <w:p w14:paraId="1B56DC92" w14:textId="098888D8" w:rsidR="00B04D01" w:rsidRPr="006F529C" w:rsidRDefault="00B04D01" w:rsidP="00DF3F63">
      <w:pPr>
        <w:pStyle w:val="3"/>
      </w:pPr>
      <w:bookmarkStart w:id="201" w:name="_Toc420428131"/>
      <w:bookmarkStart w:id="202" w:name="_Toc420428457"/>
      <w:r w:rsidRPr="006F529C">
        <w:lastRenderedPageBreak/>
        <w:t>非</w:t>
      </w:r>
      <w:proofErr w:type="gramStart"/>
      <w:r w:rsidRPr="006F529C">
        <w:t>空判断</w:t>
      </w:r>
      <w:proofErr w:type="gramEnd"/>
      <w:r w:rsidRPr="006F529C">
        <w:t>: IS NOTNULL</w:t>
      </w:r>
      <w:bookmarkEnd w:id="201"/>
      <w:bookmarkEnd w:id="202"/>
    </w:p>
    <w:p w14:paraId="6E5893FE" w14:textId="77777777" w:rsidR="00B04D01" w:rsidRPr="006F529C" w:rsidRDefault="00B04D01" w:rsidP="00B04D01">
      <w:r w:rsidRPr="006F529C">
        <w:t>语法</w:t>
      </w:r>
      <w:r w:rsidRPr="006F529C">
        <w:t>: A IS NOT NULL</w:t>
      </w:r>
    </w:p>
    <w:p w14:paraId="57327800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所有类型</w:t>
      </w:r>
    </w:p>
    <w:p w14:paraId="4632743D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的值为</w:t>
      </w:r>
      <w:r w:rsidRPr="006F529C">
        <w:t>NULL</w:t>
      </w:r>
      <w:r w:rsidRPr="006F529C">
        <w:t>，则为</w:t>
      </w:r>
      <w:r w:rsidRPr="006F529C">
        <w:t>FALSE</w:t>
      </w:r>
      <w:r w:rsidRPr="006F529C">
        <w:t>；否则为</w:t>
      </w:r>
      <w:r w:rsidRPr="006F529C">
        <w:t>TRUE</w:t>
      </w:r>
    </w:p>
    <w:p w14:paraId="18A212A4" w14:textId="77777777" w:rsidR="00B04D01" w:rsidRPr="006F529C" w:rsidRDefault="00B04D01" w:rsidP="00B04D01">
      <w:r w:rsidRPr="006F529C">
        <w:t>举例：</w:t>
      </w:r>
    </w:p>
    <w:p w14:paraId="1CB1E63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is not null;</w:t>
      </w:r>
    </w:p>
    <w:p w14:paraId="6FD87349" w14:textId="77777777" w:rsidR="00B04D01" w:rsidRPr="006F529C" w:rsidRDefault="00B04D01" w:rsidP="00B04D01">
      <w:r w:rsidRPr="006F529C">
        <w:t>1</w:t>
      </w:r>
    </w:p>
    <w:p w14:paraId="5DCBAC08" w14:textId="1D7B6FA3" w:rsidR="00B04D01" w:rsidRPr="006F529C" w:rsidRDefault="00B04D01" w:rsidP="00DF3F63">
      <w:pPr>
        <w:pStyle w:val="3"/>
      </w:pPr>
      <w:bookmarkStart w:id="203" w:name="_Toc420428132"/>
      <w:bookmarkStart w:id="204" w:name="_Toc420428458"/>
      <w:r w:rsidRPr="006F529C">
        <w:t>LIKE</w:t>
      </w:r>
      <w:r w:rsidRPr="006F529C">
        <w:t>比较</w:t>
      </w:r>
      <w:r w:rsidRPr="006F529C">
        <w:t>: LIKE</w:t>
      </w:r>
      <w:bookmarkEnd w:id="203"/>
      <w:bookmarkEnd w:id="204"/>
    </w:p>
    <w:p w14:paraId="69939A20" w14:textId="77777777" w:rsidR="00B04D01" w:rsidRPr="006F529C" w:rsidRDefault="00B04D01" w:rsidP="00B04D01">
      <w:r w:rsidRPr="006F529C">
        <w:t>语法</w:t>
      </w:r>
      <w:r w:rsidRPr="006F529C">
        <w:t>: A LIKE B</w:t>
      </w:r>
    </w:p>
    <w:p w14:paraId="5E8CBB0E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7F0E479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如果字符串</w:t>
      </w:r>
      <w:r w:rsidRPr="006F529C">
        <w:t>A</w:t>
      </w:r>
      <w:r w:rsidRPr="006F529C">
        <w:t>或者字符串</w:t>
      </w:r>
      <w:r w:rsidRPr="006F529C">
        <w:t>B</w:t>
      </w:r>
      <w:r w:rsidRPr="006F529C">
        <w:t>为</w:t>
      </w:r>
      <w:r w:rsidRPr="006F529C">
        <w:t>NULL</w:t>
      </w:r>
      <w:r w:rsidRPr="006F529C">
        <w:t>，则返回</w:t>
      </w:r>
      <w:r w:rsidRPr="006F529C">
        <w:t>NULL</w:t>
      </w:r>
      <w:r w:rsidRPr="006F529C">
        <w:t>；如果字符串</w:t>
      </w:r>
      <w:r w:rsidRPr="006F529C">
        <w:t>A</w:t>
      </w:r>
      <w:r w:rsidRPr="006F529C">
        <w:t>符合表达式</w:t>
      </w:r>
      <w:r w:rsidRPr="006F529C">
        <w:t>B   </w:t>
      </w:r>
      <w:r w:rsidRPr="006F529C">
        <w:t>的正则语法，则为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</w:t>
      </w:r>
      <w:r w:rsidRPr="006F529C">
        <w:t>B</w:t>
      </w:r>
      <w:r w:rsidRPr="006F529C">
        <w:t>中字符</w:t>
      </w:r>
      <w:proofErr w:type="gramStart"/>
      <w:r w:rsidRPr="006F529C">
        <w:t>”</w:t>
      </w:r>
      <w:proofErr w:type="gramEnd"/>
      <w:r w:rsidRPr="006F529C">
        <w:t>_</w:t>
      </w:r>
      <w:proofErr w:type="gramStart"/>
      <w:r w:rsidRPr="006F529C">
        <w:t>”</w:t>
      </w:r>
      <w:proofErr w:type="gramEnd"/>
      <w:r w:rsidRPr="006F529C">
        <w:t>表示任意单个字符，而字符</w:t>
      </w:r>
      <w:proofErr w:type="gramStart"/>
      <w:r w:rsidRPr="006F529C">
        <w:t>”</w:t>
      </w:r>
      <w:proofErr w:type="gramEnd"/>
      <w:r w:rsidRPr="006F529C">
        <w:t>%</w:t>
      </w:r>
      <w:proofErr w:type="gramStart"/>
      <w:r w:rsidRPr="006F529C">
        <w:t>”</w:t>
      </w:r>
      <w:proofErr w:type="gramEnd"/>
      <w:r w:rsidRPr="006F529C">
        <w:t>表示任意数量的字符。</w:t>
      </w:r>
    </w:p>
    <w:p w14:paraId="4F79CE5F" w14:textId="77777777" w:rsidR="00B04D01" w:rsidRPr="006F529C" w:rsidRDefault="00B04D01" w:rsidP="00B04D01">
      <w:r w:rsidRPr="006F529C">
        <w:t>举例：</w:t>
      </w:r>
    </w:p>
    <w:p w14:paraId="0EEEF9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'football' like 'foot%';</w:t>
      </w:r>
    </w:p>
    <w:p w14:paraId="00DC7421" w14:textId="77777777" w:rsidR="00B04D01" w:rsidRPr="006F529C" w:rsidRDefault="00B04D01" w:rsidP="00B04D01">
      <w:r w:rsidRPr="006F529C">
        <w:t>1</w:t>
      </w:r>
    </w:p>
    <w:p w14:paraId="245FB6B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'football' like 'foot____';</w:t>
      </w:r>
    </w:p>
    <w:p w14:paraId="06F20C3D" w14:textId="77777777" w:rsidR="00B04D01" w:rsidRPr="006F529C" w:rsidRDefault="00B04D01" w:rsidP="00B04D01">
      <w:r w:rsidRPr="006F529C">
        <w:t>1</w:t>
      </w:r>
    </w:p>
    <w:p w14:paraId="0ECC3925" w14:textId="77777777" w:rsidR="00B04D01" w:rsidRPr="006F529C" w:rsidRDefault="00B04D01" w:rsidP="00B04D01">
      <w:r w:rsidRPr="006F529C">
        <w:t>注意：否定比较时候用</w:t>
      </w:r>
      <w:r w:rsidRPr="006F529C">
        <w:t>NOT ALIKE B</w:t>
      </w:r>
    </w:p>
    <w:p w14:paraId="4BB90C6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NOT 'football' like 'fff%';</w:t>
      </w:r>
    </w:p>
    <w:p w14:paraId="151CD5D2" w14:textId="77777777" w:rsidR="00B04D01" w:rsidRPr="006F529C" w:rsidRDefault="00B04D01" w:rsidP="00B04D01">
      <w:r w:rsidRPr="006F529C">
        <w:t>1</w:t>
      </w:r>
    </w:p>
    <w:p w14:paraId="0E439CBA" w14:textId="60670598" w:rsidR="00B04D01" w:rsidRPr="006F529C" w:rsidRDefault="00B04D01" w:rsidP="00DF3F63">
      <w:pPr>
        <w:pStyle w:val="3"/>
      </w:pPr>
      <w:bookmarkStart w:id="205" w:name="_Toc420428133"/>
      <w:bookmarkStart w:id="206" w:name="_Toc420428459"/>
      <w:r w:rsidRPr="006F529C">
        <w:t>JAVA</w:t>
      </w:r>
      <w:r w:rsidRPr="006F529C">
        <w:t>的</w:t>
      </w:r>
      <w:r w:rsidRPr="006F529C">
        <w:t>LIKE</w:t>
      </w:r>
      <w:r w:rsidRPr="006F529C">
        <w:t>操作</w:t>
      </w:r>
      <w:r w:rsidRPr="006F529C">
        <w:t>: RLIKE</w:t>
      </w:r>
      <w:bookmarkEnd w:id="205"/>
      <w:bookmarkEnd w:id="206"/>
    </w:p>
    <w:p w14:paraId="52E05154" w14:textId="77777777" w:rsidR="00B04D01" w:rsidRPr="006F529C" w:rsidRDefault="00B04D01" w:rsidP="00B04D01">
      <w:r w:rsidRPr="006F529C">
        <w:t>语法</w:t>
      </w:r>
      <w:r w:rsidRPr="006F529C">
        <w:t>: A RLIKE B</w:t>
      </w:r>
    </w:p>
    <w:p w14:paraId="029CE17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782D69E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如果字符串</w:t>
      </w:r>
      <w:r w:rsidRPr="006F529C">
        <w:t>A</w:t>
      </w:r>
      <w:r w:rsidRPr="006F529C">
        <w:t>或者字符串</w:t>
      </w:r>
      <w:r w:rsidRPr="006F529C">
        <w:t>B</w:t>
      </w:r>
      <w:r w:rsidRPr="006F529C">
        <w:t>为</w:t>
      </w:r>
      <w:r w:rsidRPr="006F529C">
        <w:t>NULL</w:t>
      </w:r>
      <w:r w:rsidRPr="006F529C">
        <w:t>，则返回</w:t>
      </w:r>
      <w:r w:rsidRPr="006F529C">
        <w:t>NULL</w:t>
      </w:r>
      <w:r w:rsidRPr="006F529C">
        <w:t>；如果字符串</w:t>
      </w:r>
      <w:r w:rsidRPr="006F529C">
        <w:t>A</w:t>
      </w:r>
      <w:r w:rsidRPr="006F529C">
        <w:t>符合</w:t>
      </w:r>
      <w:r w:rsidRPr="006F529C">
        <w:t>JAVA</w:t>
      </w:r>
      <w:r w:rsidRPr="006F529C">
        <w:t>正则表达式</w:t>
      </w:r>
      <w:r w:rsidRPr="006F529C">
        <w:t>B</w:t>
      </w:r>
      <w:r w:rsidRPr="006F529C">
        <w:t>的正则语法，则为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</w:t>
      </w:r>
    </w:p>
    <w:p w14:paraId="51704850" w14:textId="77777777" w:rsidR="00B04D01" w:rsidRPr="006F529C" w:rsidRDefault="00B04D01" w:rsidP="00B04D01">
      <w:r w:rsidRPr="006F529C">
        <w:t>举例：</w:t>
      </w:r>
    </w:p>
    <w:p w14:paraId="5B92F8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'footbar’ rlike '^f.*r$’;</w:t>
      </w:r>
    </w:p>
    <w:p w14:paraId="30556095" w14:textId="77777777" w:rsidR="00B04D01" w:rsidRPr="006F529C" w:rsidRDefault="00B04D01" w:rsidP="00B04D01">
      <w:r w:rsidRPr="006F529C">
        <w:t>1</w:t>
      </w:r>
    </w:p>
    <w:p w14:paraId="5667128A" w14:textId="77777777" w:rsidR="00B04D01" w:rsidRPr="006F529C" w:rsidRDefault="00B04D01" w:rsidP="00B04D01">
      <w:r w:rsidRPr="006F529C">
        <w:t>注意：判断一个字符串是否全为数字：</w:t>
      </w:r>
    </w:p>
    <w:p w14:paraId="4B3F0CE0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1from lxw_dual where '123456' rlike '^\\d+$';</w:t>
      </w:r>
    </w:p>
    <w:p w14:paraId="4CDDD7EC" w14:textId="77777777" w:rsidR="00B04D01" w:rsidRPr="006F529C" w:rsidRDefault="00B04D01" w:rsidP="00B04D01">
      <w:r w:rsidRPr="006F529C">
        <w:t>1</w:t>
      </w:r>
    </w:p>
    <w:p w14:paraId="75B15DC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'123456aa' rlike '^\\d+$';</w:t>
      </w:r>
    </w:p>
    <w:p w14:paraId="3068CFAD" w14:textId="7D40F82C" w:rsidR="00B04D01" w:rsidRPr="006F529C" w:rsidRDefault="00B04D01" w:rsidP="00DF3F63">
      <w:pPr>
        <w:pStyle w:val="3"/>
      </w:pPr>
      <w:bookmarkStart w:id="207" w:name="_Toc420428134"/>
      <w:bookmarkStart w:id="208" w:name="_Toc420428460"/>
      <w:r w:rsidRPr="006F529C">
        <w:lastRenderedPageBreak/>
        <w:t>REGEXP</w:t>
      </w:r>
      <w:r w:rsidRPr="006F529C">
        <w:t>操作</w:t>
      </w:r>
      <w:r w:rsidRPr="006F529C">
        <w:t>: REGEXP</w:t>
      </w:r>
      <w:bookmarkEnd w:id="207"/>
      <w:bookmarkEnd w:id="208"/>
    </w:p>
    <w:p w14:paraId="3FF3F4E4" w14:textId="77777777" w:rsidR="00B04D01" w:rsidRPr="006F529C" w:rsidRDefault="00B04D01" w:rsidP="00B04D01">
      <w:r w:rsidRPr="006F529C">
        <w:t>语法</w:t>
      </w:r>
      <w:r w:rsidRPr="006F529C">
        <w:t>: A REGEXP B</w:t>
      </w:r>
    </w:p>
    <w:p w14:paraId="0D06AEE4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4700F0F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功能与</w:t>
      </w:r>
      <w:r w:rsidRPr="006F529C">
        <w:t>RLIKE</w:t>
      </w:r>
      <w:r w:rsidRPr="006F529C">
        <w:t>相同</w:t>
      </w:r>
    </w:p>
    <w:p w14:paraId="69FE8F0F" w14:textId="77777777" w:rsidR="00B04D01" w:rsidRPr="006F529C" w:rsidRDefault="00B04D01" w:rsidP="00B04D01">
      <w:r w:rsidRPr="006F529C">
        <w:t>举例：</w:t>
      </w:r>
    </w:p>
    <w:p w14:paraId="65C31FC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'footbar' REGEXP '^f.*r$';</w:t>
      </w:r>
    </w:p>
    <w:p w14:paraId="09A6A2EF" w14:textId="77777777" w:rsidR="00B04D01" w:rsidRPr="006F529C" w:rsidRDefault="00B04D01" w:rsidP="00B04D01">
      <w:r w:rsidRPr="006F529C">
        <w:t>1</w:t>
      </w:r>
    </w:p>
    <w:p w14:paraId="407DB715" w14:textId="5BEE2C09" w:rsidR="00DF3F63" w:rsidRDefault="00DF3F63" w:rsidP="00DF3F63">
      <w:pPr>
        <w:pStyle w:val="2"/>
      </w:pPr>
      <w:bookmarkStart w:id="209" w:name="_Toc420428135"/>
      <w:bookmarkStart w:id="210" w:name="_Toc420428461"/>
      <w:r>
        <w:t>数学运算</w:t>
      </w:r>
      <w:bookmarkEnd w:id="209"/>
      <w:bookmarkEnd w:id="210"/>
    </w:p>
    <w:p w14:paraId="58C5608C" w14:textId="26E154F0" w:rsidR="00B04D01" w:rsidRPr="006F529C" w:rsidRDefault="00B04D01" w:rsidP="00DF3F63">
      <w:pPr>
        <w:pStyle w:val="3"/>
      </w:pPr>
      <w:bookmarkStart w:id="211" w:name="_Toc420428136"/>
      <w:bookmarkStart w:id="212" w:name="_Toc420428462"/>
      <w:r w:rsidRPr="006F529C">
        <w:t>加法操作</w:t>
      </w:r>
      <w:r w:rsidRPr="006F529C">
        <w:t>: +</w:t>
      </w:r>
      <w:bookmarkEnd w:id="211"/>
      <w:bookmarkEnd w:id="212"/>
    </w:p>
    <w:p w14:paraId="2715BDC4" w14:textId="77777777" w:rsidR="00B04D01" w:rsidRPr="006F529C" w:rsidRDefault="00B04D01" w:rsidP="00B04D01">
      <w:r w:rsidRPr="006F529C">
        <w:t>语法</w:t>
      </w:r>
      <w:r w:rsidRPr="006F529C">
        <w:t>: A + B</w:t>
      </w:r>
    </w:p>
    <w:p w14:paraId="081DD90E" w14:textId="77777777" w:rsidR="00B04D01" w:rsidRPr="006F529C" w:rsidRDefault="00B04D01" w:rsidP="00B04D01">
      <w:r w:rsidRPr="006F529C">
        <w:t>操作类型：所有数值类型</w:t>
      </w:r>
    </w:p>
    <w:p w14:paraId="7C1CA12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相加的结果。结果的数值类型等于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的类型的最小父类型（详见数据类型的继承关系）。比如，</w:t>
      </w:r>
      <w:r w:rsidRPr="006F529C">
        <w:t xml:space="preserve">int + int </w:t>
      </w:r>
      <w:r w:rsidRPr="006F529C">
        <w:t>一般结果为</w:t>
      </w:r>
      <w:r w:rsidRPr="006F529C">
        <w:t>int</w:t>
      </w:r>
      <w:r w:rsidRPr="006F529C">
        <w:t>类型，而</w:t>
      </w:r>
      <w:r w:rsidRPr="006F529C">
        <w:t xml:space="preserve">int + double </w:t>
      </w:r>
      <w:r w:rsidRPr="006F529C">
        <w:t>一般结果为</w:t>
      </w:r>
      <w:r w:rsidRPr="006F529C">
        <w:t>double</w:t>
      </w:r>
      <w:r w:rsidRPr="006F529C">
        <w:t>类型</w:t>
      </w:r>
    </w:p>
    <w:p w14:paraId="716083A1" w14:textId="77777777" w:rsidR="00B04D01" w:rsidRPr="006F529C" w:rsidRDefault="00B04D01" w:rsidP="00B04D01">
      <w:r w:rsidRPr="006F529C">
        <w:t>举例：</w:t>
      </w:r>
    </w:p>
    <w:p w14:paraId="1EA6A58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+ 9 from lxw_dual;</w:t>
      </w:r>
    </w:p>
    <w:p w14:paraId="7A2A3257" w14:textId="77777777" w:rsidR="00B04D01" w:rsidRPr="006F529C" w:rsidRDefault="00B04D01" w:rsidP="00B04D01">
      <w:r w:rsidRPr="006F529C">
        <w:t>10</w:t>
      </w:r>
    </w:p>
    <w:p w14:paraId="3FDA3A2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createtable lxw_dual as select 1 + 1.2 from lxw_dual;</w:t>
      </w:r>
    </w:p>
    <w:p w14:paraId="31F6B2E1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describe lxw_dual;</w:t>
      </w:r>
    </w:p>
    <w:p w14:paraId="6039361B" w14:textId="77777777" w:rsidR="00B04D01" w:rsidRPr="006F529C" w:rsidRDefault="00B04D01" w:rsidP="00B04D01">
      <w:r w:rsidRPr="006F529C">
        <w:t>_c0     double</w:t>
      </w:r>
    </w:p>
    <w:p w14:paraId="0DDD97E2" w14:textId="01B3F9DE" w:rsidR="00B04D01" w:rsidRPr="006F529C" w:rsidRDefault="00B04D01" w:rsidP="00DF3F63">
      <w:pPr>
        <w:pStyle w:val="3"/>
      </w:pPr>
      <w:bookmarkStart w:id="213" w:name="_Toc420428137"/>
      <w:bookmarkStart w:id="214" w:name="_Toc420428463"/>
      <w:r w:rsidRPr="006F529C">
        <w:t>减法操作</w:t>
      </w:r>
      <w:r w:rsidRPr="006F529C">
        <w:t>: -</w:t>
      </w:r>
      <w:bookmarkEnd w:id="213"/>
      <w:bookmarkEnd w:id="214"/>
    </w:p>
    <w:p w14:paraId="09186610" w14:textId="77777777" w:rsidR="00B04D01" w:rsidRPr="006F529C" w:rsidRDefault="00B04D01" w:rsidP="00B04D01">
      <w:r w:rsidRPr="006F529C">
        <w:t>语法</w:t>
      </w:r>
      <w:r w:rsidRPr="006F529C">
        <w:t>: A – B</w:t>
      </w:r>
    </w:p>
    <w:p w14:paraId="081026B1" w14:textId="77777777" w:rsidR="00B04D01" w:rsidRPr="006F529C" w:rsidRDefault="00B04D01" w:rsidP="00B04D01">
      <w:r w:rsidRPr="006F529C">
        <w:t>操作类型：所有数值类型</w:t>
      </w:r>
    </w:p>
    <w:p w14:paraId="6EA9149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相减的结果。结果的数值类型等于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的类型的最小父类型（详见数据类型的继承关系）。比如，</w:t>
      </w:r>
      <w:r w:rsidRPr="006F529C">
        <w:t xml:space="preserve">int – int </w:t>
      </w:r>
      <w:r w:rsidRPr="006F529C">
        <w:t>一般结果为</w:t>
      </w:r>
      <w:r w:rsidRPr="006F529C">
        <w:t>int</w:t>
      </w:r>
      <w:r w:rsidRPr="006F529C">
        <w:t>类型，而</w:t>
      </w:r>
      <w:r w:rsidRPr="006F529C">
        <w:t xml:space="preserve">int – double </w:t>
      </w:r>
      <w:r w:rsidRPr="006F529C">
        <w:t>一般结果为</w:t>
      </w:r>
      <w:r w:rsidRPr="006F529C">
        <w:t>double</w:t>
      </w:r>
      <w:r w:rsidRPr="006F529C">
        <w:t>类型</w:t>
      </w:r>
    </w:p>
    <w:p w14:paraId="6787B8D9" w14:textId="77777777" w:rsidR="00B04D01" w:rsidRPr="006F529C" w:rsidRDefault="00B04D01" w:rsidP="00B04D01">
      <w:r w:rsidRPr="006F529C">
        <w:t>举例：</w:t>
      </w:r>
    </w:p>
    <w:p w14:paraId="5CCB4E7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select10 – 5 from lxw_dual;</w:t>
      </w:r>
    </w:p>
    <w:p w14:paraId="7E8F4D07" w14:textId="77777777" w:rsidR="00B04D01" w:rsidRPr="006F529C" w:rsidRDefault="00B04D01" w:rsidP="00B04D01">
      <w:r w:rsidRPr="006F529C">
        <w:t>5</w:t>
      </w:r>
    </w:p>
    <w:p w14:paraId="5A8AFF2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createtable lxw_dual as select 5.6 – 4 from lxw_dual;</w:t>
      </w:r>
    </w:p>
    <w:p w14:paraId="216B4D84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describe lxw_dual;</w:t>
      </w:r>
    </w:p>
    <w:p w14:paraId="2C898C55" w14:textId="77777777" w:rsidR="00B04D01" w:rsidRPr="006F529C" w:rsidRDefault="00B04D01" w:rsidP="00B04D01">
      <w:r w:rsidRPr="006F529C">
        <w:t>_c0     double</w:t>
      </w:r>
    </w:p>
    <w:p w14:paraId="33D96861" w14:textId="028BB2E5" w:rsidR="00B04D01" w:rsidRPr="006F529C" w:rsidRDefault="00B04D01" w:rsidP="00DF3F63">
      <w:pPr>
        <w:pStyle w:val="3"/>
      </w:pPr>
      <w:bookmarkStart w:id="215" w:name="_Toc420428138"/>
      <w:bookmarkStart w:id="216" w:name="_Toc420428464"/>
      <w:r w:rsidRPr="006F529C">
        <w:lastRenderedPageBreak/>
        <w:t>乘法操作</w:t>
      </w:r>
      <w:r w:rsidRPr="006F529C">
        <w:t>: *</w:t>
      </w:r>
      <w:bookmarkEnd w:id="215"/>
      <w:bookmarkEnd w:id="216"/>
    </w:p>
    <w:p w14:paraId="3686205D" w14:textId="77777777" w:rsidR="00B04D01" w:rsidRPr="006F529C" w:rsidRDefault="00B04D01" w:rsidP="00B04D01">
      <w:r w:rsidRPr="006F529C">
        <w:t>语法</w:t>
      </w:r>
      <w:r w:rsidRPr="006F529C">
        <w:t>: A * B</w:t>
      </w:r>
    </w:p>
    <w:p w14:paraId="5294626E" w14:textId="77777777" w:rsidR="00B04D01" w:rsidRPr="006F529C" w:rsidRDefault="00B04D01" w:rsidP="00B04D01">
      <w:r w:rsidRPr="006F529C">
        <w:t>操作类型：所有数值类型</w:t>
      </w:r>
    </w:p>
    <w:p w14:paraId="2190FD37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相乘的结果。结果的数值类型等于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的类型的最小父类型（详见数据类型的继承关系）。注意，如果</w:t>
      </w:r>
      <w:r w:rsidRPr="006F529C">
        <w:t>A</w:t>
      </w:r>
      <w:r w:rsidRPr="006F529C">
        <w:t>乘以</w:t>
      </w:r>
      <w:r w:rsidRPr="006F529C">
        <w:t>B</w:t>
      </w:r>
      <w:r w:rsidRPr="006F529C">
        <w:t>的结果超过默认结果类型的数值范围，则需要通过</w:t>
      </w:r>
      <w:r w:rsidRPr="006F529C">
        <w:t>cast</w:t>
      </w:r>
      <w:r w:rsidRPr="006F529C">
        <w:t>将结果转换</w:t>
      </w:r>
      <w:proofErr w:type="gramStart"/>
      <w:r w:rsidRPr="006F529C">
        <w:t>成范围</w:t>
      </w:r>
      <w:proofErr w:type="gramEnd"/>
      <w:r w:rsidRPr="006F529C">
        <w:t>更大的数值类型</w:t>
      </w:r>
    </w:p>
    <w:p w14:paraId="524EE5FF" w14:textId="77777777" w:rsidR="00B04D01" w:rsidRPr="006F529C" w:rsidRDefault="00B04D01" w:rsidP="00B04D01">
      <w:r w:rsidRPr="006F529C">
        <w:t>举例：</w:t>
      </w:r>
    </w:p>
    <w:p w14:paraId="37DA384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select40 * 5 from lxw_dual;</w:t>
      </w:r>
    </w:p>
    <w:p w14:paraId="49AD26E6" w14:textId="77777777" w:rsidR="00B04D01" w:rsidRPr="006F529C" w:rsidRDefault="00B04D01" w:rsidP="00B04D01">
      <w:r w:rsidRPr="006F529C">
        <w:t>200</w:t>
      </w:r>
    </w:p>
    <w:p w14:paraId="12BA271D" w14:textId="17C9ABBC" w:rsidR="00B04D01" w:rsidRPr="006F529C" w:rsidRDefault="00B04D01" w:rsidP="00DF3F63">
      <w:pPr>
        <w:pStyle w:val="3"/>
      </w:pPr>
      <w:bookmarkStart w:id="217" w:name="_Toc420428139"/>
      <w:bookmarkStart w:id="218" w:name="_Toc420428465"/>
      <w:r w:rsidRPr="006F529C">
        <w:t>除法操作</w:t>
      </w:r>
      <w:r w:rsidRPr="006F529C">
        <w:t>: /</w:t>
      </w:r>
      <w:bookmarkEnd w:id="217"/>
      <w:bookmarkEnd w:id="218"/>
    </w:p>
    <w:p w14:paraId="0A7B4A0C" w14:textId="77777777" w:rsidR="00B04D01" w:rsidRPr="006F529C" w:rsidRDefault="00B04D01" w:rsidP="00B04D01">
      <w:r w:rsidRPr="006F529C">
        <w:t>语法</w:t>
      </w:r>
      <w:r w:rsidRPr="006F529C">
        <w:t>: A / B</w:t>
      </w:r>
    </w:p>
    <w:p w14:paraId="36D45EEA" w14:textId="77777777" w:rsidR="00B04D01" w:rsidRPr="006F529C" w:rsidRDefault="00B04D01" w:rsidP="00B04D01">
      <w:r w:rsidRPr="006F529C">
        <w:t>操作类型：所有数值类型</w:t>
      </w:r>
    </w:p>
    <w:p w14:paraId="0C4A057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除以</w:t>
      </w:r>
      <w:r w:rsidRPr="006F529C">
        <w:t>B</w:t>
      </w:r>
      <w:r w:rsidRPr="006F529C">
        <w:t>的结果。结果的数值类型为</w:t>
      </w:r>
      <w:r w:rsidRPr="006F529C">
        <w:t>double</w:t>
      </w:r>
    </w:p>
    <w:p w14:paraId="0EC03A2A" w14:textId="77777777" w:rsidR="00B04D01" w:rsidRPr="006F529C" w:rsidRDefault="00B04D01" w:rsidP="00B04D01">
      <w:r w:rsidRPr="006F529C">
        <w:t>举例：</w:t>
      </w:r>
    </w:p>
    <w:p w14:paraId="7F841CD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select40 / 5 from lxw_dual;</w:t>
      </w:r>
    </w:p>
    <w:p w14:paraId="0A547906" w14:textId="77777777" w:rsidR="00B04D01" w:rsidRPr="006F529C" w:rsidRDefault="00B04D01" w:rsidP="00B04D01">
      <w:r w:rsidRPr="006F529C">
        <w:t>8.0</w:t>
      </w:r>
    </w:p>
    <w:p w14:paraId="65B37EC5" w14:textId="77777777" w:rsidR="00B04D01" w:rsidRPr="006F529C" w:rsidRDefault="00B04D01" w:rsidP="00B04D01"/>
    <w:p w14:paraId="3213301F" w14:textId="77777777" w:rsidR="00B04D01" w:rsidRPr="006F529C" w:rsidRDefault="00B04D01" w:rsidP="00B04D01">
      <w:r w:rsidRPr="006F529C">
        <w:t>注意：</w:t>
      </w:r>
      <w:r w:rsidRPr="006F529C">
        <w:t>hive</w:t>
      </w:r>
      <w:r w:rsidRPr="006F529C">
        <w:t>中最高精度的数据类型是</w:t>
      </w:r>
      <w:r w:rsidRPr="006F529C">
        <w:t>double,</w:t>
      </w:r>
      <w:r w:rsidRPr="006F529C">
        <w:t>只精确到小数点后</w:t>
      </w:r>
      <w:r w:rsidRPr="006F529C">
        <w:t>16</w:t>
      </w:r>
      <w:r w:rsidRPr="006F529C">
        <w:t>位，在做除法运算的时候要特别注意</w:t>
      </w:r>
    </w:p>
    <w:p w14:paraId="2529E5F6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 xml:space="preserve">select ceil(28.0/6.999999999999999999999) from lxw_duallimit 1;    </w:t>
      </w:r>
    </w:p>
    <w:p w14:paraId="5367D9E5" w14:textId="77777777" w:rsidR="00B04D01" w:rsidRPr="006F529C" w:rsidRDefault="00B04D01" w:rsidP="00B04D01">
      <w:r w:rsidRPr="006F529C">
        <w:t>结果为</w:t>
      </w:r>
      <w:r w:rsidRPr="006F529C">
        <w:t>4</w:t>
      </w:r>
    </w:p>
    <w:p w14:paraId="521F03A0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ceil(28.0/6.99999999999999) from lxw_dual limit1;           </w:t>
      </w:r>
    </w:p>
    <w:p w14:paraId="0ADAFE60" w14:textId="77777777" w:rsidR="00B04D01" w:rsidRPr="006F529C" w:rsidRDefault="00B04D01" w:rsidP="00B04D01">
      <w:r w:rsidRPr="006F529C">
        <w:t>结果为</w:t>
      </w:r>
      <w:r w:rsidRPr="006F529C">
        <w:t>5</w:t>
      </w:r>
    </w:p>
    <w:p w14:paraId="0E5D55E9" w14:textId="1C97EC03" w:rsidR="00B04D01" w:rsidRPr="006F529C" w:rsidRDefault="00B04D01" w:rsidP="00DF3F63">
      <w:pPr>
        <w:pStyle w:val="3"/>
      </w:pPr>
      <w:bookmarkStart w:id="219" w:name="_Toc420428140"/>
      <w:bookmarkStart w:id="220" w:name="_Toc420428466"/>
      <w:proofErr w:type="gramStart"/>
      <w:r w:rsidRPr="006F529C">
        <w:t>取余操作</w:t>
      </w:r>
      <w:proofErr w:type="gramEnd"/>
      <w:r w:rsidRPr="006F529C">
        <w:t>: %</w:t>
      </w:r>
      <w:bookmarkEnd w:id="219"/>
      <w:bookmarkEnd w:id="220"/>
    </w:p>
    <w:p w14:paraId="2DB5857E" w14:textId="77777777" w:rsidR="00B04D01" w:rsidRPr="006F529C" w:rsidRDefault="00B04D01" w:rsidP="00B04D01">
      <w:r w:rsidRPr="006F529C">
        <w:t>语法</w:t>
      </w:r>
      <w:r w:rsidRPr="006F529C">
        <w:t>: A % B</w:t>
      </w:r>
    </w:p>
    <w:p w14:paraId="27CEEEF1" w14:textId="77777777" w:rsidR="00B04D01" w:rsidRPr="006F529C" w:rsidRDefault="00B04D01" w:rsidP="00B04D01">
      <w:r w:rsidRPr="006F529C">
        <w:t>操作类型：所有数值类型</w:t>
      </w:r>
    </w:p>
    <w:p w14:paraId="48B167EB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除以</w:t>
      </w:r>
      <w:r w:rsidRPr="006F529C">
        <w:t>B</w:t>
      </w:r>
      <w:r w:rsidRPr="006F529C">
        <w:t>的余数。结果的数值类型等于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58EC9071" w14:textId="77777777" w:rsidR="00B04D01" w:rsidRPr="006F529C" w:rsidRDefault="00B04D01" w:rsidP="00B04D01">
      <w:r w:rsidRPr="006F529C">
        <w:t>举例：</w:t>
      </w:r>
    </w:p>
    <w:p w14:paraId="066E126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41 % 5 from lxw_dual;</w:t>
      </w:r>
    </w:p>
    <w:p w14:paraId="47C39FC0" w14:textId="77777777" w:rsidR="00B04D01" w:rsidRPr="006F529C" w:rsidRDefault="00B04D01" w:rsidP="00B04D01">
      <w:r w:rsidRPr="006F529C">
        <w:t>1</w:t>
      </w:r>
    </w:p>
    <w:p w14:paraId="36D46F6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8.4 % 4 from lxw_dual;</w:t>
      </w:r>
    </w:p>
    <w:p w14:paraId="0EC2966A" w14:textId="77777777" w:rsidR="00B04D01" w:rsidRPr="006F529C" w:rsidRDefault="00B04D01" w:rsidP="00B04D01">
      <w:r w:rsidRPr="006F529C">
        <w:t>0.40000000000000036</w:t>
      </w:r>
    </w:p>
    <w:p w14:paraId="5A112BBC" w14:textId="77777777" w:rsidR="00B04D01" w:rsidRPr="006F529C" w:rsidRDefault="00B04D01" w:rsidP="00B04D01">
      <w:r w:rsidRPr="006F529C">
        <w:t>注意：精度在</w:t>
      </w:r>
      <w:r w:rsidRPr="006F529C">
        <w:t>hive</w:t>
      </w:r>
      <w:r w:rsidRPr="006F529C">
        <w:t>中是个很大的问题，类似这样的操作最好通过</w:t>
      </w:r>
      <w:r w:rsidRPr="006F529C">
        <w:t>round</w:t>
      </w:r>
      <w:r w:rsidRPr="006F529C">
        <w:t>指定精度</w:t>
      </w:r>
    </w:p>
    <w:p w14:paraId="5FC7B33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round(8.4 % 4 , 2) from lxw_dual;</w:t>
      </w:r>
    </w:p>
    <w:p w14:paraId="0B336914" w14:textId="77777777" w:rsidR="00B04D01" w:rsidRPr="006F529C" w:rsidRDefault="00B04D01" w:rsidP="00B04D01">
      <w:r w:rsidRPr="006F529C">
        <w:t>0.4</w:t>
      </w:r>
    </w:p>
    <w:p w14:paraId="4E52CFCC" w14:textId="29DF667A" w:rsidR="00B04D01" w:rsidRPr="006F529C" w:rsidRDefault="00B04D01" w:rsidP="00DF3F63">
      <w:pPr>
        <w:pStyle w:val="3"/>
      </w:pPr>
      <w:bookmarkStart w:id="221" w:name="_Toc420428141"/>
      <w:bookmarkStart w:id="222" w:name="_Toc420428467"/>
      <w:r w:rsidRPr="006F529C">
        <w:lastRenderedPageBreak/>
        <w:t>位与操作</w:t>
      </w:r>
      <w:r w:rsidRPr="006F529C">
        <w:t>: &amp;</w:t>
      </w:r>
      <w:bookmarkEnd w:id="221"/>
      <w:bookmarkEnd w:id="222"/>
    </w:p>
    <w:p w14:paraId="59FAB367" w14:textId="77777777" w:rsidR="00B04D01" w:rsidRPr="006F529C" w:rsidRDefault="00B04D01" w:rsidP="00B04D01">
      <w:r w:rsidRPr="006F529C">
        <w:t>语法</w:t>
      </w:r>
      <w:r w:rsidRPr="006F529C">
        <w:t>: A &amp; B</w:t>
      </w:r>
    </w:p>
    <w:p w14:paraId="01C15EA6" w14:textId="77777777" w:rsidR="00B04D01" w:rsidRPr="006F529C" w:rsidRDefault="00B04D01" w:rsidP="00B04D01">
      <w:r w:rsidRPr="006F529C">
        <w:t>操作类型：所有数值类型</w:t>
      </w:r>
    </w:p>
    <w:p w14:paraId="7258ACD1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按位进行与操作的结果。结果的数值类型等于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4EEAB5B4" w14:textId="77777777" w:rsidR="00B04D01" w:rsidRPr="006F529C" w:rsidRDefault="00B04D01" w:rsidP="00B04D01">
      <w:r w:rsidRPr="006F529C">
        <w:t>举例：</w:t>
      </w:r>
    </w:p>
    <w:p w14:paraId="1D499AD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&amp; 8 from lxw_dual;</w:t>
      </w:r>
    </w:p>
    <w:p w14:paraId="2BC561BA" w14:textId="77777777" w:rsidR="00B04D01" w:rsidRPr="006F529C" w:rsidRDefault="00B04D01" w:rsidP="00B04D01">
      <w:r w:rsidRPr="006F529C">
        <w:t>0</w:t>
      </w:r>
    </w:p>
    <w:p w14:paraId="4E42E49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&amp; 4 from lxw_dual;</w:t>
      </w:r>
    </w:p>
    <w:p w14:paraId="7747CA98" w14:textId="77777777" w:rsidR="00B04D01" w:rsidRPr="006F529C" w:rsidRDefault="00B04D01" w:rsidP="00B04D01">
      <w:r w:rsidRPr="006F529C">
        <w:t>4</w:t>
      </w:r>
    </w:p>
    <w:p w14:paraId="18341857" w14:textId="1EFAACEC" w:rsidR="00B04D01" w:rsidRPr="006F529C" w:rsidRDefault="00B04D01" w:rsidP="00DF3F63">
      <w:pPr>
        <w:pStyle w:val="3"/>
      </w:pPr>
      <w:bookmarkStart w:id="223" w:name="_Toc420428142"/>
      <w:bookmarkStart w:id="224" w:name="_Toc420428468"/>
      <w:r w:rsidRPr="006F529C">
        <w:t>位或操作</w:t>
      </w:r>
      <w:r w:rsidRPr="006F529C">
        <w:t>: |</w:t>
      </w:r>
      <w:bookmarkEnd w:id="223"/>
      <w:bookmarkEnd w:id="224"/>
    </w:p>
    <w:p w14:paraId="21968378" w14:textId="77777777" w:rsidR="00B04D01" w:rsidRPr="006F529C" w:rsidRDefault="00B04D01" w:rsidP="00B04D01">
      <w:r w:rsidRPr="006F529C">
        <w:t>语法</w:t>
      </w:r>
      <w:r w:rsidRPr="006F529C">
        <w:t>: A | B</w:t>
      </w:r>
    </w:p>
    <w:p w14:paraId="263E5F79" w14:textId="77777777" w:rsidR="00B04D01" w:rsidRPr="006F529C" w:rsidRDefault="00B04D01" w:rsidP="00B04D01">
      <w:r w:rsidRPr="006F529C">
        <w:t>操作类型：所有数值类型</w:t>
      </w:r>
    </w:p>
    <w:p w14:paraId="41E1665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按位进行或操作的结果。结果的数值类型等于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7F2113F0" w14:textId="77777777" w:rsidR="00B04D01" w:rsidRPr="006F529C" w:rsidRDefault="00B04D01" w:rsidP="00B04D01">
      <w:r w:rsidRPr="006F529C">
        <w:t>举例：</w:t>
      </w:r>
    </w:p>
    <w:p w14:paraId="3306DEB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| 8 from lxw_dual;</w:t>
      </w:r>
    </w:p>
    <w:p w14:paraId="2999F38F" w14:textId="77777777" w:rsidR="00B04D01" w:rsidRPr="006F529C" w:rsidRDefault="00B04D01" w:rsidP="00B04D01">
      <w:r w:rsidRPr="006F529C">
        <w:t>12</w:t>
      </w:r>
    </w:p>
    <w:p w14:paraId="122184D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| 8 from lxw_dual;</w:t>
      </w:r>
    </w:p>
    <w:p w14:paraId="2AF15E42" w14:textId="77777777" w:rsidR="00B04D01" w:rsidRPr="006F529C" w:rsidRDefault="00B04D01" w:rsidP="00B04D01">
      <w:r w:rsidRPr="006F529C">
        <w:t>14</w:t>
      </w:r>
    </w:p>
    <w:p w14:paraId="08B9C805" w14:textId="70DB8994" w:rsidR="00B04D01" w:rsidRPr="006F529C" w:rsidRDefault="00B04D01" w:rsidP="00DF3F63">
      <w:pPr>
        <w:pStyle w:val="3"/>
      </w:pPr>
      <w:bookmarkStart w:id="225" w:name="_Toc420428143"/>
      <w:bookmarkStart w:id="226" w:name="_Toc420428469"/>
      <w:proofErr w:type="gramStart"/>
      <w:r w:rsidRPr="006F529C">
        <w:t>位异或</w:t>
      </w:r>
      <w:proofErr w:type="gramEnd"/>
      <w:r w:rsidRPr="006F529C">
        <w:t>操作</w:t>
      </w:r>
      <w:r w:rsidRPr="006F529C">
        <w:t>: ^</w:t>
      </w:r>
      <w:bookmarkEnd w:id="225"/>
      <w:bookmarkEnd w:id="226"/>
    </w:p>
    <w:p w14:paraId="5A3B2A94" w14:textId="77777777" w:rsidR="00B04D01" w:rsidRPr="006F529C" w:rsidRDefault="00B04D01" w:rsidP="00B04D01">
      <w:r w:rsidRPr="006F529C">
        <w:t>语法</w:t>
      </w:r>
      <w:r w:rsidRPr="006F529C">
        <w:t>: A ^ B</w:t>
      </w:r>
    </w:p>
    <w:p w14:paraId="2ADD4389" w14:textId="77777777" w:rsidR="00B04D01" w:rsidRPr="006F529C" w:rsidRDefault="00B04D01" w:rsidP="00B04D01">
      <w:r w:rsidRPr="006F529C">
        <w:t>操作类型：所有数值类型</w:t>
      </w:r>
    </w:p>
    <w:p w14:paraId="0574BB7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按位进行异或操作的结果。结果的数值类型等于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6A48456D" w14:textId="77777777" w:rsidR="00B04D01" w:rsidRPr="006F529C" w:rsidRDefault="00B04D01" w:rsidP="00B04D01">
      <w:r w:rsidRPr="006F529C">
        <w:t>举例：</w:t>
      </w:r>
    </w:p>
    <w:p w14:paraId="719C633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^ 8 from lxw_dual;</w:t>
      </w:r>
    </w:p>
    <w:p w14:paraId="17969E5B" w14:textId="77777777" w:rsidR="00B04D01" w:rsidRPr="006F529C" w:rsidRDefault="00B04D01" w:rsidP="00B04D01">
      <w:r w:rsidRPr="006F529C">
        <w:t>12</w:t>
      </w:r>
    </w:p>
    <w:p w14:paraId="0845C23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^ 4 from lxw_dual;</w:t>
      </w:r>
    </w:p>
    <w:p w14:paraId="77391B9C" w14:textId="77777777" w:rsidR="00B04D01" w:rsidRPr="006F529C" w:rsidRDefault="00B04D01" w:rsidP="00B04D01">
      <w:r w:rsidRPr="006F529C">
        <w:t>2</w:t>
      </w:r>
    </w:p>
    <w:p w14:paraId="64E52921" w14:textId="772B6EAE" w:rsidR="00B04D01" w:rsidRPr="006F529C" w:rsidRDefault="00B04D01" w:rsidP="00DF3F63">
      <w:pPr>
        <w:pStyle w:val="3"/>
      </w:pPr>
      <w:bookmarkStart w:id="227" w:name="_Toc420428144"/>
      <w:bookmarkStart w:id="228" w:name="_Toc420428470"/>
      <w:r w:rsidRPr="006F529C">
        <w:t>位取</w:t>
      </w:r>
      <w:proofErr w:type="gramStart"/>
      <w:r w:rsidRPr="006F529C">
        <w:t>反操作</w:t>
      </w:r>
      <w:proofErr w:type="gramEnd"/>
      <w:r w:rsidRPr="006F529C">
        <w:t>: ~</w:t>
      </w:r>
      <w:bookmarkEnd w:id="227"/>
      <w:bookmarkEnd w:id="228"/>
    </w:p>
    <w:p w14:paraId="4667C1C3" w14:textId="77777777" w:rsidR="00B04D01" w:rsidRPr="006F529C" w:rsidRDefault="00B04D01" w:rsidP="00B04D01">
      <w:r w:rsidRPr="006F529C">
        <w:t>语法</w:t>
      </w:r>
      <w:r w:rsidRPr="006F529C">
        <w:t>: ~A</w:t>
      </w:r>
    </w:p>
    <w:p w14:paraId="15812976" w14:textId="77777777" w:rsidR="00B04D01" w:rsidRPr="006F529C" w:rsidRDefault="00B04D01" w:rsidP="00B04D01">
      <w:r w:rsidRPr="006F529C">
        <w:t>操作类型：所有数值类型</w:t>
      </w:r>
    </w:p>
    <w:p w14:paraId="1720629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按位取</w:t>
      </w:r>
      <w:proofErr w:type="gramStart"/>
      <w:r w:rsidRPr="006F529C">
        <w:t>反操作</w:t>
      </w:r>
      <w:proofErr w:type="gramEnd"/>
      <w:r w:rsidRPr="006F529C">
        <w:t>的结果。结果的数值类型等于</w:t>
      </w:r>
      <w:r w:rsidRPr="006F529C">
        <w:t>A</w:t>
      </w:r>
      <w:r w:rsidRPr="006F529C">
        <w:t>的类型。</w:t>
      </w:r>
    </w:p>
    <w:p w14:paraId="50741D91" w14:textId="77777777" w:rsidR="00B04D01" w:rsidRPr="006F529C" w:rsidRDefault="00B04D01" w:rsidP="00B04D01">
      <w:r w:rsidRPr="006F529C">
        <w:lastRenderedPageBreak/>
        <w:t>举例：</w:t>
      </w:r>
    </w:p>
    <w:p w14:paraId="119F192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~6 from lxw_dual;</w:t>
      </w:r>
    </w:p>
    <w:p w14:paraId="1F956A21" w14:textId="77777777" w:rsidR="00B04D01" w:rsidRPr="006F529C" w:rsidRDefault="00B04D01" w:rsidP="00B04D01">
      <w:r w:rsidRPr="006F529C">
        <w:t>-7</w:t>
      </w:r>
    </w:p>
    <w:p w14:paraId="42152FD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~4 from lxw_dual;</w:t>
      </w:r>
    </w:p>
    <w:p w14:paraId="41D9C36B" w14:textId="77777777" w:rsidR="00B04D01" w:rsidRPr="006F529C" w:rsidRDefault="00B04D01" w:rsidP="00B04D01">
      <w:r w:rsidRPr="006F529C">
        <w:t>-5</w:t>
      </w:r>
    </w:p>
    <w:p w14:paraId="58420D9C" w14:textId="0CF7DFBB" w:rsidR="00DF3F63" w:rsidRDefault="008C6BCA" w:rsidP="00DF3F63">
      <w:pPr>
        <w:pStyle w:val="2"/>
      </w:pPr>
      <w:bookmarkStart w:id="229" w:name="_Toc420428145"/>
      <w:bookmarkStart w:id="230" w:name="_Toc420428471"/>
      <w:r>
        <w:t>逻辑运算</w:t>
      </w:r>
      <w:bookmarkEnd w:id="229"/>
      <w:bookmarkEnd w:id="230"/>
    </w:p>
    <w:p w14:paraId="5A2AB80F" w14:textId="1B00D20D" w:rsidR="00B04D01" w:rsidRPr="006F529C" w:rsidRDefault="00B04D01" w:rsidP="00DF3F63">
      <w:pPr>
        <w:pStyle w:val="3"/>
      </w:pPr>
      <w:bookmarkStart w:id="231" w:name="_Toc420428146"/>
      <w:bookmarkStart w:id="232" w:name="_Toc420428472"/>
      <w:r w:rsidRPr="006F529C">
        <w:t>逻辑与操作</w:t>
      </w:r>
      <w:r w:rsidRPr="006F529C">
        <w:t>: AND</w:t>
      </w:r>
      <w:bookmarkEnd w:id="231"/>
      <w:bookmarkEnd w:id="232"/>
    </w:p>
    <w:p w14:paraId="33E40FA3" w14:textId="77777777" w:rsidR="00B04D01" w:rsidRPr="006F529C" w:rsidRDefault="00B04D01" w:rsidP="00B04D01">
      <w:r w:rsidRPr="006F529C">
        <w:t>语法</w:t>
      </w:r>
      <w:r w:rsidRPr="006F529C">
        <w:t>: A AND B</w:t>
      </w:r>
    </w:p>
    <w:p w14:paraId="4F38A12D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4A8C27B2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和</w:t>
      </w:r>
      <w:r w:rsidRPr="006F529C">
        <w:t>B</w:t>
      </w:r>
      <w:r w:rsidRPr="006F529C">
        <w:t>均为</w:t>
      </w:r>
      <w:r w:rsidRPr="006F529C">
        <w:t>TRUE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。如果</w:t>
      </w:r>
      <w:r w:rsidRPr="006F529C">
        <w:t>A</w:t>
      </w:r>
      <w:r w:rsidRPr="006F529C">
        <w:t>为</w:t>
      </w:r>
      <w:r w:rsidRPr="006F529C">
        <w:t>NULL</w:t>
      </w:r>
      <w:r w:rsidRPr="006F529C">
        <w:t>或</w:t>
      </w:r>
      <w:r w:rsidRPr="006F529C">
        <w:t>B</w:t>
      </w:r>
      <w:r w:rsidRPr="006F529C">
        <w:t>为</w:t>
      </w:r>
      <w:r w:rsidRPr="006F529C">
        <w:t>NULL</w:t>
      </w:r>
      <w:r w:rsidRPr="006F529C">
        <w:t>，则为</w:t>
      </w:r>
      <w:r w:rsidRPr="006F529C">
        <w:t>NULL</w:t>
      </w:r>
    </w:p>
    <w:p w14:paraId="7DDBA42A" w14:textId="77777777" w:rsidR="00B04D01" w:rsidRPr="006F529C" w:rsidRDefault="00B04D01" w:rsidP="00B04D01">
      <w:r w:rsidRPr="006F529C">
        <w:t>举例：</w:t>
      </w:r>
    </w:p>
    <w:p w14:paraId="6E35CA8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1=1 and 2=2;</w:t>
      </w:r>
    </w:p>
    <w:p w14:paraId="20A887A0" w14:textId="77777777" w:rsidR="00B04D01" w:rsidRPr="006F529C" w:rsidRDefault="00B04D01" w:rsidP="00B04D01">
      <w:r w:rsidRPr="006F529C">
        <w:t>1</w:t>
      </w:r>
    </w:p>
    <w:p w14:paraId="7C67B719" w14:textId="739CFE29" w:rsidR="00B04D01" w:rsidRPr="006F529C" w:rsidRDefault="00B04D01" w:rsidP="00DF3F63">
      <w:pPr>
        <w:pStyle w:val="3"/>
      </w:pPr>
      <w:bookmarkStart w:id="233" w:name="_Toc420428147"/>
      <w:bookmarkStart w:id="234" w:name="_Toc420428473"/>
      <w:r w:rsidRPr="006F529C">
        <w:t>逻辑或操作</w:t>
      </w:r>
      <w:r w:rsidRPr="006F529C">
        <w:t>: OR</w:t>
      </w:r>
      <w:bookmarkEnd w:id="233"/>
      <w:bookmarkEnd w:id="234"/>
    </w:p>
    <w:p w14:paraId="31E84034" w14:textId="77777777" w:rsidR="00B04D01" w:rsidRPr="006F529C" w:rsidRDefault="00B04D01" w:rsidP="00B04D01">
      <w:r w:rsidRPr="006F529C">
        <w:t>语法</w:t>
      </w:r>
      <w:r w:rsidRPr="006F529C">
        <w:t>: A OR B</w:t>
      </w:r>
    </w:p>
    <w:p w14:paraId="35F3EA20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6969A24B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为</w:t>
      </w:r>
      <w:r w:rsidRPr="006F529C">
        <w:t>TRUE</w:t>
      </w:r>
      <w:r w:rsidRPr="006F529C">
        <w:t>，或者</w:t>
      </w:r>
      <w:r w:rsidRPr="006F529C">
        <w:t>B</w:t>
      </w:r>
      <w:r w:rsidRPr="006F529C">
        <w:t>为</w:t>
      </w:r>
      <w:r w:rsidRPr="006F529C">
        <w:t>TRUE</w:t>
      </w:r>
      <w:r w:rsidRPr="006F529C">
        <w:t>，或者</w:t>
      </w:r>
      <w:r w:rsidRPr="006F529C">
        <w:t>A</w:t>
      </w:r>
      <w:r w:rsidRPr="006F529C">
        <w:t>和</w:t>
      </w:r>
      <w:r w:rsidRPr="006F529C">
        <w:t>B</w:t>
      </w:r>
      <w:r w:rsidRPr="006F529C">
        <w:t>均为</w:t>
      </w:r>
      <w:r w:rsidRPr="006F529C">
        <w:t>TRUE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1483FAD4" w14:textId="77777777" w:rsidR="00B04D01" w:rsidRPr="006F529C" w:rsidRDefault="00B04D01" w:rsidP="00B04D01">
      <w:r w:rsidRPr="006F529C">
        <w:t>举例：</w:t>
      </w:r>
    </w:p>
    <w:p w14:paraId="263A59D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1=2 or 2=2;</w:t>
      </w:r>
    </w:p>
    <w:p w14:paraId="2795DAEF" w14:textId="77777777" w:rsidR="00B04D01" w:rsidRPr="006F529C" w:rsidRDefault="00B04D01" w:rsidP="00B04D01">
      <w:r w:rsidRPr="006F529C">
        <w:t>1</w:t>
      </w:r>
    </w:p>
    <w:p w14:paraId="3AFCDB64" w14:textId="4D1ABD50" w:rsidR="00B04D01" w:rsidRPr="006F529C" w:rsidRDefault="00B04D01" w:rsidP="00DF3F63">
      <w:pPr>
        <w:pStyle w:val="3"/>
      </w:pPr>
      <w:bookmarkStart w:id="235" w:name="_Toc420428148"/>
      <w:bookmarkStart w:id="236" w:name="_Toc420428474"/>
      <w:r w:rsidRPr="006F529C">
        <w:t>逻辑非操作</w:t>
      </w:r>
      <w:r w:rsidRPr="006F529C">
        <w:t>: NOT</w:t>
      </w:r>
      <w:bookmarkEnd w:id="235"/>
      <w:bookmarkEnd w:id="236"/>
    </w:p>
    <w:p w14:paraId="117959A2" w14:textId="77777777" w:rsidR="00B04D01" w:rsidRPr="006F529C" w:rsidRDefault="00B04D01" w:rsidP="00B04D01">
      <w:r w:rsidRPr="006F529C">
        <w:t>语法</w:t>
      </w:r>
      <w:r w:rsidRPr="006F529C">
        <w:t>: NOT A</w:t>
      </w:r>
    </w:p>
    <w:p w14:paraId="77704835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298F077A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为</w:t>
      </w:r>
      <w:r w:rsidRPr="006F529C">
        <w:t>FALSE</w:t>
      </w:r>
      <w:r w:rsidRPr="006F529C">
        <w:t>，或者</w:t>
      </w:r>
      <w:r w:rsidRPr="006F529C">
        <w:t>A</w:t>
      </w:r>
      <w:r w:rsidRPr="006F529C">
        <w:t>为</w:t>
      </w:r>
      <w:r w:rsidRPr="006F529C">
        <w:t>NULL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6F1E8E49" w14:textId="77777777" w:rsidR="00B04D01" w:rsidRPr="006F529C" w:rsidRDefault="00B04D01" w:rsidP="00B04D01">
      <w:r w:rsidRPr="006F529C">
        <w:t>举例：</w:t>
      </w:r>
    </w:p>
    <w:p w14:paraId="024584D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not 1=2;</w:t>
      </w:r>
    </w:p>
    <w:p w14:paraId="40065C43" w14:textId="77777777" w:rsidR="00B04D01" w:rsidRPr="006F529C" w:rsidRDefault="00B04D01" w:rsidP="00B04D01">
      <w:r w:rsidRPr="006F529C">
        <w:t>1</w:t>
      </w:r>
    </w:p>
    <w:p w14:paraId="568C9256" w14:textId="77777777" w:rsidR="00DF3F63" w:rsidRDefault="00B04D01" w:rsidP="00DF3F63">
      <w:pPr>
        <w:pStyle w:val="2"/>
      </w:pPr>
      <w:bookmarkStart w:id="237" w:name="_Toc420428149"/>
      <w:bookmarkStart w:id="238" w:name="_Toc420428475"/>
      <w:r w:rsidRPr="006F529C">
        <w:lastRenderedPageBreak/>
        <w:t>数值计算</w:t>
      </w:r>
      <w:bookmarkEnd w:id="237"/>
      <w:bookmarkEnd w:id="238"/>
    </w:p>
    <w:p w14:paraId="4F0E519B" w14:textId="0B93BE26" w:rsidR="00B04D01" w:rsidRPr="006F529C" w:rsidRDefault="00B04D01" w:rsidP="00DF3F63">
      <w:pPr>
        <w:pStyle w:val="3"/>
      </w:pPr>
      <w:bookmarkStart w:id="239" w:name="_Toc420428150"/>
      <w:bookmarkStart w:id="240" w:name="_Toc420428476"/>
      <w:r w:rsidRPr="006F529C">
        <w:t>取整函数</w:t>
      </w:r>
      <w:r w:rsidRPr="006F529C">
        <w:t xml:space="preserve">: </w:t>
      </w:r>
      <w:proofErr w:type="gramStart"/>
      <w:r w:rsidRPr="006F529C">
        <w:t>round</w:t>
      </w:r>
      <w:bookmarkEnd w:id="239"/>
      <w:bookmarkEnd w:id="240"/>
      <w:proofErr w:type="gramEnd"/>
    </w:p>
    <w:p w14:paraId="735D7AE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round(</w:t>
      </w:r>
      <w:proofErr w:type="gramEnd"/>
      <w:r w:rsidRPr="006F529C">
        <w:t>double a)</w:t>
      </w:r>
    </w:p>
    <w:p w14:paraId="6441CB35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4B1DACD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double</w:t>
      </w:r>
      <w:r w:rsidRPr="006F529C">
        <w:t>类型的整数值部分（遵循四舍五入）</w:t>
      </w:r>
    </w:p>
    <w:p w14:paraId="4C7D5062" w14:textId="77777777" w:rsidR="00B04D01" w:rsidRPr="006F529C" w:rsidRDefault="00B04D01" w:rsidP="00B04D01">
      <w:r w:rsidRPr="006F529C">
        <w:t>举例：</w:t>
      </w:r>
    </w:p>
    <w:p w14:paraId="7E819EF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round(3.1415926) from lxw_dual;</w:t>
      </w:r>
    </w:p>
    <w:p w14:paraId="4DBD0C27" w14:textId="77777777" w:rsidR="00B04D01" w:rsidRPr="006F529C" w:rsidRDefault="00B04D01" w:rsidP="00B04D01">
      <w:r w:rsidRPr="006F529C">
        <w:t>3</w:t>
      </w:r>
    </w:p>
    <w:p w14:paraId="68880F8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round(3.5) from lxw_dual;</w:t>
      </w:r>
    </w:p>
    <w:p w14:paraId="46C7B1D0" w14:textId="77777777" w:rsidR="00B04D01" w:rsidRPr="006F529C" w:rsidRDefault="00B04D01" w:rsidP="00B04D01">
      <w:r w:rsidRPr="006F529C">
        <w:t>4</w:t>
      </w:r>
    </w:p>
    <w:p w14:paraId="75FD4C4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lxw_dual as select round(9542.158) fromlxw_dual;</w:t>
      </w:r>
    </w:p>
    <w:p w14:paraId="116355B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lxw_dual;</w:t>
      </w:r>
    </w:p>
    <w:p w14:paraId="2ADB5FB6" w14:textId="77777777" w:rsidR="00B04D01" w:rsidRPr="006F529C" w:rsidRDefault="00B04D01" w:rsidP="00B04D01">
      <w:r w:rsidRPr="006F529C">
        <w:t>_c0     bigint</w:t>
      </w:r>
    </w:p>
    <w:p w14:paraId="3CF39EFC" w14:textId="6D39E070" w:rsidR="00B04D01" w:rsidRPr="006F529C" w:rsidRDefault="00B04D01" w:rsidP="00DF3F63">
      <w:pPr>
        <w:pStyle w:val="3"/>
      </w:pPr>
      <w:bookmarkStart w:id="241" w:name="_Toc420428151"/>
      <w:bookmarkStart w:id="242" w:name="_Toc420428477"/>
      <w:r w:rsidRPr="006F529C">
        <w:t>指定精度取整函数</w:t>
      </w:r>
      <w:r w:rsidRPr="006F529C">
        <w:t xml:space="preserve">: </w:t>
      </w:r>
      <w:proofErr w:type="gramStart"/>
      <w:r w:rsidRPr="006F529C">
        <w:t>round</w:t>
      </w:r>
      <w:bookmarkEnd w:id="241"/>
      <w:bookmarkEnd w:id="242"/>
      <w:proofErr w:type="gramEnd"/>
    </w:p>
    <w:p w14:paraId="6927098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round(</w:t>
      </w:r>
      <w:proofErr w:type="gramEnd"/>
      <w:r w:rsidRPr="006F529C">
        <w:t>double a, int d)</w:t>
      </w:r>
    </w:p>
    <w:p w14:paraId="19A57409" w14:textId="77777777" w:rsidR="00B04D01" w:rsidRPr="006F529C" w:rsidRDefault="00B04D01" w:rsidP="00B04D01">
      <w:r w:rsidRPr="006F529C">
        <w:t>返回值</w:t>
      </w:r>
      <w:r w:rsidRPr="006F529C">
        <w:t>: DOUBLE</w:t>
      </w:r>
    </w:p>
    <w:p w14:paraId="7B6137A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返回指定精度</w:t>
      </w:r>
      <w:r w:rsidRPr="006F529C">
        <w:t>d</w:t>
      </w:r>
      <w:r w:rsidRPr="006F529C">
        <w:t>的</w:t>
      </w:r>
      <w:r w:rsidRPr="006F529C">
        <w:t>double</w:t>
      </w:r>
      <w:r w:rsidRPr="006F529C">
        <w:t>类型</w:t>
      </w:r>
    </w:p>
    <w:p w14:paraId="5BA05529" w14:textId="77777777" w:rsidR="00B04D01" w:rsidRPr="006F529C" w:rsidRDefault="00B04D01" w:rsidP="00B04D01">
      <w:r w:rsidRPr="006F529C">
        <w:t>举例：</w:t>
      </w:r>
    </w:p>
    <w:p w14:paraId="30EFE3E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round(3.1415926,4) from lxw_dual;</w:t>
      </w:r>
    </w:p>
    <w:p w14:paraId="7E07F9B9" w14:textId="77777777" w:rsidR="00B04D01" w:rsidRPr="006F529C" w:rsidRDefault="00B04D01" w:rsidP="00B04D01">
      <w:r w:rsidRPr="006F529C">
        <w:t>3.1416</w:t>
      </w:r>
    </w:p>
    <w:p w14:paraId="13042D5D" w14:textId="36A7E98B" w:rsidR="00B04D01" w:rsidRPr="006F529C" w:rsidRDefault="00B04D01" w:rsidP="00DF3F63">
      <w:pPr>
        <w:pStyle w:val="3"/>
      </w:pPr>
      <w:bookmarkStart w:id="243" w:name="_Toc420428152"/>
      <w:bookmarkStart w:id="244" w:name="_Toc420428478"/>
      <w:r w:rsidRPr="006F529C">
        <w:t>向下取整函数</w:t>
      </w:r>
      <w:r w:rsidRPr="006F529C">
        <w:t xml:space="preserve">: </w:t>
      </w:r>
      <w:proofErr w:type="gramStart"/>
      <w:r w:rsidRPr="006F529C">
        <w:t>floor</w:t>
      </w:r>
      <w:bookmarkEnd w:id="243"/>
      <w:bookmarkEnd w:id="244"/>
      <w:proofErr w:type="gramEnd"/>
    </w:p>
    <w:p w14:paraId="224D05B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floor(</w:t>
      </w:r>
      <w:proofErr w:type="gramEnd"/>
      <w:r w:rsidRPr="006F529C">
        <w:t>double a)</w:t>
      </w:r>
    </w:p>
    <w:p w14:paraId="7FE097B7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662932B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返回等于或者小于该</w:t>
      </w:r>
      <w:r w:rsidRPr="006F529C">
        <w:t>double</w:t>
      </w:r>
      <w:r w:rsidRPr="006F529C">
        <w:t>变量的最大的整数</w:t>
      </w:r>
    </w:p>
    <w:p w14:paraId="558AFA88" w14:textId="77777777" w:rsidR="00B04D01" w:rsidRPr="006F529C" w:rsidRDefault="00B04D01" w:rsidP="00B04D01">
      <w:r w:rsidRPr="006F529C">
        <w:t>举例：</w:t>
      </w:r>
    </w:p>
    <w:p w14:paraId="4FBA16C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floor(3.1415926) from lxw_dual;</w:t>
      </w:r>
    </w:p>
    <w:p w14:paraId="31080B23" w14:textId="77777777" w:rsidR="00B04D01" w:rsidRPr="006F529C" w:rsidRDefault="00B04D01" w:rsidP="00B04D01">
      <w:r w:rsidRPr="006F529C">
        <w:t>3</w:t>
      </w:r>
    </w:p>
    <w:p w14:paraId="1C9FFE7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floor(25) from lxw_dual;</w:t>
      </w:r>
    </w:p>
    <w:p w14:paraId="40F17F95" w14:textId="77777777" w:rsidR="00B04D01" w:rsidRPr="006F529C" w:rsidRDefault="00B04D01" w:rsidP="00B04D01">
      <w:r w:rsidRPr="006F529C">
        <w:t>25</w:t>
      </w:r>
    </w:p>
    <w:p w14:paraId="0BB84FFF" w14:textId="72E85307" w:rsidR="00B04D01" w:rsidRPr="006F529C" w:rsidRDefault="00B04D01" w:rsidP="00DF3F63">
      <w:pPr>
        <w:pStyle w:val="3"/>
      </w:pPr>
      <w:bookmarkStart w:id="245" w:name="_Toc420428153"/>
      <w:bookmarkStart w:id="246" w:name="_Toc420428479"/>
      <w:r w:rsidRPr="006F529C">
        <w:t>向上取整函数</w:t>
      </w:r>
      <w:r w:rsidRPr="006F529C">
        <w:t xml:space="preserve">: </w:t>
      </w:r>
      <w:proofErr w:type="gramStart"/>
      <w:r w:rsidRPr="006F529C">
        <w:t>ceil</w:t>
      </w:r>
      <w:bookmarkEnd w:id="245"/>
      <w:bookmarkEnd w:id="246"/>
      <w:proofErr w:type="gramEnd"/>
    </w:p>
    <w:p w14:paraId="38E1AD7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ceil(</w:t>
      </w:r>
      <w:proofErr w:type="gramEnd"/>
      <w:r w:rsidRPr="006F529C">
        <w:t>double a)</w:t>
      </w:r>
    </w:p>
    <w:p w14:paraId="44C7D704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41907DCF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返回等于或者大于该</w:t>
      </w:r>
      <w:r w:rsidRPr="006F529C">
        <w:t>double</w:t>
      </w:r>
      <w:r w:rsidRPr="006F529C">
        <w:t>变量的最小的整数</w:t>
      </w:r>
    </w:p>
    <w:p w14:paraId="5F37415E" w14:textId="77777777" w:rsidR="00B04D01" w:rsidRPr="006F529C" w:rsidRDefault="00B04D01" w:rsidP="00B04D01">
      <w:r w:rsidRPr="006F529C">
        <w:lastRenderedPageBreak/>
        <w:t>举例：</w:t>
      </w:r>
    </w:p>
    <w:p w14:paraId="65D3A4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ceil(3.1415926) from lxw_dual;</w:t>
      </w:r>
    </w:p>
    <w:p w14:paraId="0366AE76" w14:textId="77777777" w:rsidR="00B04D01" w:rsidRPr="006F529C" w:rsidRDefault="00B04D01" w:rsidP="00B04D01">
      <w:r w:rsidRPr="006F529C">
        <w:t>4</w:t>
      </w:r>
    </w:p>
    <w:p w14:paraId="153F91C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ceil(46) from lxw_dual;</w:t>
      </w:r>
    </w:p>
    <w:p w14:paraId="42C74505" w14:textId="77777777" w:rsidR="00B04D01" w:rsidRPr="006F529C" w:rsidRDefault="00B04D01" w:rsidP="00B04D01">
      <w:r w:rsidRPr="006F529C">
        <w:t>46</w:t>
      </w:r>
    </w:p>
    <w:p w14:paraId="71AFBB96" w14:textId="3A7664AB" w:rsidR="00B04D01" w:rsidRPr="006F529C" w:rsidRDefault="00B04D01" w:rsidP="00DF3F63">
      <w:pPr>
        <w:pStyle w:val="3"/>
      </w:pPr>
      <w:bookmarkStart w:id="247" w:name="_Toc420428154"/>
      <w:bookmarkStart w:id="248" w:name="_Toc420428480"/>
      <w:r w:rsidRPr="006F529C">
        <w:t>向上取整函数</w:t>
      </w:r>
      <w:r w:rsidRPr="006F529C">
        <w:t xml:space="preserve">: </w:t>
      </w:r>
      <w:proofErr w:type="gramStart"/>
      <w:r w:rsidRPr="006F529C">
        <w:t>ceiling</w:t>
      </w:r>
      <w:bookmarkEnd w:id="247"/>
      <w:bookmarkEnd w:id="248"/>
      <w:proofErr w:type="gramEnd"/>
    </w:p>
    <w:p w14:paraId="7DBC637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ceiling(</w:t>
      </w:r>
      <w:proofErr w:type="gramEnd"/>
      <w:r w:rsidRPr="006F529C">
        <w:t>double a)</w:t>
      </w:r>
    </w:p>
    <w:p w14:paraId="3F410E12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3DC59EC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与</w:t>
      </w:r>
      <w:r w:rsidRPr="006F529C">
        <w:t>ceil</w:t>
      </w:r>
      <w:r w:rsidRPr="006F529C">
        <w:t>功能相同</w:t>
      </w:r>
    </w:p>
    <w:p w14:paraId="61693B1E" w14:textId="77777777" w:rsidR="00B04D01" w:rsidRPr="006F529C" w:rsidRDefault="00B04D01" w:rsidP="00B04D01">
      <w:r w:rsidRPr="006F529C">
        <w:t>举例：</w:t>
      </w:r>
    </w:p>
    <w:p w14:paraId="1D0DCD4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ceiling(3.1415926) from lxw_dual;</w:t>
      </w:r>
    </w:p>
    <w:p w14:paraId="358925C3" w14:textId="77777777" w:rsidR="00B04D01" w:rsidRPr="006F529C" w:rsidRDefault="00B04D01" w:rsidP="00B04D01">
      <w:r w:rsidRPr="006F529C">
        <w:t>4</w:t>
      </w:r>
    </w:p>
    <w:p w14:paraId="697A852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ceiling(46) from lxw_dual;</w:t>
      </w:r>
    </w:p>
    <w:p w14:paraId="1C53F94C" w14:textId="77777777" w:rsidR="00B04D01" w:rsidRPr="006F529C" w:rsidRDefault="00B04D01" w:rsidP="00B04D01">
      <w:r w:rsidRPr="006F529C">
        <w:t>46</w:t>
      </w:r>
    </w:p>
    <w:p w14:paraId="5C8FAC4E" w14:textId="6B00CFAE" w:rsidR="00B04D01" w:rsidRPr="006F529C" w:rsidRDefault="00B04D01" w:rsidP="00DF3F63">
      <w:pPr>
        <w:pStyle w:val="3"/>
      </w:pPr>
      <w:bookmarkStart w:id="249" w:name="_Toc420428155"/>
      <w:bookmarkStart w:id="250" w:name="_Toc420428481"/>
      <w:r w:rsidRPr="006F529C">
        <w:t>取随机数函数</w:t>
      </w:r>
      <w:r w:rsidRPr="006F529C">
        <w:t xml:space="preserve">: </w:t>
      </w:r>
      <w:proofErr w:type="gramStart"/>
      <w:r w:rsidRPr="006F529C">
        <w:t>rand</w:t>
      </w:r>
      <w:bookmarkEnd w:id="249"/>
      <w:bookmarkEnd w:id="250"/>
      <w:proofErr w:type="gramEnd"/>
    </w:p>
    <w:p w14:paraId="0ED2020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rand(</w:t>
      </w:r>
      <w:proofErr w:type="gramEnd"/>
      <w:r w:rsidRPr="006F529C">
        <w:t>),rand(int seed)</w:t>
      </w:r>
    </w:p>
    <w:p w14:paraId="29A5A52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2BCDF3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返回一个</w:t>
      </w:r>
      <w:r w:rsidRPr="006F529C">
        <w:t>0</w:t>
      </w:r>
      <w:r w:rsidRPr="006F529C">
        <w:t>到</w:t>
      </w:r>
      <w:r w:rsidRPr="006F529C">
        <w:t>1</w:t>
      </w:r>
      <w:r w:rsidRPr="006F529C">
        <w:t>范围内的随机数。如果指定种子</w:t>
      </w:r>
      <w:r w:rsidRPr="006F529C">
        <w:t>seed</w:t>
      </w:r>
      <w:r w:rsidRPr="006F529C">
        <w:t>，则会等到一个稳定的随机数序列</w:t>
      </w:r>
    </w:p>
    <w:p w14:paraId="32CC4754" w14:textId="77777777" w:rsidR="00B04D01" w:rsidRPr="006F529C" w:rsidRDefault="00B04D01" w:rsidP="00B04D01">
      <w:r w:rsidRPr="006F529C">
        <w:t>举例：</w:t>
      </w:r>
    </w:p>
    <w:p w14:paraId="61D92F2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rand() from lxw_dual;</w:t>
      </w:r>
    </w:p>
    <w:p w14:paraId="63F258CF" w14:textId="77777777" w:rsidR="00B04D01" w:rsidRPr="006F529C" w:rsidRDefault="00B04D01" w:rsidP="00B04D01">
      <w:r w:rsidRPr="006F529C">
        <w:t>0.5577432776034763</w:t>
      </w:r>
    </w:p>
    <w:p w14:paraId="6345EA2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rand() from lxw_dual;</w:t>
      </w:r>
    </w:p>
    <w:p w14:paraId="0C346B54" w14:textId="77777777" w:rsidR="00B04D01" w:rsidRPr="006F529C" w:rsidRDefault="00B04D01" w:rsidP="00B04D01">
      <w:r w:rsidRPr="006F529C">
        <w:t>0.6638336467363424</w:t>
      </w:r>
    </w:p>
    <w:p w14:paraId="52063FD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rand(100) from lxw_dual;</w:t>
      </w:r>
    </w:p>
    <w:p w14:paraId="54CC2280" w14:textId="77777777" w:rsidR="00B04D01" w:rsidRPr="006F529C" w:rsidRDefault="00B04D01" w:rsidP="00B04D01">
      <w:r w:rsidRPr="006F529C">
        <w:t>0.7220096548596434</w:t>
      </w:r>
    </w:p>
    <w:p w14:paraId="36546AF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rand(100) from lxw_dual;</w:t>
      </w:r>
    </w:p>
    <w:p w14:paraId="5F980667" w14:textId="77777777" w:rsidR="00B04D01" w:rsidRPr="006F529C" w:rsidRDefault="00B04D01" w:rsidP="00B04D01">
      <w:r w:rsidRPr="006F529C">
        <w:t>0.7220096548596434</w:t>
      </w:r>
    </w:p>
    <w:p w14:paraId="663A8F9B" w14:textId="1F5431EA" w:rsidR="00B04D01" w:rsidRPr="006F529C" w:rsidRDefault="00B04D01" w:rsidP="00DF3F63">
      <w:pPr>
        <w:pStyle w:val="3"/>
      </w:pPr>
      <w:bookmarkStart w:id="251" w:name="_Toc420428156"/>
      <w:bookmarkStart w:id="252" w:name="_Toc420428482"/>
      <w:r w:rsidRPr="006F529C">
        <w:t>自然指数函数</w:t>
      </w:r>
      <w:r w:rsidRPr="006F529C">
        <w:t xml:space="preserve">: </w:t>
      </w:r>
      <w:proofErr w:type="gramStart"/>
      <w:r w:rsidRPr="006F529C">
        <w:t>exp</w:t>
      </w:r>
      <w:bookmarkEnd w:id="251"/>
      <w:bookmarkEnd w:id="252"/>
      <w:proofErr w:type="gramEnd"/>
    </w:p>
    <w:p w14:paraId="6FA4269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exp(</w:t>
      </w:r>
      <w:proofErr w:type="gramEnd"/>
      <w:r w:rsidRPr="006F529C">
        <w:t>double a)</w:t>
      </w:r>
    </w:p>
    <w:p w14:paraId="076A582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15C4F1F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返回自然对数</w:t>
      </w:r>
      <w:r w:rsidRPr="006F529C">
        <w:t>e</w:t>
      </w:r>
      <w:r w:rsidRPr="006F529C">
        <w:t>的</w:t>
      </w:r>
      <w:r w:rsidRPr="006F529C">
        <w:t>a</w:t>
      </w:r>
      <w:r w:rsidRPr="006F529C">
        <w:t>次方</w:t>
      </w:r>
    </w:p>
    <w:p w14:paraId="3F82643F" w14:textId="77777777" w:rsidR="00B04D01" w:rsidRPr="006F529C" w:rsidRDefault="00B04D01" w:rsidP="00B04D01">
      <w:r w:rsidRPr="006F529C">
        <w:t>举例：</w:t>
      </w:r>
    </w:p>
    <w:p w14:paraId="084C997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exp(2) from lxw_dual;</w:t>
      </w:r>
    </w:p>
    <w:p w14:paraId="7DA8E04B" w14:textId="77777777" w:rsidR="00B04D01" w:rsidRPr="006F529C" w:rsidRDefault="00B04D01" w:rsidP="00B04D01">
      <w:r w:rsidRPr="006F529C">
        <w:t>7.38905609893065</w:t>
      </w:r>
    </w:p>
    <w:p w14:paraId="52B18A91" w14:textId="77777777" w:rsidR="00B04D01" w:rsidRPr="006F529C" w:rsidRDefault="00B04D01" w:rsidP="00B04D01">
      <w:r w:rsidRPr="006F529C">
        <w:t>自然对数函数</w:t>
      </w:r>
      <w:r w:rsidRPr="006F529C">
        <w:t xml:space="preserve">: </w:t>
      </w:r>
      <w:proofErr w:type="gramStart"/>
      <w:r w:rsidRPr="006F529C">
        <w:t>ln</w:t>
      </w:r>
      <w:proofErr w:type="gramEnd"/>
    </w:p>
    <w:p w14:paraId="001DB71E" w14:textId="77777777" w:rsidR="00B04D01" w:rsidRPr="006F529C" w:rsidRDefault="00B04D01" w:rsidP="00B04D01">
      <w:r w:rsidRPr="006F529C">
        <w:lastRenderedPageBreak/>
        <w:t>语法</w:t>
      </w:r>
      <w:r w:rsidRPr="006F529C">
        <w:t xml:space="preserve">: </w:t>
      </w:r>
      <w:proofErr w:type="gramStart"/>
      <w:r w:rsidRPr="006F529C">
        <w:t>ln(</w:t>
      </w:r>
      <w:proofErr w:type="gramEnd"/>
      <w:r w:rsidRPr="006F529C">
        <w:t>double a)</w:t>
      </w:r>
    </w:p>
    <w:p w14:paraId="0F06B69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F979D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的自然对数</w:t>
      </w:r>
    </w:p>
    <w:p w14:paraId="46877C2B" w14:textId="77777777" w:rsidR="00B04D01" w:rsidRPr="006F529C" w:rsidRDefault="00B04D01" w:rsidP="00B04D01">
      <w:r w:rsidRPr="006F529C">
        <w:t>举例：</w:t>
      </w:r>
    </w:p>
    <w:p w14:paraId="56B3569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ln(7.38905609893065) from lxw_dual;</w:t>
      </w:r>
    </w:p>
    <w:p w14:paraId="390EC503" w14:textId="77777777" w:rsidR="00B04D01" w:rsidRPr="006F529C" w:rsidRDefault="00B04D01" w:rsidP="00B04D01">
      <w:r w:rsidRPr="006F529C">
        <w:t>2.0</w:t>
      </w:r>
    </w:p>
    <w:p w14:paraId="06A8E739" w14:textId="774A2182" w:rsidR="00B04D01" w:rsidRPr="006F529C" w:rsidRDefault="00B04D01" w:rsidP="00DF3F63">
      <w:pPr>
        <w:pStyle w:val="3"/>
      </w:pPr>
      <w:bookmarkStart w:id="253" w:name="_Toc420428157"/>
      <w:bookmarkStart w:id="254" w:name="_Toc420428483"/>
      <w:r w:rsidRPr="006F529C">
        <w:t>以</w:t>
      </w:r>
      <w:r w:rsidRPr="006F529C">
        <w:t>10</w:t>
      </w:r>
      <w:r w:rsidRPr="006F529C">
        <w:t>为底对数函数</w:t>
      </w:r>
      <w:r w:rsidRPr="006F529C">
        <w:t>: log10</w:t>
      </w:r>
      <w:bookmarkEnd w:id="253"/>
      <w:bookmarkEnd w:id="254"/>
    </w:p>
    <w:p w14:paraId="18BB351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log10(</w:t>
      </w:r>
      <w:proofErr w:type="gramEnd"/>
      <w:r w:rsidRPr="006F529C">
        <w:t>double a)</w:t>
      </w:r>
    </w:p>
    <w:p w14:paraId="60F0CD2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10FC5A6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10</w:t>
      </w:r>
      <w:r w:rsidRPr="006F529C">
        <w:t>为底的</w:t>
      </w:r>
      <w:r w:rsidRPr="006F529C">
        <w:t>a</w:t>
      </w:r>
      <w:r w:rsidRPr="006F529C">
        <w:t>的对数</w:t>
      </w:r>
    </w:p>
    <w:p w14:paraId="3C2491C2" w14:textId="77777777" w:rsidR="00B04D01" w:rsidRPr="006F529C" w:rsidRDefault="00B04D01" w:rsidP="00B04D01">
      <w:r w:rsidRPr="006F529C">
        <w:t>举例：</w:t>
      </w:r>
    </w:p>
    <w:p w14:paraId="61F89AB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log10(100) from lxw_dual;</w:t>
      </w:r>
    </w:p>
    <w:p w14:paraId="195527A5" w14:textId="77777777" w:rsidR="00B04D01" w:rsidRPr="006F529C" w:rsidRDefault="00B04D01" w:rsidP="00B04D01">
      <w:r w:rsidRPr="006F529C">
        <w:t>2.0</w:t>
      </w:r>
    </w:p>
    <w:p w14:paraId="72DE9664" w14:textId="4E1AD4B7" w:rsidR="00B04D01" w:rsidRPr="006F529C" w:rsidRDefault="00B04D01" w:rsidP="00DF3F63">
      <w:pPr>
        <w:pStyle w:val="3"/>
      </w:pPr>
      <w:bookmarkStart w:id="255" w:name="_Toc420428158"/>
      <w:bookmarkStart w:id="256" w:name="_Toc420428484"/>
      <w:r w:rsidRPr="006F529C">
        <w:t>以</w:t>
      </w:r>
      <w:r w:rsidRPr="006F529C">
        <w:t>2</w:t>
      </w:r>
      <w:r w:rsidRPr="006F529C">
        <w:t>为底对数函数</w:t>
      </w:r>
      <w:r w:rsidRPr="006F529C">
        <w:t>: log2</w:t>
      </w:r>
      <w:bookmarkEnd w:id="255"/>
      <w:bookmarkEnd w:id="256"/>
    </w:p>
    <w:p w14:paraId="603C760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log2(</w:t>
      </w:r>
      <w:proofErr w:type="gramEnd"/>
      <w:r w:rsidRPr="006F529C">
        <w:t>double a)</w:t>
      </w:r>
    </w:p>
    <w:p w14:paraId="0A890CE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46C1381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2</w:t>
      </w:r>
      <w:r w:rsidRPr="006F529C">
        <w:t>为底的</w:t>
      </w:r>
      <w:r w:rsidRPr="006F529C">
        <w:t>a</w:t>
      </w:r>
      <w:r w:rsidRPr="006F529C">
        <w:t>的对数</w:t>
      </w:r>
    </w:p>
    <w:p w14:paraId="7D917DFA" w14:textId="77777777" w:rsidR="00B04D01" w:rsidRPr="006F529C" w:rsidRDefault="00B04D01" w:rsidP="00B04D01">
      <w:r w:rsidRPr="006F529C">
        <w:t>举例：</w:t>
      </w:r>
    </w:p>
    <w:p w14:paraId="519AE5C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log2(8) from lxw_dual;</w:t>
      </w:r>
    </w:p>
    <w:p w14:paraId="3E6E6DE5" w14:textId="77777777" w:rsidR="00B04D01" w:rsidRPr="006F529C" w:rsidRDefault="00B04D01" w:rsidP="00B04D01">
      <w:r w:rsidRPr="006F529C">
        <w:t>3.0</w:t>
      </w:r>
    </w:p>
    <w:p w14:paraId="2D7AB92B" w14:textId="3A7D8974" w:rsidR="00B04D01" w:rsidRPr="006F529C" w:rsidRDefault="00B04D01" w:rsidP="00DF3F63">
      <w:pPr>
        <w:pStyle w:val="3"/>
      </w:pPr>
      <w:bookmarkStart w:id="257" w:name="_Toc420428159"/>
      <w:bookmarkStart w:id="258" w:name="_Toc420428485"/>
      <w:r w:rsidRPr="006F529C">
        <w:t>对数函数</w:t>
      </w:r>
      <w:r w:rsidRPr="006F529C">
        <w:t xml:space="preserve">: </w:t>
      </w:r>
      <w:proofErr w:type="gramStart"/>
      <w:r w:rsidRPr="006F529C">
        <w:t>log</w:t>
      </w:r>
      <w:bookmarkEnd w:id="257"/>
      <w:bookmarkEnd w:id="258"/>
      <w:proofErr w:type="gramEnd"/>
    </w:p>
    <w:p w14:paraId="581E6B5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log(</w:t>
      </w:r>
      <w:proofErr w:type="gramEnd"/>
      <w:r w:rsidRPr="006F529C">
        <w:t>double base, double a)</w:t>
      </w:r>
    </w:p>
    <w:p w14:paraId="2208650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717E25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base</w:t>
      </w:r>
      <w:r w:rsidRPr="006F529C">
        <w:t>为底的</w:t>
      </w:r>
      <w:r w:rsidRPr="006F529C">
        <w:t>a</w:t>
      </w:r>
      <w:r w:rsidRPr="006F529C">
        <w:t>的对数</w:t>
      </w:r>
    </w:p>
    <w:p w14:paraId="2A5394BA" w14:textId="77777777" w:rsidR="00B04D01" w:rsidRPr="006F529C" w:rsidRDefault="00B04D01" w:rsidP="00B04D01">
      <w:r w:rsidRPr="006F529C">
        <w:t>举例：</w:t>
      </w:r>
    </w:p>
    <w:p w14:paraId="637D6AF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log(4,256) from lxw_dual;</w:t>
      </w:r>
    </w:p>
    <w:p w14:paraId="5D7DD6A1" w14:textId="77777777" w:rsidR="00B04D01" w:rsidRPr="006F529C" w:rsidRDefault="00B04D01" w:rsidP="00B04D01">
      <w:r w:rsidRPr="006F529C">
        <w:t>4.0</w:t>
      </w:r>
    </w:p>
    <w:p w14:paraId="3F9FC836" w14:textId="2F3233B6" w:rsidR="00B04D01" w:rsidRPr="006F529C" w:rsidRDefault="00B04D01" w:rsidP="00DF3F63">
      <w:pPr>
        <w:pStyle w:val="3"/>
      </w:pPr>
      <w:bookmarkStart w:id="259" w:name="_Toc420428160"/>
      <w:bookmarkStart w:id="260" w:name="_Toc420428486"/>
      <w:proofErr w:type="gramStart"/>
      <w:r w:rsidRPr="006F529C">
        <w:t>幂</w:t>
      </w:r>
      <w:proofErr w:type="gramEnd"/>
      <w:r w:rsidRPr="006F529C">
        <w:t>运算函数</w:t>
      </w:r>
      <w:r w:rsidRPr="006F529C">
        <w:t xml:space="preserve">: </w:t>
      </w:r>
      <w:proofErr w:type="gramStart"/>
      <w:r w:rsidRPr="006F529C">
        <w:t>pow</w:t>
      </w:r>
      <w:bookmarkEnd w:id="259"/>
      <w:bookmarkEnd w:id="260"/>
      <w:proofErr w:type="gramEnd"/>
    </w:p>
    <w:p w14:paraId="6FD0A4C5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pow(</w:t>
      </w:r>
      <w:proofErr w:type="gramEnd"/>
      <w:r w:rsidRPr="006F529C">
        <w:t>double a, double p)</w:t>
      </w:r>
    </w:p>
    <w:p w14:paraId="324DFBA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4BBE04D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</w:t>
      </w:r>
      <w:r w:rsidRPr="006F529C">
        <w:t>p</w:t>
      </w:r>
      <w:r w:rsidRPr="006F529C">
        <w:t>次</w:t>
      </w:r>
      <w:proofErr w:type="gramStart"/>
      <w:r w:rsidRPr="006F529C">
        <w:t>幂</w:t>
      </w:r>
      <w:proofErr w:type="gramEnd"/>
    </w:p>
    <w:p w14:paraId="6698D15F" w14:textId="77777777" w:rsidR="00B04D01" w:rsidRPr="006F529C" w:rsidRDefault="00B04D01" w:rsidP="00B04D01">
      <w:r w:rsidRPr="006F529C">
        <w:t>举例：</w:t>
      </w:r>
    </w:p>
    <w:p w14:paraId="0FA51CD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pow(2,4) from lxw_dual;</w:t>
      </w:r>
    </w:p>
    <w:p w14:paraId="4C4FB965" w14:textId="77777777" w:rsidR="00B04D01" w:rsidRPr="006F529C" w:rsidRDefault="00B04D01" w:rsidP="00B04D01">
      <w:r w:rsidRPr="006F529C">
        <w:t>16.0</w:t>
      </w:r>
    </w:p>
    <w:p w14:paraId="2988435D" w14:textId="48F447E6" w:rsidR="00B04D01" w:rsidRPr="006F529C" w:rsidRDefault="00B04D01" w:rsidP="00DF3F63">
      <w:pPr>
        <w:pStyle w:val="3"/>
      </w:pPr>
      <w:bookmarkStart w:id="261" w:name="_Toc420428161"/>
      <w:bookmarkStart w:id="262" w:name="_Toc420428487"/>
      <w:proofErr w:type="gramStart"/>
      <w:r w:rsidRPr="006F529C">
        <w:lastRenderedPageBreak/>
        <w:t>幂</w:t>
      </w:r>
      <w:proofErr w:type="gramEnd"/>
      <w:r w:rsidRPr="006F529C">
        <w:t>运算函数</w:t>
      </w:r>
      <w:r w:rsidRPr="006F529C">
        <w:t xml:space="preserve">: </w:t>
      </w:r>
      <w:proofErr w:type="gramStart"/>
      <w:r w:rsidRPr="006F529C">
        <w:t>power</w:t>
      </w:r>
      <w:bookmarkEnd w:id="261"/>
      <w:bookmarkEnd w:id="262"/>
      <w:proofErr w:type="gramEnd"/>
    </w:p>
    <w:p w14:paraId="6B8D214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power(</w:t>
      </w:r>
      <w:proofErr w:type="gramEnd"/>
      <w:r w:rsidRPr="006F529C">
        <w:t>double a, double p)</w:t>
      </w:r>
    </w:p>
    <w:p w14:paraId="20434AA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0930397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</w:t>
      </w:r>
      <w:r w:rsidRPr="006F529C">
        <w:t>p</w:t>
      </w:r>
      <w:r w:rsidRPr="006F529C">
        <w:t>次</w:t>
      </w:r>
      <w:proofErr w:type="gramStart"/>
      <w:r w:rsidRPr="006F529C">
        <w:t>幂</w:t>
      </w:r>
      <w:proofErr w:type="gramEnd"/>
      <w:r w:rsidRPr="006F529C">
        <w:t>,</w:t>
      </w:r>
      <w:r w:rsidRPr="006F529C">
        <w:t>与</w:t>
      </w:r>
      <w:r w:rsidRPr="006F529C">
        <w:t>pow</w:t>
      </w:r>
      <w:r w:rsidRPr="006F529C">
        <w:t>功能相同</w:t>
      </w:r>
    </w:p>
    <w:p w14:paraId="32FD906C" w14:textId="77777777" w:rsidR="00B04D01" w:rsidRPr="006F529C" w:rsidRDefault="00B04D01" w:rsidP="00B04D01">
      <w:r w:rsidRPr="006F529C">
        <w:t>举例：</w:t>
      </w:r>
    </w:p>
    <w:p w14:paraId="449A4D8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power(2,4) from lxw_dual;</w:t>
      </w:r>
    </w:p>
    <w:p w14:paraId="6E9D537D" w14:textId="77777777" w:rsidR="00B04D01" w:rsidRPr="006F529C" w:rsidRDefault="00B04D01" w:rsidP="00B04D01">
      <w:r w:rsidRPr="006F529C">
        <w:t>16.0</w:t>
      </w:r>
    </w:p>
    <w:p w14:paraId="2498D0A2" w14:textId="1A4BE095" w:rsidR="00B04D01" w:rsidRPr="006F529C" w:rsidRDefault="00B04D01" w:rsidP="00DF3F63">
      <w:pPr>
        <w:pStyle w:val="3"/>
      </w:pPr>
      <w:bookmarkStart w:id="263" w:name="_Toc420428162"/>
      <w:bookmarkStart w:id="264" w:name="_Toc420428488"/>
      <w:r w:rsidRPr="006F529C">
        <w:t>开平方函数</w:t>
      </w:r>
      <w:r w:rsidRPr="006F529C">
        <w:t xml:space="preserve">: </w:t>
      </w:r>
      <w:proofErr w:type="gramStart"/>
      <w:r w:rsidRPr="006F529C">
        <w:t>sqrt</w:t>
      </w:r>
      <w:bookmarkEnd w:id="263"/>
      <w:bookmarkEnd w:id="264"/>
      <w:proofErr w:type="gramEnd"/>
    </w:p>
    <w:p w14:paraId="158891D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sqrt(</w:t>
      </w:r>
      <w:proofErr w:type="gramEnd"/>
      <w:r w:rsidRPr="006F529C">
        <w:t>double a)</w:t>
      </w:r>
    </w:p>
    <w:p w14:paraId="334EFD4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85689E4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的平方根</w:t>
      </w:r>
    </w:p>
    <w:p w14:paraId="2AF4E385" w14:textId="77777777" w:rsidR="00B04D01" w:rsidRPr="006F529C" w:rsidRDefault="00B04D01" w:rsidP="00B04D01">
      <w:r w:rsidRPr="006F529C">
        <w:t>举例：</w:t>
      </w:r>
    </w:p>
    <w:p w14:paraId="0FC92A2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sqrt(16) from lxw_dual;</w:t>
      </w:r>
    </w:p>
    <w:p w14:paraId="3363D76A" w14:textId="77777777" w:rsidR="00B04D01" w:rsidRPr="006F529C" w:rsidRDefault="00B04D01" w:rsidP="00B04D01">
      <w:r w:rsidRPr="006F529C">
        <w:t>4.0</w:t>
      </w:r>
    </w:p>
    <w:p w14:paraId="184BD9E6" w14:textId="44B526E3" w:rsidR="00B04D01" w:rsidRPr="006F529C" w:rsidRDefault="00B04D01" w:rsidP="00DF3F63">
      <w:pPr>
        <w:pStyle w:val="3"/>
      </w:pPr>
      <w:bookmarkStart w:id="265" w:name="_Toc420428163"/>
      <w:bookmarkStart w:id="266" w:name="_Toc420428489"/>
      <w:r w:rsidRPr="006F529C">
        <w:t>二进制函数</w:t>
      </w:r>
      <w:r w:rsidRPr="006F529C">
        <w:t xml:space="preserve">: </w:t>
      </w:r>
      <w:proofErr w:type="gramStart"/>
      <w:r w:rsidRPr="006F529C">
        <w:t>bin</w:t>
      </w:r>
      <w:bookmarkEnd w:id="265"/>
      <w:bookmarkEnd w:id="266"/>
      <w:proofErr w:type="gramEnd"/>
    </w:p>
    <w:p w14:paraId="30F2FE9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bin(</w:t>
      </w:r>
      <w:proofErr w:type="gramEnd"/>
      <w:r w:rsidRPr="006F529C">
        <w:t>BIGINT a)</w:t>
      </w:r>
    </w:p>
    <w:p w14:paraId="751E670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A639F3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的二进制代码表示</w:t>
      </w:r>
    </w:p>
    <w:p w14:paraId="4AE0880E" w14:textId="77777777" w:rsidR="00B04D01" w:rsidRPr="006F529C" w:rsidRDefault="00B04D01" w:rsidP="00B04D01">
      <w:r w:rsidRPr="006F529C">
        <w:t>举例：</w:t>
      </w:r>
    </w:p>
    <w:p w14:paraId="22D050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bin(7) from lxw_dual;</w:t>
      </w:r>
    </w:p>
    <w:p w14:paraId="2CBEB8F9" w14:textId="77777777" w:rsidR="00B04D01" w:rsidRPr="006F529C" w:rsidRDefault="00B04D01" w:rsidP="00B04D01">
      <w:r w:rsidRPr="006F529C">
        <w:t>111</w:t>
      </w:r>
    </w:p>
    <w:p w14:paraId="2BCAE680" w14:textId="02706522" w:rsidR="00B04D01" w:rsidRPr="006F529C" w:rsidRDefault="00B04D01" w:rsidP="00DF3F63">
      <w:pPr>
        <w:pStyle w:val="3"/>
      </w:pPr>
      <w:bookmarkStart w:id="267" w:name="_Toc420428164"/>
      <w:bookmarkStart w:id="268" w:name="_Toc420428490"/>
      <w:r w:rsidRPr="006F529C">
        <w:t>十六进制函数</w:t>
      </w:r>
      <w:r w:rsidRPr="006F529C">
        <w:t xml:space="preserve">: </w:t>
      </w:r>
      <w:proofErr w:type="gramStart"/>
      <w:r w:rsidRPr="006F529C">
        <w:t>hex</w:t>
      </w:r>
      <w:bookmarkEnd w:id="267"/>
      <w:bookmarkEnd w:id="268"/>
      <w:proofErr w:type="gramEnd"/>
    </w:p>
    <w:p w14:paraId="21F97F4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hex(</w:t>
      </w:r>
      <w:proofErr w:type="gramEnd"/>
      <w:r w:rsidRPr="006F529C">
        <w:t>BIGINT a)</w:t>
      </w:r>
    </w:p>
    <w:p w14:paraId="7B94011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7FB6BD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如果变量是</w:t>
      </w:r>
      <w:r w:rsidRPr="006F529C">
        <w:t>int</w:t>
      </w:r>
      <w:r w:rsidRPr="006F529C">
        <w:t>类型，那么返回</w:t>
      </w:r>
      <w:r w:rsidRPr="006F529C">
        <w:t>a</w:t>
      </w:r>
      <w:r w:rsidRPr="006F529C">
        <w:t>的十六进制表示；如果变量是</w:t>
      </w:r>
      <w:r w:rsidRPr="006F529C">
        <w:t>string</w:t>
      </w:r>
      <w:r w:rsidRPr="006F529C">
        <w:t>类型，则返回该字符串的十六进制表示</w:t>
      </w:r>
    </w:p>
    <w:p w14:paraId="0365A4ED" w14:textId="77777777" w:rsidR="00B04D01" w:rsidRPr="006F529C" w:rsidRDefault="00B04D01" w:rsidP="00B04D01">
      <w:r w:rsidRPr="006F529C">
        <w:t>举例：</w:t>
      </w:r>
    </w:p>
    <w:p w14:paraId="6D74CF0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hex(17) from lxw_dual;</w:t>
      </w:r>
    </w:p>
    <w:p w14:paraId="3536D220" w14:textId="77777777" w:rsidR="00B04D01" w:rsidRPr="006F529C" w:rsidRDefault="00B04D01" w:rsidP="00B04D01">
      <w:r w:rsidRPr="006F529C">
        <w:t>11</w:t>
      </w:r>
    </w:p>
    <w:p w14:paraId="1327F14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hex(‘abc’) from lxw_dual;</w:t>
      </w:r>
    </w:p>
    <w:p w14:paraId="7E5F76CC" w14:textId="77777777" w:rsidR="00B04D01" w:rsidRPr="006F529C" w:rsidRDefault="00B04D01" w:rsidP="00B04D01">
      <w:r w:rsidRPr="006F529C">
        <w:t>616263</w:t>
      </w:r>
    </w:p>
    <w:p w14:paraId="2F5D59AF" w14:textId="4E9A0338" w:rsidR="00B04D01" w:rsidRPr="006F529C" w:rsidRDefault="00B04D01" w:rsidP="00DF3F63">
      <w:pPr>
        <w:pStyle w:val="3"/>
      </w:pPr>
      <w:bookmarkStart w:id="269" w:name="_Toc420428165"/>
      <w:bookmarkStart w:id="270" w:name="_Toc420428491"/>
      <w:r w:rsidRPr="006F529C">
        <w:lastRenderedPageBreak/>
        <w:t>反转十六进制函数</w:t>
      </w:r>
      <w:r w:rsidRPr="006F529C">
        <w:t xml:space="preserve">: </w:t>
      </w:r>
      <w:proofErr w:type="gramStart"/>
      <w:r w:rsidRPr="006F529C">
        <w:t>unhex</w:t>
      </w:r>
      <w:bookmarkEnd w:id="269"/>
      <w:bookmarkEnd w:id="270"/>
      <w:proofErr w:type="gramEnd"/>
    </w:p>
    <w:p w14:paraId="2B4665D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unhex(</w:t>
      </w:r>
      <w:proofErr w:type="gramEnd"/>
      <w:r w:rsidRPr="006F529C">
        <w:t>string a)</w:t>
      </w:r>
    </w:p>
    <w:p w14:paraId="46BEC09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EEEB9D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返回该十六进制字符串所代码的字符串</w:t>
      </w:r>
    </w:p>
    <w:p w14:paraId="475B6EC7" w14:textId="77777777" w:rsidR="00B04D01" w:rsidRPr="006F529C" w:rsidRDefault="00B04D01" w:rsidP="00B04D01">
      <w:r w:rsidRPr="006F529C">
        <w:t>举例：</w:t>
      </w:r>
    </w:p>
    <w:p w14:paraId="19B598B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unhex(‘616263’)from lxw_dual;</w:t>
      </w:r>
    </w:p>
    <w:p w14:paraId="66AF9451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78D9D55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unhex(‘11’)from lxw_dual;</w:t>
      </w:r>
    </w:p>
    <w:p w14:paraId="57DA7CB7" w14:textId="77777777" w:rsidR="00B04D01" w:rsidRPr="006F529C" w:rsidRDefault="00B04D01" w:rsidP="00B04D01">
      <w:r w:rsidRPr="006F529C">
        <w:t>-</w:t>
      </w:r>
    </w:p>
    <w:p w14:paraId="73EF5A1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unhex(616263) from lxw_dual;</w:t>
      </w:r>
    </w:p>
    <w:p w14:paraId="4060D803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E4BBE09" w14:textId="0EB3AFBC" w:rsidR="00B04D01" w:rsidRPr="006F529C" w:rsidRDefault="00B04D01" w:rsidP="00DF3F63">
      <w:pPr>
        <w:pStyle w:val="3"/>
      </w:pPr>
      <w:bookmarkStart w:id="271" w:name="_Toc420428166"/>
      <w:bookmarkStart w:id="272" w:name="_Toc420428492"/>
      <w:r w:rsidRPr="006F529C">
        <w:t>进制转换函数</w:t>
      </w:r>
      <w:r w:rsidRPr="006F529C">
        <w:t xml:space="preserve">: </w:t>
      </w:r>
      <w:proofErr w:type="gramStart"/>
      <w:r w:rsidRPr="006F529C">
        <w:t>conv</w:t>
      </w:r>
      <w:bookmarkEnd w:id="271"/>
      <w:bookmarkEnd w:id="272"/>
      <w:proofErr w:type="gramEnd"/>
    </w:p>
    <w:p w14:paraId="1AC63C0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conv(</w:t>
      </w:r>
      <w:proofErr w:type="gramEnd"/>
      <w:r w:rsidRPr="006F529C">
        <w:t>BIGINT num, int from_base, int to_base)</w:t>
      </w:r>
    </w:p>
    <w:p w14:paraId="41F9D3C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83F3199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将数值</w:t>
      </w:r>
      <w:r w:rsidRPr="006F529C">
        <w:t>num</w:t>
      </w:r>
      <w:r w:rsidRPr="006F529C">
        <w:t>从</w:t>
      </w:r>
      <w:r w:rsidRPr="006F529C">
        <w:t>from_base</w:t>
      </w:r>
      <w:r w:rsidRPr="006F529C">
        <w:t>进制转化到</w:t>
      </w:r>
      <w:r w:rsidRPr="006F529C">
        <w:t>to_base</w:t>
      </w:r>
      <w:r w:rsidRPr="006F529C">
        <w:t>进制</w:t>
      </w:r>
    </w:p>
    <w:p w14:paraId="1B5E710F" w14:textId="77777777" w:rsidR="00B04D01" w:rsidRPr="006F529C" w:rsidRDefault="00B04D01" w:rsidP="00B04D01">
      <w:r w:rsidRPr="006F529C">
        <w:t>举例：</w:t>
      </w:r>
    </w:p>
    <w:p w14:paraId="112401F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conv(17,10,16) from lxw_dual;</w:t>
      </w:r>
    </w:p>
    <w:p w14:paraId="2D6B9547" w14:textId="77777777" w:rsidR="00B04D01" w:rsidRPr="006F529C" w:rsidRDefault="00B04D01" w:rsidP="00B04D01">
      <w:r w:rsidRPr="006F529C">
        <w:t>11</w:t>
      </w:r>
    </w:p>
    <w:p w14:paraId="134AA20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conv(17,10,2) from lxw_dual;</w:t>
      </w:r>
    </w:p>
    <w:p w14:paraId="3135D8B4" w14:textId="77777777" w:rsidR="00B04D01" w:rsidRPr="006F529C" w:rsidRDefault="00B04D01" w:rsidP="00B04D01">
      <w:r w:rsidRPr="006F529C">
        <w:t>10001</w:t>
      </w:r>
    </w:p>
    <w:p w14:paraId="79C75125" w14:textId="00133F91" w:rsidR="00B04D01" w:rsidRPr="006F529C" w:rsidRDefault="00B04D01" w:rsidP="00DF3F63">
      <w:pPr>
        <w:pStyle w:val="3"/>
      </w:pPr>
      <w:bookmarkStart w:id="273" w:name="_Toc420428167"/>
      <w:bookmarkStart w:id="274" w:name="_Toc420428493"/>
      <w:r w:rsidRPr="006F529C">
        <w:t>绝对值函数</w:t>
      </w:r>
      <w:r w:rsidRPr="006F529C">
        <w:t xml:space="preserve">: </w:t>
      </w:r>
      <w:proofErr w:type="gramStart"/>
      <w:r w:rsidRPr="006F529C">
        <w:t>abs</w:t>
      </w:r>
      <w:bookmarkEnd w:id="273"/>
      <w:bookmarkEnd w:id="274"/>
      <w:proofErr w:type="gramEnd"/>
    </w:p>
    <w:p w14:paraId="6E80FDE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abs(</w:t>
      </w:r>
      <w:proofErr w:type="gramEnd"/>
      <w:r w:rsidRPr="006F529C">
        <w:t>double a)   abs(int a)</w:t>
      </w:r>
    </w:p>
    <w:p w14:paraId="6598DAA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  <w:r w:rsidRPr="006F529C">
        <w:t>        int</w:t>
      </w:r>
    </w:p>
    <w:p w14:paraId="34086BB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返回数值</w:t>
      </w:r>
      <w:r w:rsidRPr="006F529C">
        <w:t>a</w:t>
      </w:r>
      <w:r w:rsidRPr="006F529C">
        <w:t>的绝对值</w:t>
      </w:r>
    </w:p>
    <w:p w14:paraId="421936C7" w14:textId="77777777" w:rsidR="00B04D01" w:rsidRPr="006F529C" w:rsidRDefault="00B04D01" w:rsidP="00B04D01">
      <w:r w:rsidRPr="006F529C">
        <w:t>举例：</w:t>
      </w:r>
    </w:p>
    <w:p w14:paraId="5C574E5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abs(-3.9) from lxw_dual;</w:t>
      </w:r>
    </w:p>
    <w:p w14:paraId="1C64C4C9" w14:textId="77777777" w:rsidR="00B04D01" w:rsidRPr="006F529C" w:rsidRDefault="00B04D01" w:rsidP="00B04D01">
      <w:r w:rsidRPr="006F529C">
        <w:t>3.9</w:t>
      </w:r>
    </w:p>
    <w:p w14:paraId="60DE057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abs(10.9) from lxw_dual;</w:t>
      </w:r>
    </w:p>
    <w:p w14:paraId="4083C99F" w14:textId="77777777" w:rsidR="00B04D01" w:rsidRPr="006F529C" w:rsidRDefault="00B04D01" w:rsidP="00B04D01">
      <w:r w:rsidRPr="006F529C">
        <w:t>10.9</w:t>
      </w:r>
    </w:p>
    <w:p w14:paraId="1ADA9F1F" w14:textId="496BBBC6" w:rsidR="00B04D01" w:rsidRPr="006F529C" w:rsidRDefault="00B04D01" w:rsidP="00DF3F63">
      <w:pPr>
        <w:pStyle w:val="3"/>
      </w:pPr>
      <w:bookmarkStart w:id="275" w:name="_Toc420428168"/>
      <w:bookmarkStart w:id="276" w:name="_Toc420428494"/>
      <w:r w:rsidRPr="006F529C">
        <w:t>正取余函数</w:t>
      </w:r>
      <w:r w:rsidRPr="006F529C">
        <w:t xml:space="preserve">: </w:t>
      </w:r>
      <w:proofErr w:type="gramStart"/>
      <w:r w:rsidRPr="006F529C">
        <w:t>pmod</w:t>
      </w:r>
      <w:bookmarkEnd w:id="275"/>
      <w:bookmarkEnd w:id="276"/>
      <w:proofErr w:type="gramEnd"/>
    </w:p>
    <w:p w14:paraId="5017313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pmod(</w:t>
      </w:r>
      <w:proofErr w:type="gramEnd"/>
      <w:r w:rsidRPr="006F529C">
        <w:t>int a, int b),pmod(double a, double b)</w:t>
      </w:r>
    </w:p>
    <w:p w14:paraId="24C8EE3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4B6793E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返回正的</w:t>
      </w:r>
      <w:r w:rsidRPr="006F529C">
        <w:t>a</w:t>
      </w:r>
      <w:r w:rsidRPr="006F529C">
        <w:t>除以</w:t>
      </w:r>
      <w:r w:rsidRPr="006F529C">
        <w:t>b</w:t>
      </w:r>
      <w:r w:rsidRPr="006F529C">
        <w:t>的余数</w:t>
      </w:r>
    </w:p>
    <w:p w14:paraId="5FA1587C" w14:textId="77777777" w:rsidR="00B04D01" w:rsidRPr="006F529C" w:rsidRDefault="00B04D01" w:rsidP="00B04D01">
      <w:r w:rsidRPr="006F529C">
        <w:t>举例：</w:t>
      </w:r>
    </w:p>
    <w:p w14:paraId="4BCC71E6" w14:textId="77777777" w:rsidR="00B04D01" w:rsidRPr="006F529C" w:rsidRDefault="00B04D01" w:rsidP="00B04D01">
      <w:proofErr w:type="gramStart"/>
      <w:r w:rsidRPr="006F529C">
        <w:lastRenderedPageBreak/>
        <w:t>hive</w:t>
      </w:r>
      <w:proofErr w:type="gramEnd"/>
      <w:r w:rsidRPr="006F529C">
        <w:t>&gt; select pmod(9,4) from lxw_dual;</w:t>
      </w:r>
    </w:p>
    <w:p w14:paraId="7D3A711F" w14:textId="77777777" w:rsidR="00B04D01" w:rsidRPr="006F529C" w:rsidRDefault="00B04D01" w:rsidP="00B04D01">
      <w:r w:rsidRPr="006F529C">
        <w:t>1</w:t>
      </w:r>
    </w:p>
    <w:p w14:paraId="4612BA0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pmod(-9,4) from lxw_dual;</w:t>
      </w:r>
    </w:p>
    <w:p w14:paraId="5777A3D7" w14:textId="77777777" w:rsidR="00B04D01" w:rsidRPr="006F529C" w:rsidRDefault="00B04D01" w:rsidP="00B04D01">
      <w:r w:rsidRPr="006F529C">
        <w:t>3</w:t>
      </w:r>
    </w:p>
    <w:p w14:paraId="23D54E44" w14:textId="5A2727A6" w:rsidR="00B04D01" w:rsidRPr="006F529C" w:rsidRDefault="00B04D01" w:rsidP="00DF3F63">
      <w:pPr>
        <w:pStyle w:val="3"/>
      </w:pPr>
      <w:bookmarkStart w:id="277" w:name="_Toc420428169"/>
      <w:bookmarkStart w:id="278" w:name="_Toc420428495"/>
      <w:r w:rsidRPr="006F529C">
        <w:t>正弦函数</w:t>
      </w:r>
      <w:r w:rsidRPr="006F529C">
        <w:t xml:space="preserve">: </w:t>
      </w:r>
      <w:proofErr w:type="gramStart"/>
      <w:r w:rsidRPr="006F529C">
        <w:t>sin</w:t>
      </w:r>
      <w:bookmarkEnd w:id="277"/>
      <w:bookmarkEnd w:id="278"/>
      <w:proofErr w:type="gramEnd"/>
    </w:p>
    <w:p w14:paraId="4928546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sin(</w:t>
      </w:r>
      <w:proofErr w:type="gramEnd"/>
      <w:r w:rsidRPr="006F529C">
        <w:t>double a)</w:t>
      </w:r>
    </w:p>
    <w:p w14:paraId="2B3ADB1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BF4F6BA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的正弦值</w:t>
      </w:r>
    </w:p>
    <w:p w14:paraId="4FA9F577" w14:textId="77777777" w:rsidR="00B04D01" w:rsidRPr="006F529C" w:rsidRDefault="00B04D01" w:rsidP="00B04D01">
      <w:r w:rsidRPr="006F529C">
        <w:t>举例：</w:t>
      </w:r>
    </w:p>
    <w:p w14:paraId="463AC36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sin(0.8) from lxw_dual;</w:t>
      </w:r>
    </w:p>
    <w:p w14:paraId="576712D8" w14:textId="77777777" w:rsidR="00B04D01" w:rsidRPr="006F529C" w:rsidRDefault="00B04D01" w:rsidP="00B04D01">
      <w:r w:rsidRPr="006F529C">
        <w:t>0.7173560908995228</w:t>
      </w:r>
    </w:p>
    <w:p w14:paraId="284ACCCD" w14:textId="77294098" w:rsidR="00B04D01" w:rsidRPr="006F529C" w:rsidRDefault="00B04D01" w:rsidP="00DF3F63">
      <w:pPr>
        <w:pStyle w:val="3"/>
      </w:pPr>
      <w:bookmarkStart w:id="279" w:name="_Toc420428170"/>
      <w:bookmarkStart w:id="280" w:name="_Toc420428496"/>
      <w:r w:rsidRPr="006F529C">
        <w:t>反正弦函数</w:t>
      </w:r>
      <w:r w:rsidRPr="006F529C">
        <w:t xml:space="preserve">: </w:t>
      </w:r>
      <w:proofErr w:type="gramStart"/>
      <w:r w:rsidRPr="006F529C">
        <w:t>asin</w:t>
      </w:r>
      <w:bookmarkEnd w:id="279"/>
      <w:bookmarkEnd w:id="280"/>
      <w:proofErr w:type="gramEnd"/>
    </w:p>
    <w:p w14:paraId="589F904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asin(</w:t>
      </w:r>
      <w:proofErr w:type="gramEnd"/>
      <w:r w:rsidRPr="006F529C">
        <w:t>double a)</w:t>
      </w:r>
    </w:p>
    <w:p w14:paraId="7C6E589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0499B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的反正弦值</w:t>
      </w:r>
    </w:p>
    <w:p w14:paraId="12E081DB" w14:textId="77777777" w:rsidR="00B04D01" w:rsidRPr="006F529C" w:rsidRDefault="00B04D01" w:rsidP="00B04D01">
      <w:r w:rsidRPr="006F529C">
        <w:t>举例：</w:t>
      </w:r>
    </w:p>
    <w:p w14:paraId="49E2730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asin(0.7173560908995228) from lxw_dual;</w:t>
      </w:r>
    </w:p>
    <w:p w14:paraId="0F644796" w14:textId="77777777" w:rsidR="00B04D01" w:rsidRPr="006F529C" w:rsidRDefault="00B04D01" w:rsidP="00B04D01">
      <w:r w:rsidRPr="006F529C">
        <w:t>0.8</w:t>
      </w:r>
    </w:p>
    <w:p w14:paraId="151B1020" w14:textId="446164E7" w:rsidR="00B04D01" w:rsidRPr="006F529C" w:rsidRDefault="00B04D01" w:rsidP="00DF3F63">
      <w:pPr>
        <w:pStyle w:val="3"/>
      </w:pPr>
      <w:bookmarkStart w:id="281" w:name="_Toc420428171"/>
      <w:bookmarkStart w:id="282" w:name="_Toc420428497"/>
      <w:r w:rsidRPr="006F529C">
        <w:t>余弦函数</w:t>
      </w:r>
      <w:r w:rsidRPr="006F529C">
        <w:t xml:space="preserve">: </w:t>
      </w:r>
      <w:proofErr w:type="gramStart"/>
      <w:r w:rsidRPr="006F529C">
        <w:t>cos</w:t>
      </w:r>
      <w:bookmarkEnd w:id="281"/>
      <w:bookmarkEnd w:id="282"/>
      <w:proofErr w:type="gramEnd"/>
    </w:p>
    <w:p w14:paraId="4A464BC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cos(</w:t>
      </w:r>
      <w:proofErr w:type="gramEnd"/>
      <w:r w:rsidRPr="006F529C">
        <w:t>double a)</w:t>
      </w:r>
    </w:p>
    <w:p w14:paraId="05D6EFD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1BAA71A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的余弦值</w:t>
      </w:r>
    </w:p>
    <w:p w14:paraId="10A94E30" w14:textId="77777777" w:rsidR="00B04D01" w:rsidRPr="006F529C" w:rsidRDefault="00B04D01" w:rsidP="00B04D01">
      <w:r w:rsidRPr="006F529C">
        <w:t>举例：</w:t>
      </w:r>
    </w:p>
    <w:p w14:paraId="4A2954B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cos(0.9) from lxw_dual;</w:t>
      </w:r>
    </w:p>
    <w:p w14:paraId="2EA2C831" w14:textId="77777777" w:rsidR="00B04D01" w:rsidRPr="006F529C" w:rsidRDefault="00B04D01" w:rsidP="00B04D01">
      <w:r w:rsidRPr="006F529C">
        <w:t>0.6216099682706644</w:t>
      </w:r>
    </w:p>
    <w:p w14:paraId="35E6DAFD" w14:textId="51B3BBF1" w:rsidR="00B04D01" w:rsidRPr="006F529C" w:rsidRDefault="00B04D01" w:rsidP="00DF3F63">
      <w:pPr>
        <w:pStyle w:val="3"/>
      </w:pPr>
      <w:bookmarkStart w:id="283" w:name="_Toc420428172"/>
      <w:bookmarkStart w:id="284" w:name="_Toc420428498"/>
      <w:r w:rsidRPr="006F529C">
        <w:t>反余弦函数</w:t>
      </w:r>
      <w:r w:rsidRPr="006F529C">
        <w:t xml:space="preserve">: </w:t>
      </w:r>
      <w:proofErr w:type="gramStart"/>
      <w:r w:rsidRPr="006F529C">
        <w:t>acos</w:t>
      </w:r>
      <w:bookmarkEnd w:id="283"/>
      <w:bookmarkEnd w:id="284"/>
      <w:proofErr w:type="gramEnd"/>
    </w:p>
    <w:p w14:paraId="746BF7EB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acos(</w:t>
      </w:r>
      <w:proofErr w:type="gramEnd"/>
      <w:r w:rsidRPr="006F529C">
        <w:t>double a)</w:t>
      </w:r>
    </w:p>
    <w:p w14:paraId="6D12F4A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B413F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的反余弦值</w:t>
      </w:r>
    </w:p>
    <w:p w14:paraId="612EFE2D" w14:textId="77777777" w:rsidR="00B04D01" w:rsidRPr="006F529C" w:rsidRDefault="00B04D01" w:rsidP="00B04D01">
      <w:r w:rsidRPr="006F529C">
        <w:t>举例：</w:t>
      </w:r>
    </w:p>
    <w:p w14:paraId="62D9DFE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acos(0.6216099682706644) from lxw_dual;</w:t>
      </w:r>
    </w:p>
    <w:p w14:paraId="5B6FC622" w14:textId="77777777" w:rsidR="00B04D01" w:rsidRPr="006F529C" w:rsidRDefault="00B04D01" w:rsidP="00B04D01">
      <w:r w:rsidRPr="006F529C">
        <w:t>0.9</w:t>
      </w:r>
    </w:p>
    <w:p w14:paraId="6A10F40B" w14:textId="1F370DCC" w:rsidR="00B04D01" w:rsidRPr="006F529C" w:rsidRDefault="00B04D01" w:rsidP="00DF3F63">
      <w:pPr>
        <w:pStyle w:val="3"/>
      </w:pPr>
      <w:bookmarkStart w:id="285" w:name="_Toc420428173"/>
      <w:bookmarkStart w:id="286" w:name="_Toc420428499"/>
      <w:r w:rsidRPr="006F529C">
        <w:lastRenderedPageBreak/>
        <w:t>positive</w:t>
      </w:r>
      <w:r w:rsidRPr="006F529C">
        <w:t>函数</w:t>
      </w:r>
      <w:r w:rsidRPr="006F529C">
        <w:t xml:space="preserve">: </w:t>
      </w:r>
      <w:proofErr w:type="gramStart"/>
      <w:r w:rsidRPr="006F529C">
        <w:t>positive</w:t>
      </w:r>
      <w:bookmarkEnd w:id="285"/>
      <w:bookmarkEnd w:id="286"/>
      <w:proofErr w:type="gramEnd"/>
    </w:p>
    <w:p w14:paraId="276F473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positive(</w:t>
      </w:r>
      <w:proofErr w:type="gramEnd"/>
      <w:r w:rsidRPr="006F529C">
        <w:t>int a), positive(double a)</w:t>
      </w:r>
    </w:p>
    <w:p w14:paraId="730B5D5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1609EA4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</w:p>
    <w:p w14:paraId="156DFE90" w14:textId="77777777" w:rsidR="00B04D01" w:rsidRPr="006F529C" w:rsidRDefault="00B04D01" w:rsidP="00B04D01">
      <w:r w:rsidRPr="006F529C">
        <w:t>举例：</w:t>
      </w:r>
    </w:p>
    <w:p w14:paraId="37CBA07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positive(-10) from lxw_dual;</w:t>
      </w:r>
    </w:p>
    <w:p w14:paraId="19D70FDB" w14:textId="77777777" w:rsidR="00B04D01" w:rsidRPr="006F529C" w:rsidRDefault="00B04D01" w:rsidP="00B04D01">
      <w:r w:rsidRPr="006F529C">
        <w:t>-10</w:t>
      </w:r>
    </w:p>
    <w:p w14:paraId="6A88014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positive(12) from lxw_dual;</w:t>
      </w:r>
    </w:p>
    <w:p w14:paraId="7EA4D308" w14:textId="77777777" w:rsidR="00B04D01" w:rsidRPr="006F529C" w:rsidRDefault="00B04D01" w:rsidP="00B04D01">
      <w:r w:rsidRPr="006F529C">
        <w:t>12</w:t>
      </w:r>
    </w:p>
    <w:p w14:paraId="1440D17F" w14:textId="5E62A557" w:rsidR="00B04D01" w:rsidRPr="006F529C" w:rsidRDefault="00B04D01" w:rsidP="00DF3F63">
      <w:pPr>
        <w:pStyle w:val="3"/>
      </w:pPr>
      <w:bookmarkStart w:id="287" w:name="_Toc420428174"/>
      <w:bookmarkStart w:id="288" w:name="_Toc420428500"/>
      <w:r w:rsidRPr="006F529C">
        <w:t>negative</w:t>
      </w:r>
      <w:r w:rsidRPr="006F529C">
        <w:t>函数</w:t>
      </w:r>
      <w:r w:rsidRPr="006F529C">
        <w:t xml:space="preserve">: </w:t>
      </w:r>
      <w:proofErr w:type="gramStart"/>
      <w:r w:rsidRPr="006F529C">
        <w:t>negative</w:t>
      </w:r>
      <w:bookmarkEnd w:id="287"/>
      <w:bookmarkEnd w:id="288"/>
      <w:proofErr w:type="gramEnd"/>
    </w:p>
    <w:p w14:paraId="15B1A4B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negative(</w:t>
      </w:r>
      <w:proofErr w:type="gramEnd"/>
      <w:r w:rsidRPr="006F529C">
        <w:t>int a), negative(double a)</w:t>
      </w:r>
    </w:p>
    <w:p w14:paraId="5B08E76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7FA356D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-a</w:t>
      </w:r>
    </w:p>
    <w:p w14:paraId="3846E420" w14:textId="77777777" w:rsidR="00B04D01" w:rsidRPr="006F529C" w:rsidRDefault="00B04D01" w:rsidP="00B04D01">
      <w:r w:rsidRPr="006F529C">
        <w:t>举例：</w:t>
      </w:r>
    </w:p>
    <w:p w14:paraId="12AA62B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negative(-5) from lxw_dual;</w:t>
      </w:r>
    </w:p>
    <w:p w14:paraId="2D98C338" w14:textId="77777777" w:rsidR="00B04D01" w:rsidRPr="006F529C" w:rsidRDefault="00B04D01" w:rsidP="00B04D01">
      <w:r w:rsidRPr="006F529C">
        <w:t>5</w:t>
      </w:r>
    </w:p>
    <w:p w14:paraId="5886078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negative(8) from lxw_dual;</w:t>
      </w:r>
    </w:p>
    <w:p w14:paraId="28DC5549" w14:textId="77777777" w:rsidR="00B04D01" w:rsidRPr="006F529C" w:rsidRDefault="00B04D01" w:rsidP="00B04D01">
      <w:r w:rsidRPr="006F529C">
        <w:t>-8</w:t>
      </w:r>
    </w:p>
    <w:p w14:paraId="096DDEA3" w14:textId="235EC584" w:rsidR="00DF3F63" w:rsidRDefault="00B04D01" w:rsidP="00DF3F63">
      <w:pPr>
        <w:pStyle w:val="2"/>
      </w:pPr>
      <w:bookmarkStart w:id="289" w:name="_Toc420428175"/>
      <w:bookmarkStart w:id="290" w:name="_Toc420428501"/>
      <w:r w:rsidRPr="006F529C">
        <w:t>日期函数</w:t>
      </w:r>
      <w:bookmarkEnd w:id="289"/>
      <w:bookmarkEnd w:id="290"/>
    </w:p>
    <w:p w14:paraId="27C099AD" w14:textId="6E697C62" w:rsidR="00B04D01" w:rsidRPr="006F529C" w:rsidRDefault="00B04D01" w:rsidP="00DF3F63">
      <w:pPr>
        <w:pStyle w:val="3"/>
      </w:pPr>
      <w:bookmarkStart w:id="291" w:name="_Toc420428176"/>
      <w:bookmarkStart w:id="292" w:name="_Toc420428502"/>
      <w:r w:rsidRPr="006F529C">
        <w:t>UNIX</w:t>
      </w:r>
      <w:r w:rsidRPr="006F529C">
        <w:t>时间</w:t>
      </w:r>
      <w:proofErr w:type="gramStart"/>
      <w:r w:rsidRPr="006F529C">
        <w:t>戳转日期</w:t>
      </w:r>
      <w:proofErr w:type="gramEnd"/>
      <w:r w:rsidRPr="006F529C">
        <w:t>函数</w:t>
      </w:r>
      <w:r w:rsidRPr="006F529C">
        <w:t>:from_unixtime</w:t>
      </w:r>
      <w:bookmarkEnd w:id="291"/>
      <w:bookmarkEnd w:id="292"/>
    </w:p>
    <w:p w14:paraId="22D4589E" w14:textId="77777777" w:rsidR="00B04D01" w:rsidRPr="006F529C" w:rsidRDefault="00B04D01" w:rsidP="00B04D01">
      <w:r w:rsidRPr="006F529C">
        <w:t>语法</w:t>
      </w:r>
      <w:r w:rsidRPr="006F529C">
        <w:t>: from_</w:t>
      </w:r>
      <w:proofErr w:type="gramStart"/>
      <w:r w:rsidRPr="006F529C">
        <w:t>unixtime(</w:t>
      </w:r>
      <w:proofErr w:type="gramEnd"/>
      <w:r w:rsidRPr="006F529C">
        <w:t>bigint unixtime[, string format])</w:t>
      </w:r>
    </w:p>
    <w:p w14:paraId="475865E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54A848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转化</w:t>
      </w:r>
      <w:r w:rsidRPr="006F529C">
        <w:t>UNIX</w:t>
      </w:r>
      <w:r w:rsidRPr="006F529C">
        <w:t>时间戳（从</w:t>
      </w:r>
      <w:r w:rsidRPr="006F529C">
        <w:t>1970-01-01 00:00:00 UTC</w:t>
      </w:r>
      <w:r w:rsidRPr="006F529C">
        <w:t>到指定时间的秒数）到当前时区的时间格式</w:t>
      </w:r>
    </w:p>
    <w:p w14:paraId="36CBADBA" w14:textId="77777777" w:rsidR="00B04D01" w:rsidRPr="006F529C" w:rsidRDefault="00B04D01" w:rsidP="00B04D01">
      <w:r w:rsidRPr="006F529C">
        <w:t>举例：</w:t>
      </w:r>
    </w:p>
    <w:p w14:paraId="3ED47B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from_unixtime(1323308943,'yyyyMMdd') from lxw_dual;</w:t>
      </w:r>
    </w:p>
    <w:p w14:paraId="78895FC6" w14:textId="77777777" w:rsidR="00B04D01" w:rsidRPr="006F529C" w:rsidRDefault="00B04D01" w:rsidP="00B04D01">
      <w:r w:rsidRPr="006F529C">
        <w:t>20111208</w:t>
      </w:r>
    </w:p>
    <w:p w14:paraId="492C361A" w14:textId="529003AC" w:rsidR="00B04D01" w:rsidRPr="006F529C" w:rsidRDefault="00B04D01" w:rsidP="00DF3F63">
      <w:pPr>
        <w:pStyle w:val="3"/>
      </w:pPr>
      <w:bookmarkStart w:id="293" w:name="_Toc420428177"/>
      <w:bookmarkStart w:id="294" w:name="_Toc420428503"/>
      <w:r w:rsidRPr="006F529C">
        <w:t>获取当前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93"/>
      <w:bookmarkEnd w:id="294"/>
    </w:p>
    <w:p w14:paraId="402450FF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timestamp()</w:t>
      </w:r>
      <w:proofErr w:type="gramEnd"/>
    </w:p>
    <w:p w14:paraId="4C44206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6C9BDA1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获得当前时区的</w:t>
      </w:r>
      <w:r w:rsidRPr="006F529C">
        <w:t>UNIX</w:t>
      </w:r>
      <w:r w:rsidRPr="006F529C">
        <w:t>时间戳</w:t>
      </w:r>
    </w:p>
    <w:p w14:paraId="320BB4C6" w14:textId="77777777" w:rsidR="00B04D01" w:rsidRPr="006F529C" w:rsidRDefault="00B04D01" w:rsidP="00B04D01">
      <w:r w:rsidRPr="006F529C">
        <w:t>举例：</w:t>
      </w:r>
    </w:p>
    <w:p w14:paraId="0622DDC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unix_timestamp() from lxw_dual;</w:t>
      </w:r>
    </w:p>
    <w:p w14:paraId="02A310EF" w14:textId="77777777" w:rsidR="00B04D01" w:rsidRPr="006F529C" w:rsidRDefault="00B04D01" w:rsidP="00B04D01">
      <w:r w:rsidRPr="006F529C">
        <w:lastRenderedPageBreak/>
        <w:t>1323309615</w:t>
      </w:r>
    </w:p>
    <w:p w14:paraId="44CD5B0B" w14:textId="79E9C64E" w:rsidR="00B04D01" w:rsidRPr="006F529C" w:rsidRDefault="00B04D01" w:rsidP="00DF3F63">
      <w:pPr>
        <w:pStyle w:val="3"/>
      </w:pPr>
      <w:bookmarkStart w:id="295" w:name="_Toc420428178"/>
      <w:bookmarkStart w:id="296" w:name="_Toc420428504"/>
      <w:r w:rsidRPr="006F529C">
        <w:t>日期转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95"/>
      <w:bookmarkEnd w:id="296"/>
    </w:p>
    <w:p w14:paraId="152A9403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</w:t>
      </w:r>
      <w:proofErr w:type="gramEnd"/>
      <w:r w:rsidRPr="006F529C">
        <w:t>string date)</w:t>
      </w:r>
    </w:p>
    <w:p w14:paraId="1D7CE77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5BC9B3A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转换格式为</w:t>
      </w:r>
      <w:r w:rsidRPr="006F529C">
        <w:t>"yyyy-MM-ddHH:mm:ss"</w:t>
      </w:r>
      <w:r w:rsidRPr="006F529C">
        <w:t>的日期到</w:t>
      </w:r>
      <w:r w:rsidRPr="006F529C">
        <w:t>UNIX</w:t>
      </w:r>
      <w:r w:rsidRPr="006F529C">
        <w:t>时间戳。如果转化失败，则返回</w:t>
      </w:r>
      <w:r w:rsidRPr="006F529C">
        <w:t>0</w:t>
      </w:r>
      <w:r w:rsidRPr="006F529C">
        <w:t>。</w:t>
      </w:r>
    </w:p>
    <w:p w14:paraId="63FDD034" w14:textId="77777777" w:rsidR="00B04D01" w:rsidRPr="006F529C" w:rsidRDefault="00B04D01" w:rsidP="00B04D01">
      <w:r w:rsidRPr="006F529C">
        <w:t>举例：</w:t>
      </w:r>
    </w:p>
    <w:p w14:paraId="1B29401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unix_timestamp('2011-12-07 13:01:03') from lxw_dual;</w:t>
      </w:r>
    </w:p>
    <w:p w14:paraId="188DA7F3" w14:textId="77777777" w:rsidR="00B04D01" w:rsidRPr="006F529C" w:rsidRDefault="00B04D01" w:rsidP="00B04D01">
      <w:r w:rsidRPr="006F529C">
        <w:t>1323234063</w:t>
      </w:r>
    </w:p>
    <w:p w14:paraId="0D70E215" w14:textId="60041084" w:rsidR="00B04D01" w:rsidRPr="006F529C" w:rsidRDefault="00B04D01" w:rsidP="00DF3F63">
      <w:pPr>
        <w:pStyle w:val="3"/>
      </w:pPr>
      <w:bookmarkStart w:id="297" w:name="_Toc420428179"/>
      <w:bookmarkStart w:id="298" w:name="_Toc420428505"/>
      <w:r w:rsidRPr="006F529C">
        <w:t>指定格式日期转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97"/>
      <w:bookmarkEnd w:id="298"/>
    </w:p>
    <w:p w14:paraId="3E9DFA13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</w:t>
      </w:r>
      <w:proofErr w:type="gramEnd"/>
      <w:r w:rsidRPr="006F529C">
        <w:t>string date, string pattern)</w:t>
      </w:r>
    </w:p>
    <w:p w14:paraId="4D8F787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140CD3E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转换</w:t>
      </w:r>
      <w:r w:rsidRPr="006F529C">
        <w:t>pattern</w:t>
      </w:r>
      <w:r w:rsidRPr="006F529C">
        <w:t>格式的日期到</w:t>
      </w:r>
      <w:r w:rsidRPr="006F529C">
        <w:t>UNIX</w:t>
      </w:r>
      <w:r w:rsidRPr="006F529C">
        <w:t>时间戳。如果转化失败，则返回</w:t>
      </w:r>
      <w:r w:rsidRPr="006F529C">
        <w:t>0</w:t>
      </w:r>
      <w:r w:rsidRPr="006F529C">
        <w:t>。</w:t>
      </w:r>
    </w:p>
    <w:p w14:paraId="4B2A35FC" w14:textId="77777777" w:rsidR="00B04D01" w:rsidRPr="006F529C" w:rsidRDefault="00B04D01" w:rsidP="00B04D01">
      <w:r w:rsidRPr="006F529C">
        <w:t>举例：</w:t>
      </w:r>
    </w:p>
    <w:p w14:paraId="2D65E20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unix_timestamp('20111207 13:01:03','yyyyMMddHH:mm:ss') from lxw_dual;</w:t>
      </w:r>
    </w:p>
    <w:p w14:paraId="389E274D" w14:textId="77777777" w:rsidR="00B04D01" w:rsidRPr="006F529C" w:rsidRDefault="00B04D01" w:rsidP="00B04D01">
      <w:r w:rsidRPr="006F529C">
        <w:t>1323234063</w:t>
      </w:r>
    </w:p>
    <w:p w14:paraId="26568440" w14:textId="16FA740B" w:rsidR="00B04D01" w:rsidRPr="006F529C" w:rsidRDefault="00B04D01" w:rsidP="00DF3F63">
      <w:pPr>
        <w:pStyle w:val="3"/>
      </w:pPr>
      <w:bookmarkStart w:id="299" w:name="_Toc420428180"/>
      <w:bookmarkStart w:id="300" w:name="_Toc420428506"/>
      <w:r w:rsidRPr="006F529C">
        <w:t>日期时间转日期函数</w:t>
      </w:r>
      <w:r w:rsidRPr="006F529C">
        <w:t>:to_date</w:t>
      </w:r>
      <w:bookmarkEnd w:id="299"/>
      <w:bookmarkEnd w:id="300"/>
    </w:p>
    <w:p w14:paraId="601C4578" w14:textId="77777777" w:rsidR="00B04D01" w:rsidRPr="006F529C" w:rsidRDefault="00B04D01" w:rsidP="00B04D01">
      <w:r w:rsidRPr="006F529C">
        <w:t>语法</w:t>
      </w:r>
      <w:r w:rsidRPr="006F529C">
        <w:t>: to_</w:t>
      </w:r>
      <w:proofErr w:type="gramStart"/>
      <w:r w:rsidRPr="006F529C">
        <w:t>date(</w:t>
      </w:r>
      <w:proofErr w:type="gramEnd"/>
      <w:r w:rsidRPr="006F529C">
        <w:t>string timestamp)</w:t>
      </w:r>
    </w:p>
    <w:p w14:paraId="37A1EB9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59D8591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返回日期时间字段中的日期部分。</w:t>
      </w:r>
    </w:p>
    <w:p w14:paraId="5BDDF77B" w14:textId="77777777" w:rsidR="00B04D01" w:rsidRPr="006F529C" w:rsidRDefault="00B04D01" w:rsidP="00B04D01">
      <w:r w:rsidRPr="006F529C">
        <w:t>举例：</w:t>
      </w:r>
    </w:p>
    <w:p w14:paraId="6D6C11C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to_date('2011-12-08 10:03:01') from lxw_dual;</w:t>
      </w:r>
    </w:p>
    <w:p w14:paraId="65F224C7" w14:textId="77777777" w:rsidR="00B04D01" w:rsidRPr="006F529C" w:rsidRDefault="00B04D01" w:rsidP="00B04D01">
      <w:r w:rsidRPr="006F529C">
        <w:t>2011-12-08</w:t>
      </w:r>
    </w:p>
    <w:p w14:paraId="1579D650" w14:textId="35A299B4" w:rsidR="00B04D01" w:rsidRPr="006F529C" w:rsidRDefault="00B04D01" w:rsidP="00DF3F63">
      <w:pPr>
        <w:pStyle w:val="3"/>
      </w:pPr>
      <w:bookmarkStart w:id="301" w:name="_Toc420428181"/>
      <w:bookmarkStart w:id="302" w:name="_Toc420428507"/>
      <w:r w:rsidRPr="006F529C">
        <w:t>日期转年函数</w:t>
      </w:r>
      <w:r w:rsidRPr="006F529C">
        <w:t xml:space="preserve">: </w:t>
      </w:r>
      <w:proofErr w:type="gramStart"/>
      <w:r w:rsidRPr="006F529C">
        <w:t>year</w:t>
      </w:r>
      <w:bookmarkEnd w:id="301"/>
      <w:bookmarkEnd w:id="302"/>
      <w:proofErr w:type="gramEnd"/>
    </w:p>
    <w:p w14:paraId="7E1F83B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year(</w:t>
      </w:r>
      <w:proofErr w:type="gramEnd"/>
      <w:r w:rsidRPr="006F529C">
        <w:t>string date)</w:t>
      </w:r>
    </w:p>
    <w:p w14:paraId="1A0DF135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3EB485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返回日期中的年。</w:t>
      </w:r>
    </w:p>
    <w:p w14:paraId="1443BD8D" w14:textId="77777777" w:rsidR="00B04D01" w:rsidRPr="006F529C" w:rsidRDefault="00B04D01" w:rsidP="00B04D01">
      <w:r w:rsidRPr="006F529C">
        <w:t>举例：</w:t>
      </w:r>
    </w:p>
    <w:p w14:paraId="05CB92A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year('2011-12-08 10:03:01') from lxw_dual;</w:t>
      </w:r>
    </w:p>
    <w:p w14:paraId="6DC6E97C" w14:textId="77777777" w:rsidR="00B04D01" w:rsidRPr="006F529C" w:rsidRDefault="00B04D01" w:rsidP="00B04D01">
      <w:r w:rsidRPr="006F529C">
        <w:t>2011</w:t>
      </w:r>
    </w:p>
    <w:p w14:paraId="02F836C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year('2012-12-08')from lxw_dual;</w:t>
      </w:r>
    </w:p>
    <w:p w14:paraId="075B40F3" w14:textId="77777777" w:rsidR="00B04D01" w:rsidRPr="006F529C" w:rsidRDefault="00B04D01" w:rsidP="00B04D01">
      <w:r w:rsidRPr="006F529C">
        <w:t>2012</w:t>
      </w:r>
    </w:p>
    <w:p w14:paraId="52D76207" w14:textId="1F2E5B8F" w:rsidR="00B04D01" w:rsidRPr="006F529C" w:rsidRDefault="00B04D01" w:rsidP="00EE3108">
      <w:pPr>
        <w:pStyle w:val="3"/>
      </w:pPr>
      <w:bookmarkStart w:id="303" w:name="_Toc420428182"/>
      <w:bookmarkStart w:id="304" w:name="_Toc420428508"/>
      <w:r w:rsidRPr="006F529C">
        <w:lastRenderedPageBreak/>
        <w:t>日期</w:t>
      </w:r>
      <w:proofErr w:type="gramStart"/>
      <w:r w:rsidRPr="006F529C">
        <w:t>转月函数</w:t>
      </w:r>
      <w:proofErr w:type="gramEnd"/>
      <w:r w:rsidRPr="006F529C">
        <w:t xml:space="preserve">: </w:t>
      </w:r>
      <w:proofErr w:type="gramStart"/>
      <w:r w:rsidRPr="006F529C">
        <w:t>month</w:t>
      </w:r>
      <w:bookmarkEnd w:id="303"/>
      <w:bookmarkEnd w:id="304"/>
      <w:proofErr w:type="gramEnd"/>
    </w:p>
    <w:p w14:paraId="2BD8766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month</w:t>
      </w:r>
      <w:proofErr w:type="gramEnd"/>
      <w:r w:rsidRPr="006F529C">
        <w:t xml:space="preserve"> (string date)</w:t>
      </w:r>
    </w:p>
    <w:p w14:paraId="2A43567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7458CF2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返回日期中的月份。</w:t>
      </w:r>
    </w:p>
    <w:p w14:paraId="0E10B0D1" w14:textId="77777777" w:rsidR="00B04D01" w:rsidRPr="006F529C" w:rsidRDefault="00B04D01" w:rsidP="00B04D01">
      <w:r w:rsidRPr="006F529C">
        <w:t>举例：</w:t>
      </w:r>
    </w:p>
    <w:p w14:paraId="315BEFB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month('2011-12-08 10:03:01') from lxw_dual;</w:t>
      </w:r>
    </w:p>
    <w:p w14:paraId="2F07CBEC" w14:textId="77777777" w:rsidR="00B04D01" w:rsidRPr="006F529C" w:rsidRDefault="00B04D01" w:rsidP="00B04D01">
      <w:r w:rsidRPr="006F529C">
        <w:t>12</w:t>
      </w:r>
    </w:p>
    <w:p w14:paraId="5926D60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month('2011-08-08')from lxw_dual;</w:t>
      </w:r>
    </w:p>
    <w:p w14:paraId="41EEAF34" w14:textId="77777777" w:rsidR="00B04D01" w:rsidRPr="006F529C" w:rsidRDefault="00B04D01" w:rsidP="00B04D01">
      <w:r w:rsidRPr="006F529C">
        <w:t>8</w:t>
      </w:r>
    </w:p>
    <w:p w14:paraId="7CC428BE" w14:textId="2ADBBEAA" w:rsidR="00B04D01" w:rsidRPr="006F529C" w:rsidRDefault="00B04D01" w:rsidP="00EE3108">
      <w:pPr>
        <w:pStyle w:val="3"/>
      </w:pPr>
      <w:bookmarkStart w:id="305" w:name="_Toc420428183"/>
      <w:bookmarkStart w:id="306" w:name="_Toc420428509"/>
      <w:r w:rsidRPr="006F529C">
        <w:t>日期转天函数</w:t>
      </w:r>
      <w:r w:rsidRPr="006F529C">
        <w:t xml:space="preserve">: </w:t>
      </w:r>
      <w:proofErr w:type="gramStart"/>
      <w:r w:rsidRPr="006F529C">
        <w:t>day</w:t>
      </w:r>
      <w:bookmarkEnd w:id="305"/>
      <w:bookmarkEnd w:id="306"/>
      <w:proofErr w:type="gramEnd"/>
    </w:p>
    <w:p w14:paraId="0C5BEC7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day</w:t>
      </w:r>
      <w:proofErr w:type="gramEnd"/>
      <w:r w:rsidRPr="006F529C">
        <w:t xml:space="preserve"> (string date)</w:t>
      </w:r>
    </w:p>
    <w:p w14:paraId="3D8BA3B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3114817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返回日期中的天。</w:t>
      </w:r>
    </w:p>
    <w:p w14:paraId="7AB69D58" w14:textId="77777777" w:rsidR="00B04D01" w:rsidRPr="006F529C" w:rsidRDefault="00B04D01" w:rsidP="00B04D01">
      <w:r w:rsidRPr="006F529C">
        <w:t>举例：</w:t>
      </w:r>
    </w:p>
    <w:p w14:paraId="4ABF3C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day('2011-12-08 10:03:01') from lxw_dual;</w:t>
      </w:r>
    </w:p>
    <w:p w14:paraId="2576F95B" w14:textId="77777777" w:rsidR="00B04D01" w:rsidRPr="006F529C" w:rsidRDefault="00B04D01" w:rsidP="00B04D01">
      <w:r w:rsidRPr="006F529C">
        <w:t>8</w:t>
      </w:r>
    </w:p>
    <w:p w14:paraId="6048E1F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day('2011-12-24')from lxw_dual;</w:t>
      </w:r>
    </w:p>
    <w:p w14:paraId="671091C5" w14:textId="77777777" w:rsidR="00B04D01" w:rsidRPr="006F529C" w:rsidRDefault="00B04D01" w:rsidP="00B04D01">
      <w:r w:rsidRPr="006F529C">
        <w:t>24</w:t>
      </w:r>
    </w:p>
    <w:p w14:paraId="01B52DC1" w14:textId="45B78F91" w:rsidR="00B04D01" w:rsidRPr="006F529C" w:rsidRDefault="00B04D01" w:rsidP="00EE3108">
      <w:pPr>
        <w:pStyle w:val="3"/>
      </w:pPr>
      <w:bookmarkStart w:id="307" w:name="_Toc420428184"/>
      <w:bookmarkStart w:id="308" w:name="_Toc420428510"/>
      <w:r w:rsidRPr="006F529C">
        <w:t>日期转小时函数</w:t>
      </w:r>
      <w:r w:rsidRPr="006F529C">
        <w:t xml:space="preserve">: </w:t>
      </w:r>
      <w:proofErr w:type="gramStart"/>
      <w:r w:rsidRPr="006F529C">
        <w:t>hour</w:t>
      </w:r>
      <w:bookmarkEnd w:id="307"/>
      <w:bookmarkEnd w:id="308"/>
      <w:proofErr w:type="gramEnd"/>
    </w:p>
    <w:p w14:paraId="1EA8E9E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hour</w:t>
      </w:r>
      <w:proofErr w:type="gramEnd"/>
      <w:r w:rsidRPr="006F529C">
        <w:t xml:space="preserve"> (string date)</w:t>
      </w:r>
    </w:p>
    <w:p w14:paraId="512223E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5C73AD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返回日期中的小时。</w:t>
      </w:r>
    </w:p>
    <w:p w14:paraId="672A1F1A" w14:textId="77777777" w:rsidR="00B04D01" w:rsidRPr="006F529C" w:rsidRDefault="00B04D01" w:rsidP="00B04D01">
      <w:r w:rsidRPr="006F529C">
        <w:t>举例：</w:t>
      </w:r>
    </w:p>
    <w:p w14:paraId="55F81B1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hour('2011-12-08 10:03:01') from lxw_dual;</w:t>
      </w:r>
    </w:p>
    <w:p w14:paraId="2A33F163" w14:textId="77777777" w:rsidR="00B04D01" w:rsidRPr="006F529C" w:rsidRDefault="00B04D01" w:rsidP="00B04D01">
      <w:r w:rsidRPr="006F529C">
        <w:t>10</w:t>
      </w:r>
    </w:p>
    <w:p w14:paraId="25C02700" w14:textId="0CF584C2" w:rsidR="00B04D01" w:rsidRPr="006F529C" w:rsidRDefault="00B04D01" w:rsidP="00EE3108">
      <w:pPr>
        <w:pStyle w:val="3"/>
      </w:pPr>
      <w:bookmarkStart w:id="309" w:name="_Toc420428185"/>
      <w:bookmarkStart w:id="310" w:name="_Toc420428511"/>
      <w:r w:rsidRPr="006F529C">
        <w:t>日期转分钟函数</w:t>
      </w:r>
      <w:r w:rsidRPr="006F529C">
        <w:t xml:space="preserve">: </w:t>
      </w:r>
      <w:proofErr w:type="gramStart"/>
      <w:r w:rsidRPr="006F529C">
        <w:t>minute</w:t>
      </w:r>
      <w:bookmarkEnd w:id="309"/>
      <w:bookmarkEnd w:id="310"/>
      <w:proofErr w:type="gramEnd"/>
    </w:p>
    <w:p w14:paraId="57A5022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minute</w:t>
      </w:r>
      <w:proofErr w:type="gramEnd"/>
      <w:r w:rsidRPr="006F529C">
        <w:t xml:space="preserve"> (string date)</w:t>
      </w:r>
    </w:p>
    <w:p w14:paraId="7050026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487A309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返回日期中的分钟。</w:t>
      </w:r>
    </w:p>
    <w:p w14:paraId="12A80494" w14:textId="77777777" w:rsidR="00B04D01" w:rsidRPr="006F529C" w:rsidRDefault="00B04D01" w:rsidP="00B04D01">
      <w:r w:rsidRPr="006F529C">
        <w:t>举例：</w:t>
      </w:r>
    </w:p>
    <w:p w14:paraId="52C459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minute('2011-12-08 10:03:01') from lxw_dual;</w:t>
      </w:r>
    </w:p>
    <w:p w14:paraId="51B6554E" w14:textId="77777777" w:rsidR="00B04D01" w:rsidRPr="006F529C" w:rsidRDefault="00B04D01" w:rsidP="00B04D01">
      <w:r w:rsidRPr="006F529C">
        <w:t>3</w:t>
      </w:r>
    </w:p>
    <w:p w14:paraId="5AF37BE2" w14:textId="0EFA3AC7" w:rsidR="00B04D01" w:rsidRPr="006F529C" w:rsidRDefault="00B04D01" w:rsidP="00EE3108">
      <w:pPr>
        <w:pStyle w:val="3"/>
      </w:pPr>
      <w:bookmarkStart w:id="311" w:name="_Toc420428186"/>
      <w:bookmarkStart w:id="312" w:name="_Toc420428512"/>
      <w:r w:rsidRPr="006F529C">
        <w:lastRenderedPageBreak/>
        <w:t>日期转秒函数</w:t>
      </w:r>
      <w:r w:rsidRPr="006F529C">
        <w:t xml:space="preserve">: </w:t>
      </w:r>
      <w:proofErr w:type="gramStart"/>
      <w:r w:rsidRPr="006F529C">
        <w:t>second</w:t>
      </w:r>
      <w:bookmarkEnd w:id="311"/>
      <w:bookmarkEnd w:id="312"/>
      <w:proofErr w:type="gramEnd"/>
    </w:p>
    <w:p w14:paraId="49E4722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second</w:t>
      </w:r>
      <w:proofErr w:type="gramEnd"/>
      <w:r w:rsidRPr="006F529C">
        <w:t xml:space="preserve"> (string date)</w:t>
      </w:r>
    </w:p>
    <w:p w14:paraId="5BFD29D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1A3A58B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返回日期中的秒。</w:t>
      </w:r>
    </w:p>
    <w:p w14:paraId="4B6984B9" w14:textId="77777777" w:rsidR="00B04D01" w:rsidRPr="006F529C" w:rsidRDefault="00B04D01" w:rsidP="00B04D01">
      <w:r w:rsidRPr="006F529C">
        <w:t>举例：</w:t>
      </w:r>
    </w:p>
    <w:p w14:paraId="2A1581C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second('2011-12-08 10:03:01') from lxw_dual;</w:t>
      </w:r>
    </w:p>
    <w:p w14:paraId="16217216" w14:textId="77777777" w:rsidR="00B04D01" w:rsidRPr="006F529C" w:rsidRDefault="00B04D01" w:rsidP="00B04D01">
      <w:r w:rsidRPr="006F529C">
        <w:t>1</w:t>
      </w:r>
    </w:p>
    <w:p w14:paraId="1C227CF4" w14:textId="65B59DA9" w:rsidR="00B04D01" w:rsidRPr="006F529C" w:rsidRDefault="00B04D01" w:rsidP="00EE3108">
      <w:pPr>
        <w:pStyle w:val="3"/>
      </w:pPr>
      <w:bookmarkStart w:id="313" w:name="_Toc420428187"/>
      <w:bookmarkStart w:id="314" w:name="_Toc420428513"/>
      <w:r w:rsidRPr="006F529C">
        <w:t>日期转周函数</w:t>
      </w:r>
      <w:r w:rsidRPr="006F529C">
        <w:t>:</w:t>
      </w:r>
      <w:proofErr w:type="gramStart"/>
      <w:r w:rsidRPr="006F529C">
        <w:t>weekofyear</w:t>
      </w:r>
      <w:bookmarkEnd w:id="313"/>
      <w:bookmarkEnd w:id="314"/>
      <w:proofErr w:type="gramEnd"/>
    </w:p>
    <w:p w14:paraId="722050A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weekofyear</w:t>
      </w:r>
      <w:proofErr w:type="gramEnd"/>
      <w:r w:rsidRPr="006F529C">
        <w:t xml:space="preserve"> (string date)</w:t>
      </w:r>
    </w:p>
    <w:p w14:paraId="5CC27FA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CA87FBD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返回日期在当前的周数。</w:t>
      </w:r>
    </w:p>
    <w:p w14:paraId="57394D7A" w14:textId="77777777" w:rsidR="00B04D01" w:rsidRPr="006F529C" w:rsidRDefault="00B04D01" w:rsidP="00B04D01">
      <w:r w:rsidRPr="006F529C">
        <w:t>举例：</w:t>
      </w:r>
    </w:p>
    <w:p w14:paraId="4C5E16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weekofyear('2011-12-08 10:03:01') from lxw_dual;</w:t>
      </w:r>
    </w:p>
    <w:p w14:paraId="50984D53" w14:textId="77777777" w:rsidR="00B04D01" w:rsidRPr="006F529C" w:rsidRDefault="00B04D01" w:rsidP="00B04D01">
      <w:r w:rsidRPr="006F529C">
        <w:t>49</w:t>
      </w:r>
    </w:p>
    <w:p w14:paraId="7DDB539F" w14:textId="208ADFCB" w:rsidR="00B04D01" w:rsidRPr="006F529C" w:rsidRDefault="00B04D01" w:rsidP="00EE3108">
      <w:pPr>
        <w:pStyle w:val="3"/>
      </w:pPr>
      <w:bookmarkStart w:id="315" w:name="_Toc420428188"/>
      <w:bookmarkStart w:id="316" w:name="_Toc420428514"/>
      <w:r w:rsidRPr="006F529C">
        <w:t>日期比较函数</w:t>
      </w:r>
      <w:r w:rsidRPr="006F529C">
        <w:t xml:space="preserve">: </w:t>
      </w:r>
      <w:proofErr w:type="gramStart"/>
      <w:r w:rsidRPr="006F529C">
        <w:t>datediff</w:t>
      </w:r>
      <w:bookmarkEnd w:id="315"/>
      <w:bookmarkEnd w:id="316"/>
      <w:proofErr w:type="gramEnd"/>
    </w:p>
    <w:p w14:paraId="6223FF3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datediff(</w:t>
      </w:r>
      <w:proofErr w:type="gramEnd"/>
      <w:r w:rsidRPr="006F529C">
        <w:t>string enddate, string startdate)</w:t>
      </w:r>
    </w:p>
    <w:p w14:paraId="1A03800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13538794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返回结束日期减去开始日期的天数。</w:t>
      </w:r>
    </w:p>
    <w:p w14:paraId="0684F5FC" w14:textId="77777777" w:rsidR="00B04D01" w:rsidRPr="006F529C" w:rsidRDefault="00B04D01" w:rsidP="00B04D01">
      <w:r w:rsidRPr="006F529C">
        <w:t>举例：</w:t>
      </w:r>
    </w:p>
    <w:p w14:paraId="35DD876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datediff('2012-12-08','2012-05-09')from lxw_dual;</w:t>
      </w:r>
    </w:p>
    <w:p w14:paraId="0E9F9558" w14:textId="77777777" w:rsidR="00B04D01" w:rsidRPr="006F529C" w:rsidRDefault="00B04D01" w:rsidP="00B04D01">
      <w:r w:rsidRPr="006F529C">
        <w:t>213</w:t>
      </w:r>
    </w:p>
    <w:p w14:paraId="1B31032C" w14:textId="6E860392" w:rsidR="00B04D01" w:rsidRPr="006F529C" w:rsidRDefault="00B04D01" w:rsidP="00EE3108">
      <w:pPr>
        <w:pStyle w:val="3"/>
      </w:pPr>
      <w:bookmarkStart w:id="317" w:name="_Toc420428189"/>
      <w:bookmarkStart w:id="318" w:name="_Toc420428515"/>
      <w:r w:rsidRPr="006F529C">
        <w:t>日期增加函数</w:t>
      </w:r>
      <w:r w:rsidRPr="006F529C">
        <w:t>: date_add</w:t>
      </w:r>
      <w:bookmarkEnd w:id="317"/>
      <w:bookmarkEnd w:id="318"/>
    </w:p>
    <w:p w14:paraId="42537D49" w14:textId="77777777" w:rsidR="00B04D01" w:rsidRPr="006F529C" w:rsidRDefault="00B04D01" w:rsidP="00B04D01">
      <w:r w:rsidRPr="006F529C">
        <w:t>语法</w:t>
      </w:r>
      <w:r w:rsidRPr="006F529C">
        <w:t>: date_</w:t>
      </w:r>
      <w:proofErr w:type="gramStart"/>
      <w:r w:rsidRPr="006F529C">
        <w:t>add(</w:t>
      </w:r>
      <w:proofErr w:type="gramEnd"/>
      <w:r w:rsidRPr="006F529C">
        <w:t>string startdate, int days)</w:t>
      </w:r>
    </w:p>
    <w:p w14:paraId="17FA2C3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3800E60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返回开始日期</w:t>
      </w:r>
      <w:r w:rsidRPr="006F529C">
        <w:t>startdate</w:t>
      </w:r>
      <w:r w:rsidRPr="006F529C">
        <w:t>增加</w:t>
      </w:r>
      <w:r w:rsidRPr="006F529C">
        <w:t>days</w:t>
      </w:r>
      <w:r w:rsidRPr="006F529C">
        <w:t>天后的日期。</w:t>
      </w:r>
    </w:p>
    <w:p w14:paraId="12B48080" w14:textId="77777777" w:rsidR="00B04D01" w:rsidRPr="006F529C" w:rsidRDefault="00B04D01" w:rsidP="00B04D01">
      <w:r w:rsidRPr="006F529C">
        <w:t>举例：</w:t>
      </w:r>
    </w:p>
    <w:p w14:paraId="31B2594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date_add('2012-12-08',10)from lxw_dual;</w:t>
      </w:r>
    </w:p>
    <w:p w14:paraId="2218147F" w14:textId="77777777" w:rsidR="00B04D01" w:rsidRPr="006F529C" w:rsidRDefault="00B04D01" w:rsidP="00B04D01">
      <w:r w:rsidRPr="006F529C">
        <w:t>2012-12-18</w:t>
      </w:r>
    </w:p>
    <w:p w14:paraId="10D710D9" w14:textId="519C31F5" w:rsidR="00B04D01" w:rsidRPr="006F529C" w:rsidRDefault="00B04D01" w:rsidP="00EE3108">
      <w:pPr>
        <w:pStyle w:val="3"/>
      </w:pPr>
      <w:bookmarkStart w:id="319" w:name="_Toc420428190"/>
      <w:bookmarkStart w:id="320" w:name="_Toc420428516"/>
      <w:r w:rsidRPr="006F529C">
        <w:t>日期减少函数</w:t>
      </w:r>
      <w:r w:rsidRPr="006F529C">
        <w:t>: date_sub</w:t>
      </w:r>
      <w:bookmarkEnd w:id="319"/>
      <w:bookmarkEnd w:id="320"/>
    </w:p>
    <w:p w14:paraId="25AE1DF7" w14:textId="77777777" w:rsidR="00B04D01" w:rsidRPr="006F529C" w:rsidRDefault="00B04D01" w:rsidP="00B04D01">
      <w:r w:rsidRPr="006F529C">
        <w:t>语法</w:t>
      </w:r>
      <w:r w:rsidRPr="006F529C">
        <w:t>: date_sub (string startdate, int days)</w:t>
      </w:r>
    </w:p>
    <w:p w14:paraId="23C04AF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309F04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返回开始日期</w:t>
      </w:r>
      <w:r w:rsidRPr="006F529C">
        <w:t>startdate</w:t>
      </w:r>
      <w:r w:rsidRPr="006F529C">
        <w:t>减少</w:t>
      </w:r>
      <w:r w:rsidRPr="006F529C">
        <w:t>days</w:t>
      </w:r>
      <w:r w:rsidRPr="006F529C">
        <w:t>天后的日期。</w:t>
      </w:r>
    </w:p>
    <w:p w14:paraId="4F54A7BE" w14:textId="77777777" w:rsidR="00B04D01" w:rsidRPr="006F529C" w:rsidRDefault="00B04D01" w:rsidP="00B04D01">
      <w:r w:rsidRPr="006F529C">
        <w:lastRenderedPageBreak/>
        <w:t>举例：</w:t>
      </w:r>
    </w:p>
    <w:p w14:paraId="7DB401D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date_sub('2012-12-08',10)from lxw_dual;</w:t>
      </w:r>
    </w:p>
    <w:p w14:paraId="7DB73219" w14:textId="77777777" w:rsidR="00B04D01" w:rsidRPr="006F529C" w:rsidRDefault="00B04D01" w:rsidP="00B04D01">
      <w:r w:rsidRPr="006F529C">
        <w:t>2012-11-28</w:t>
      </w:r>
    </w:p>
    <w:p w14:paraId="345EC355" w14:textId="77777777" w:rsidR="00EE3108" w:rsidRDefault="00B04D01" w:rsidP="00EE3108">
      <w:pPr>
        <w:pStyle w:val="2"/>
      </w:pPr>
      <w:bookmarkStart w:id="321" w:name="_Toc420428191"/>
      <w:bookmarkStart w:id="322" w:name="_Toc420428517"/>
      <w:r w:rsidRPr="006F529C">
        <w:t>条件函数</w:t>
      </w:r>
      <w:bookmarkEnd w:id="321"/>
      <w:bookmarkEnd w:id="322"/>
    </w:p>
    <w:p w14:paraId="7809F4AC" w14:textId="25BF62D4" w:rsidR="00B04D01" w:rsidRPr="006F529C" w:rsidRDefault="00B04D01" w:rsidP="00EE3108">
      <w:pPr>
        <w:pStyle w:val="3"/>
      </w:pPr>
      <w:bookmarkStart w:id="323" w:name="_Toc420428192"/>
      <w:bookmarkStart w:id="324" w:name="_Toc420428518"/>
      <w:r w:rsidRPr="006F529C">
        <w:t>If</w:t>
      </w:r>
      <w:r w:rsidRPr="006F529C">
        <w:t>函数</w:t>
      </w:r>
      <w:r w:rsidRPr="006F529C">
        <w:t xml:space="preserve">: </w:t>
      </w:r>
      <w:proofErr w:type="gramStart"/>
      <w:r w:rsidRPr="006F529C">
        <w:t>if</w:t>
      </w:r>
      <w:bookmarkEnd w:id="323"/>
      <w:bookmarkEnd w:id="324"/>
      <w:proofErr w:type="gramEnd"/>
    </w:p>
    <w:p w14:paraId="30FC539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if(</w:t>
      </w:r>
      <w:proofErr w:type="gramEnd"/>
      <w:r w:rsidRPr="006F529C">
        <w:t>boolean testCondition, T valueTrue, T valueFalseOrNull)</w:t>
      </w:r>
    </w:p>
    <w:p w14:paraId="5B205B84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0363BA9D" w14:textId="77777777" w:rsidR="00B04D01" w:rsidRPr="006F529C" w:rsidRDefault="00B04D01" w:rsidP="00B04D01">
      <w:r w:rsidRPr="006F529C">
        <w:t>说明</w:t>
      </w:r>
      <w:r w:rsidRPr="006F529C">
        <w:t>:  </w:t>
      </w:r>
      <w:r w:rsidRPr="006F529C">
        <w:t>当条件</w:t>
      </w:r>
      <w:r w:rsidRPr="006F529C">
        <w:t>testCondition</w:t>
      </w:r>
      <w:r w:rsidRPr="006F529C">
        <w:t>为</w:t>
      </w:r>
      <w:r w:rsidRPr="006F529C">
        <w:t>TRUE</w:t>
      </w:r>
      <w:r w:rsidRPr="006F529C">
        <w:t>时，返回</w:t>
      </w:r>
      <w:r w:rsidRPr="006F529C">
        <w:t>valueTrue</w:t>
      </w:r>
      <w:r w:rsidRPr="006F529C">
        <w:t>；否则返回</w:t>
      </w:r>
      <w:r w:rsidRPr="006F529C">
        <w:t>valueFalseOrNull</w:t>
      </w:r>
    </w:p>
    <w:p w14:paraId="23FABC7A" w14:textId="77777777" w:rsidR="00B04D01" w:rsidRPr="006F529C" w:rsidRDefault="00B04D01" w:rsidP="00B04D01">
      <w:r w:rsidRPr="006F529C">
        <w:t>举例：</w:t>
      </w:r>
    </w:p>
    <w:p w14:paraId="651D6AE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if(1=2,100,200) from lxw_dual;</w:t>
      </w:r>
    </w:p>
    <w:p w14:paraId="349C5221" w14:textId="77777777" w:rsidR="00B04D01" w:rsidRPr="006F529C" w:rsidRDefault="00B04D01" w:rsidP="00B04D01">
      <w:r w:rsidRPr="006F529C">
        <w:t>200</w:t>
      </w:r>
    </w:p>
    <w:p w14:paraId="6C0786C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if(1=1,100,200) from lxw_dual;</w:t>
      </w:r>
    </w:p>
    <w:p w14:paraId="77C9F1AE" w14:textId="77777777" w:rsidR="00B04D01" w:rsidRPr="006F529C" w:rsidRDefault="00B04D01" w:rsidP="00B04D01">
      <w:r w:rsidRPr="006F529C">
        <w:t>100</w:t>
      </w:r>
    </w:p>
    <w:p w14:paraId="19499062" w14:textId="2D2C4369" w:rsidR="00B04D01" w:rsidRPr="006F529C" w:rsidRDefault="00B04D01" w:rsidP="00EE3108">
      <w:pPr>
        <w:pStyle w:val="3"/>
      </w:pPr>
      <w:bookmarkStart w:id="325" w:name="_Toc420428193"/>
      <w:bookmarkStart w:id="326" w:name="_Toc420428519"/>
      <w:r w:rsidRPr="006F529C">
        <w:t>非空查找函数</w:t>
      </w:r>
      <w:r w:rsidRPr="006F529C">
        <w:t>: COALESCE</w:t>
      </w:r>
      <w:bookmarkEnd w:id="325"/>
      <w:bookmarkEnd w:id="326"/>
    </w:p>
    <w:p w14:paraId="3634AFE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COALESCE(</w:t>
      </w:r>
      <w:proofErr w:type="gramEnd"/>
      <w:r w:rsidRPr="006F529C">
        <w:t>T v1, T v2, …)</w:t>
      </w:r>
    </w:p>
    <w:p w14:paraId="1E4E1D5F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35C98C2C" w14:textId="77777777" w:rsidR="00B04D01" w:rsidRPr="006F529C" w:rsidRDefault="00B04D01" w:rsidP="00B04D01">
      <w:r w:rsidRPr="006F529C">
        <w:t>说明</w:t>
      </w:r>
      <w:r w:rsidRPr="006F529C">
        <w:t>:  </w:t>
      </w:r>
      <w:r w:rsidRPr="006F529C">
        <w:t>返回参数中的第一个非空值；如果所有值都为</w:t>
      </w:r>
      <w:r w:rsidRPr="006F529C">
        <w:t>NULL</w:t>
      </w:r>
      <w:r w:rsidRPr="006F529C">
        <w:t>，那么返回</w:t>
      </w:r>
      <w:r w:rsidRPr="006F529C">
        <w:t>NULL</w:t>
      </w:r>
    </w:p>
    <w:p w14:paraId="1013327A" w14:textId="77777777" w:rsidR="00B04D01" w:rsidRPr="006F529C" w:rsidRDefault="00B04D01" w:rsidP="00B04D01">
      <w:r w:rsidRPr="006F529C">
        <w:t>举例：</w:t>
      </w:r>
    </w:p>
    <w:p w14:paraId="4B84388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COALESCE(null,'100','50′) from lxw_dual;</w:t>
      </w:r>
    </w:p>
    <w:p w14:paraId="2A797474" w14:textId="77777777" w:rsidR="00B04D01" w:rsidRPr="006F529C" w:rsidRDefault="00B04D01" w:rsidP="00B04D01">
      <w:r w:rsidRPr="006F529C">
        <w:t>100</w:t>
      </w:r>
    </w:p>
    <w:p w14:paraId="10753EB7" w14:textId="7C31BBAE" w:rsidR="00B04D01" w:rsidRPr="006F529C" w:rsidRDefault="00B04D01" w:rsidP="00EE3108">
      <w:pPr>
        <w:pStyle w:val="3"/>
      </w:pPr>
      <w:bookmarkStart w:id="327" w:name="_Toc420428194"/>
      <w:bookmarkStart w:id="328" w:name="_Toc420428520"/>
      <w:r w:rsidRPr="006F529C">
        <w:t>条件判断函数：</w:t>
      </w:r>
      <w:r w:rsidRPr="006F529C">
        <w:t>CASE</w:t>
      </w:r>
      <w:bookmarkEnd w:id="327"/>
      <w:bookmarkEnd w:id="328"/>
    </w:p>
    <w:p w14:paraId="7CF3AB46" w14:textId="77777777" w:rsidR="00B04D01" w:rsidRPr="006F529C" w:rsidRDefault="00B04D01" w:rsidP="00B04D01">
      <w:r w:rsidRPr="006F529C">
        <w:t>语法</w:t>
      </w:r>
      <w:r w:rsidRPr="006F529C">
        <w:t>: CASE a WHEN b THEN c [WHEN d THEN e]* [ELSE f] END</w:t>
      </w:r>
    </w:p>
    <w:p w14:paraId="2AFE907F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02FA198E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等于</w:t>
      </w:r>
      <w:r w:rsidRPr="006F529C">
        <w:t>b</w:t>
      </w:r>
      <w:r w:rsidRPr="006F529C">
        <w:t>，那么返回</w:t>
      </w:r>
      <w:r w:rsidRPr="006F529C">
        <w:t>c</w:t>
      </w:r>
      <w:r w:rsidRPr="006F529C">
        <w:t>；如果</w:t>
      </w:r>
      <w:r w:rsidRPr="006F529C">
        <w:t>a</w:t>
      </w:r>
      <w:r w:rsidRPr="006F529C">
        <w:t>等于</w:t>
      </w:r>
      <w:r w:rsidRPr="006F529C">
        <w:t>d</w:t>
      </w:r>
      <w:r w:rsidRPr="006F529C">
        <w:t>，那么返回</w:t>
      </w:r>
      <w:r w:rsidRPr="006F529C">
        <w:t>e</w:t>
      </w:r>
      <w:r w:rsidRPr="006F529C">
        <w:t>；否则返回</w:t>
      </w:r>
      <w:r w:rsidRPr="006F529C">
        <w:t>f</w:t>
      </w:r>
    </w:p>
    <w:p w14:paraId="4FB2FFA7" w14:textId="77777777" w:rsidR="00B04D01" w:rsidRPr="006F529C" w:rsidRDefault="00B04D01" w:rsidP="00B04D01">
      <w:r w:rsidRPr="006F529C">
        <w:t>举例：</w:t>
      </w:r>
    </w:p>
    <w:p w14:paraId="210683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100 when 50 then 'tom' when 100 then 'mary'else 'tim' end from lxw_dual;</w:t>
      </w:r>
    </w:p>
    <w:p w14:paraId="11FB7A63" w14:textId="77777777" w:rsidR="00B04D01" w:rsidRPr="006F529C" w:rsidRDefault="00B04D01" w:rsidP="00B04D01">
      <w:proofErr w:type="gramStart"/>
      <w:r w:rsidRPr="006F529C">
        <w:t>mary</w:t>
      </w:r>
      <w:proofErr w:type="gramEnd"/>
    </w:p>
    <w:p w14:paraId="7792E7C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200 when 50 then 'tom' when 100 then 'mary'else 'tim' end from lxw_dual;</w:t>
      </w:r>
    </w:p>
    <w:p w14:paraId="59D39A62" w14:textId="77777777" w:rsidR="00B04D01" w:rsidRPr="006F529C" w:rsidRDefault="00B04D01" w:rsidP="00B04D01">
      <w:proofErr w:type="gramStart"/>
      <w:r w:rsidRPr="006F529C">
        <w:t>tim</w:t>
      </w:r>
      <w:proofErr w:type="gramEnd"/>
    </w:p>
    <w:p w14:paraId="25D685A2" w14:textId="7B1A903C" w:rsidR="00B04D01" w:rsidRPr="006F529C" w:rsidRDefault="00B04D01" w:rsidP="00EE3108">
      <w:pPr>
        <w:pStyle w:val="3"/>
      </w:pPr>
      <w:bookmarkStart w:id="329" w:name="_Toc420428195"/>
      <w:bookmarkStart w:id="330" w:name="_Toc420428521"/>
      <w:r w:rsidRPr="006F529C">
        <w:t>条件判断函数：</w:t>
      </w:r>
      <w:r w:rsidRPr="006F529C">
        <w:t>CASE</w:t>
      </w:r>
      <w:bookmarkEnd w:id="329"/>
      <w:bookmarkEnd w:id="330"/>
    </w:p>
    <w:p w14:paraId="31D15E23" w14:textId="77777777" w:rsidR="00B04D01" w:rsidRPr="006F529C" w:rsidRDefault="00B04D01" w:rsidP="00B04D01">
      <w:r w:rsidRPr="006F529C">
        <w:t>语法</w:t>
      </w:r>
      <w:r w:rsidRPr="006F529C">
        <w:t>: CASE WHEN a THEN b [WHEN c THEN d]* [ELSE e] END</w:t>
      </w:r>
    </w:p>
    <w:p w14:paraId="481526BA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6E7B8862" w14:textId="77777777" w:rsidR="00B04D01" w:rsidRPr="006F529C" w:rsidRDefault="00B04D01" w:rsidP="00B04D01">
      <w:r w:rsidRPr="006F529C">
        <w:lastRenderedPageBreak/>
        <w:t>说明：如果</w:t>
      </w:r>
      <w:r w:rsidRPr="006F529C">
        <w:t>a</w:t>
      </w:r>
      <w:r w:rsidRPr="006F529C">
        <w:t>为</w:t>
      </w:r>
      <w:r w:rsidRPr="006F529C">
        <w:t>TRUE,</w:t>
      </w:r>
      <w:r w:rsidRPr="006F529C">
        <w:t>则返回</w:t>
      </w:r>
      <w:r w:rsidRPr="006F529C">
        <w:t>b</w:t>
      </w:r>
      <w:r w:rsidRPr="006F529C">
        <w:t>；如果</w:t>
      </w:r>
      <w:r w:rsidRPr="006F529C">
        <w:t>c</w:t>
      </w:r>
      <w:r w:rsidRPr="006F529C">
        <w:t>为</w:t>
      </w:r>
      <w:r w:rsidRPr="006F529C">
        <w:t>TRUE</w:t>
      </w:r>
      <w:r w:rsidRPr="006F529C">
        <w:t>，则返回</w:t>
      </w:r>
      <w:r w:rsidRPr="006F529C">
        <w:t>d</w:t>
      </w:r>
      <w:r w:rsidRPr="006F529C">
        <w:t>；否则返回</w:t>
      </w:r>
      <w:r w:rsidRPr="006F529C">
        <w:t>e</w:t>
      </w:r>
    </w:p>
    <w:p w14:paraId="142BF723" w14:textId="77777777" w:rsidR="00B04D01" w:rsidRPr="006F529C" w:rsidRDefault="00B04D01" w:rsidP="00B04D01">
      <w:r w:rsidRPr="006F529C">
        <w:t>举例：</w:t>
      </w:r>
    </w:p>
    <w:p w14:paraId="75B4C3F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when 1=2 then 'tom' when 2=2 then 'mary' else'tim' end from lxw_dual;</w:t>
      </w:r>
    </w:p>
    <w:p w14:paraId="32CEDB29" w14:textId="77777777" w:rsidR="00B04D01" w:rsidRPr="006F529C" w:rsidRDefault="00B04D01" w:rsidP="00B04D01">
      <w:proofErr w:type="gramStart"/>
      <w:r w:rsidRPr="006F529C">
        <w:t>mary</w:t>
      </w:r>
      <w:proofErr w:type="gramEnd"/>
    </w:p>
    <w:p w14:paraId="44BA74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when 1=1 then 'tom' when 2=2 then 'mary' else'tim' end from lxw_dual;</w:t>
      </w:r>
    </w:p>
    <w:p w14:paraId="400AE2F1" w14:textId="77777777" w:rsidR="00B04D01" w:rsidRPr="006F529C" w:rsidRDefault="00B04D01" w:rsidP="00B04D01">
      <w:proofErr w:type="gramStart"/>
      <w:r w:rsidRPr="006F529C">
        <w:t>tom</w:t>
      </w:r>
      <w:proofErr w:type="gramEnd"/>
    </w:p>
    <w:p w14:paraId="587A654F" w14:textId="77777777" w:rsidR="00EE3108" w:rsidRDefault="00B04D01" w:rsidP="00EE3108">
      <w:pPr>
        <w:pStyle w:val="2"/>
      </w:pPr>
      <w:bookmarkStart w:id="331" w:name="_Toc420428196"/>
      <w:bookmarkStart w:id="332" w:name="_Toc420428522"/>
      <w:r w:rsidRPr="006F529C">
        <w:t>字符串函数</w:t>
      </w:r>
      <w:bookmarkEnd w:id="331"/>
      <w:bookmarkEnd w:id="332"/>
    </w:p>
    <w:p w14:paraId="7CB0FEA8" w14:textId="4A53A3EC" w:rsidR="00B04D01" w:rsidRPr="006F529C" w:rsidRDefault="00B04D01" w:rsidP="00EE3108">
      <w:pPr>
        <w:pStyle w:val="3"/>
      </w:pPr>
      <w:bookmarkStart w:id="333" w:name="_Toc420428197"/>
      <w:bookmarkStart w:id="334" w:name="_Toc420428523"/>
      <w:r w:rsidRPr="006F529C">
        <w:t>字符串长度函数：</w:t>
      </w:r>
      <w:proofErr w:type="gramStart"/>
      <w:r w:rsidRPr="006F529C">
        <w:t>length</w:t>
      </w:r>
      <w:bookmarkEnd w:id="333"/>
      <w:bookmarkEnd w:id="334"/>
      <w:proofErr w:type="gramEnd"/>
    </w:p>
    <w:p w14:paraId="2D265B55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length(</w:t>
      </w:r>
      <w:proofErr w:type="gramEnd"/>
      <w:r w:rsidRPr="006F529C">
        <w:t>string A)</w:t>
      </w:r>
    </w:p>
    <w:p w14:paraId="338A9FB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681E5FDC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的长度</w:t>
      </w:r>
    </w:p>
    <w:p w14:paraId="70506B16" w14:textId="77777777" w:rsidR="00B04D01" w:rsidRPr="006F529C" w:rsidRDefault="00B04D01" w:rsidP="00B04D01">
      <w:r w:rsidRPr="006F529C">
        <w:t>举例：</w:t>
      </w:r>
    </w:p>
    <w:p w14:paraId="582927F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length('abcedfg') from lxw_dual;</w:t>
      </w:r>
    </w:p>
    <w:p w14:paraId="3DEF5466" w14:textId="77777777" w:rsidR="00B04D01" w:rsidRPr="006F529C" w:rsidRDefault="00B04D01" w:rsidP="00B04D01">
      <w:r w:rsidRPr="006F529C">
        <w:t>7</w:t>
      </w:r>
    </w:p>
    <w:p w14:paraId="218597D6" w14:textId="35E6640B" w:rsidR="00B04D01" w:rsidRPr="006F529C" w:rsidRDefault="00B04D01" w:rsidP="00EE3108">
      <w:pPr>
        <w:pStyle w:val="3"/>
      </w:pPr>
      <w:bookmarkStart w:id="335" w:name="_Toc420428198"/>
      <w:bookmarkStart w:id="336" w:name="_Toc420428524"/>
      <w:r w:rsidRPr="006F529C">
        <w:t>字符串反转函数：</w:t>
      </w:r>
      <w:proofErr w:type="gramStart"/>
      <w:r w:rsidRPr="006F529C">
        <w:t>reverse</w:t>
      </w:r>
      <w:bookmarkEnd w:id="335"/>
      <w:bookmarkEnd w:id="336"/>
      <w:proofErr w:type="gramEnd"/>
    </w:p>
    <w:p w14:paraId="1D1EAAD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reverse(</w:t>
      </w:r>
      <w:proofErr w:type="gramEnd"/>
      <w:r w:rsidRPr="006F529C">
        <w:t>string A)</w:t>
      </w:r>
    </w:p>
    <w:p w14:paraId="3C8D83A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C006D52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的反转结果</w:t>
      </w:r>
    </w:p>
    <w:p w14:paraId="576E997C" w14:textId="77777777" w:rsidR="00B04D01" w:rsidRPr="006F529C" w:rsidRDefault="00B04D01" w:rsidP="00B04D01">
      <w:r w:rsidRPr="006F529C">
        <w:t>举例：</w:t>
      </w:r>
    </w:p>
    <w:p w14:paraId="49031A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reverse(abcedfg’) from lxw_dual;</w:t>
      </w:r>
    </w:p>
    <w:p w14:paraId="17288591" w14:textId="77777777" w:rsidR="00B04D01" w:rsidRPr="006F529C" w:rsidRDefault="00B04D01" w:rsidP="00B04D01">
      <w:proofErr w:type="gramStart"/>
      <w:r w:rsidRPr="006F529C">
        <w:t>gfdecba</w:t>
      </w:r>
      <w:proofErr w:type="gramEnd"/>
    </w:p>
    <w:p w14:paraId="0898C3A7" w14:textId="1A9DBC21" w:rsidR="00B04D01" w:rsidRPr="006F529C" w:rsidRDefault="00B04D01" w:rsidP="00EE3108">
      <w:pPr>
        <w:pStyle w:val="3"/>
      </w:pPr>
      <w:bookmarkStart w:id="337" w:name="_Toc420428199"/>
      <w:bookmarkStart w:id="338" w:name="_Toc420428525"/>
      <w:r w:rsidRPr="006F529C">
        <w:t>字符串连接函数：</w:t>
      </w:r>
      <w:proofErr w:type="gramStart"/>
      <w:r w:rsidRPr="006F529C">
        <w:t>concat</w:t>
      </w:r>
      <w:bookmarkEnd w:id="337"/>
      <w:bookmarkEnd w:id="338"/>
      <w:proofErr w:type="gramEnd"/>
    </w:p>
    <w:p w14:paraId="6796851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concat(</w:t>
      </w:r>
      <w:proofErr w:type="gramEnd"/>
      <w:r w:rsidRPr="006F529C">
        <w:t>string A, string B…)</w:t>
      </w:r>
    </w:p>
    <w:p w14:paraId="147C3EF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D873B86" w14:textId="77777777" w:rsidR="00B04D01" w:rsidRPr="006F529C" w:rsidRDefault="00B04D01" w:rsidP="00B04D01">
      <w:r w:rsidRPr="006F529C">
        <w:t>说明：返回输入字符串连接后的结果，支持任意</w:t>
      </w:r>
      <w:proofErr w:type="gramStart"/>
      <w:r w:rsidRPr="006F529C">
        <w:t>个</w:t>
      </w:r>
      <w:proofErr w:type="gramEnd"/>
      <w:r w:rsidRPr="006F529C">
        <w:t>输入字符串</w:t>
      </w:r>
    </w:p>
    <w:p w14:paraId="480388AD" w14:textId="77777777" w:rsidR="00B04D01" w:rsidRPr="006F529C" w:rsidRDefault="00B04D01" w:rsidP="00B04D01">
      <w:r w:rsidRPr="006F529C">
        <w:t>举例：</w:t>
      </w:r>
    </w:p>
    <w:p w14:paraId="4A9F3E9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concat(‘abc’,'def’,'gh’) from lxw_dual;</w:t>
      </w:r>
    </w:p>
    <w:p w14:paraId="5A304C31" w14:textId="77777777" w:rsidR="00B04D01" w:rsidRPr="006F529C" w:rsidRDefault="00B04D01" w:rsidP="00B04D01">
      <w:proofErr w:type="gramStart"/>
      <w:r w:rsidRPr="006F529C">
        <w:t>abcdefgh</w:t>
      </w:r>
      <w:proofErr w:type="gramEnd"/>
    </w:p>
    <w:p w14:paraId="09E7D5E3" w14:textId="4E39586E" w:rsidR="00B04D01" w:rsidRPr="006F529C" w:rsidRDefault="00B04D01" w:rsidP="00EE3108">
      <w:pPr>
        <w:pStyle w:val="3"/>
      </w:pPr>
      <w:bookmarkStart w:id="339" w:name="_Toc420428200"/>
      <w:bookmarkStart w:id="340" w:name="_Toc420428526"/>
      <w:r w:rsidRPr="006F529C">
        <w:t>带分隔符字符串连接函数：</w:t>
      </w:r>
      <w:r w:rsidRPr="006F529C">
        <w:t>concat_ws</w:t>
      </w:r>
      <w:bookmarkEnd w:id="339"/>
      <w:bookmarkEnd w:id="340"/>
    </w:p>
    <w:p w14:paraId="1E051007" w14:textId="77777777" w:rsidR="00B04D01" w:rsidRPr="006F529C" w:rsidRDefault="00B04D01" w:rsidP="00B04D01">
      <w:r w:rsidRPr="006F529C">
        <w:t>语法</w:t>
      </w:r>
      <w:r w:rsidRPr="006F529C">
        <w:t>: concat_</w:t>
      </w:r>
      <w:proofErr w:type="gramStart"/>
      <w:r w:rsidRPr="006F529C">
        <w:t>ws(</w:t>
      </w:r>
      <w:proofErr w:type="gramEnd"/>
      <w:r w:rsidRPr="006F529C">
        <w:t>string SEP, string A, string B…)</w:t>
      </w:r>
    </w:p>
    <w:p w14:paraId="4344969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3952D61C" w14:textId="77777777" w:rsidR="00B04D01" w:rsidRPr="006F529C" w:rsidRDefault="00B04D01" w:rsidP="00B04D01">
      <w:r w:rsidRPr="006F529C">
        <w:t>说明：返回输入字符串连接后的结果，</w:t>
      </w:r>
      <w:r w:rsidRPr="006F529C">
        <w:t>SEP</w:t>
      </w:r>
      <w:r w:rsidRPr="006F529C">
        <w:t>表示各个字符串间的分隔符</w:t>
      </w:r>
    </w:p>
    <w:p w14:paraId="39ECB82E" w14:textId="77777777" w:rsidR="00B04D01" w:rsidRPr="006F529C" w:rsidRDefault="00B04D01" w:rsidP="00B04D01">
      <w:r w:rsidRPr="006F529C">
        <w:lastRenderedPageBreak/>
        <w:t>举例：</w:t>
      </w:r>
    </w:p>
    <w:p w14:paraId="4962858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concat_ws(',','abc','def','gh') from lxw_dual;</w:t>
      </w:r>
    </w:p>
    <w:p w14:paraId="63A9EE40" w14:textId="77777777" w:rsidR="00B04D01" w:rsidRPr="006F529C" w:rsidRDefault="00B04D01" w:rsidP="00B04D01">
      <w:proofErr w:type="gramStart"/>
      <w:r w:rsidRPr="006F529C">
        <w:t>abc,</w:t>
      </w:r>
      <w:proofErr w:type="gramEnd"/>
      <w:r w:rsidRPr="006F529C">
        <w:t>def,gh</w:t>
      </w:r>
    </w:p>
    <w:p w14:paraId="0925F567" w14:textId="72D5D6CB" w:rsidR="00B04D01" w:rsidRPr="006F529C" w:rsidRDefault="00B04D01" w:rsidP="00EE3108">
      <w:pPr>
        <w:pStyle w:val="3"/>
      </w:pPr>
      <w:bookmarkStart w:id="341" w:name="_Toc420428201"/>
      <w:bookmarkStart w:id="342" w:name="_Toc420428527"/>
      <w:r w:rsidRPr="006F529C">
        <w:t>字符串截取函数：</w:t>
      </w:r>
      <w:proofErr w:type="gramStart"/>
      <w:r w:rsidRPr="006F529C">
        <w:t>substr,</w:t>
      </w:r>
      <w:proofErr w:type="gramEnd"/>
      <w:r w:rsidRPr="006F529C">
        <w:t>substring</w:t>
      </w:r>
      <w:bookmarkEnd w:id="341"/>
      <w:bookmarkEnd w:id="342"/>
    </w:p>
    <w:p w14:paraId="1044365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substr(</w:t>
      </w:r>
      <w:proofErr w:type="gramEnd"/>
      <w:r w:rsidRPr="006F529C">
        <w:t>string A, int start),substring(string A, int start)</w:t>
      </w:r>
    </w:p>
    <w:p w14:paraId="23E4FA0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2598DC8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从</w:t>
      </w:r>
      <w:r w:rsidRPr="006F529C">
        <w:t>start</w:t>
      </w:r>
      <w:r w:rsidRPr="006F529C">
        <w:t>位置到结尾的字符串</w:t>
      </w:r>
    </w:p>
    <w:p w14:paraId="60A0E8F4" w14:textId="77777777" w:rsidR="00B04D01" w:rsidRPr="006F529C" w:rsidRDefault="00B04D01" w:rsidP="00B04D01">
      <w:r w:rsidRPr="006F529C">
        <w:t>举例：</w:t>
      </w:r>
    </w:p>
    <w:p w14:paraId="1815B46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substr('abcde',3) from lxw_dual;</w:t>
      </w:r>
    </w:p>
    <w:p w14:paraId="13B7A6FF" w14:textId="77777777" w:rsidR="00B04D01" w:rsidRPr="006F529C" w:rsidRDefault="00B04D01" w:rsidP="00B04D01">
      <w:proofErr w:type="gramStart"/>
      <w:r w:rsidRPr="006F529C">
        <w:t>cde</w:t>
      </w:r>
      <w:proofErr w:type="gramEnd"/>
    </w:p>
    <w:p w14:paraId="078E3F9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substring('abcde',3) from lxw_dual;</w:t>
      </w:r>
    </w:p>
    <w:p w14:paraId="772AF545" w14:textId="77777777" w:rsidR="00B04D01" w:rsidRPr="006F529C" w:rsidRDefault="00B04D01" w:rsidP="00B04D01">
      <w:proofErr w:type="gramStart"/>
      <w:r w:rsidRPr="006F529C">
        <w:t>cde</w:t>
      </w:r>
      <w:proofErr w:type="gramEnd"/>
    </w:p>
    <w:p w14:paraId="461061B6" w14:textId="77777777" w:rsidR="00B04D01" w:rsidRPr="006F529C" w:rsidRDefault="00B04D01" w:rsidP="00B04D01">
      <w:r w:rsidRPr="006F529C">
        <w:t>hive&gt;  selectsubstr('abcde',-1) from lxw_dual;  </w:t>
      </w:r>
      <w:r w:rsidRPr="006F529C">
        <w:t>（和</w:t>
      </w:r>
      <w:r w:rsidRPr="006F529C">
        <w:t>ORACLE</w:t>
      </w:r>
      <w:r w:rsidRPr="006F529C">
        <w:t>相同）</w:t>
      </w:r>
    </w:p>
    <w:p w14:paraId="7D815084" w14:textId="77777777" w:rsidR="00B04D01" w:rsidRPr="006F529C" w:rsidRDefault="00B04D01" w:rsidP="00B04D01">
      <w:proofErr w:type="gramStart"/>
      <w:r w:rsidRPr="006F529C">
        <w:t>e</w:t>
      </w:r>
      <w:proofErr w:type="gramEnd"/>
    </w:p>
    <w:p w14:paraId="64FACA24" w14:textId="7D3284BA" w:rsidR="00B04D01" w:rsidRPr="006F529C" w:rsidRDefault="00B04D01" w:rsidP="00EE3108">
      <w:pPr>
        <w:pStyle w:val="3"/>
      </w:pPr>
      <w:bookmarkStart w:id="343" w:name="_Toc420428202"/>
      <w:bookmarkStart w:id="344" w:name="_Toc420428528"/>
      <w:r w:rsidRPr="006F529C">
        <w:t>字符串截取函数：</w:t>
      </w:r>
      <w:proofErr w:type="gramStart"/>
      <w:r w:rsidRPr="006F529C">
        <w:t>substr,</w:t>
      </w:r>
      <w:proofErr w:type="gramEnd"/>
      <w:r w:rsidRPr="006F529C">
        <w:t>substring</w:t>
      </w:r>
      <w:bookmarkEnd w:id="343"/>
      <w:bookmarkEnd w:id="344"/>
    </w:p>
    <w:p w14:paraId="0429C06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substr(</w:t>
      </w:r>
      <w:proofErr w:type="gramEnd"/>
      <w:r w:rsidRPr="006F529C">
        <w:t>string A, int start, int len),substring(string A, intstart, int len)</w:t>
      </w:r>
    </w:p>
    <w:p w14:paraId="50C672B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682C1E76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从</w:t>
      </w:r>
      <w:r w:rsidRPr="006F529C">
        <w:t>start</w:t>
      </w:r>
      <w:r w:rsidRPr="006F529C">
        <w:t>位置开始，长度为</w:t>
      </w:r>
      <w:r w:rsidRPr="006F529C">
        <w:t>len</w:t>
      </w:r>
      <w:r w:rsidRPr="006F529C">
        <w:t>的字符串</w:t>
      </w:r>
    </w:p>
    <w:p w14:paraId="7F998D59" w14:textId="77777777" w:rsidR="00B04D01" w:rsidRPr="006F529C" w:rsidRDefault="00B04D01" w:rsidP="00B04D01">
      <w:r w:rsidRPr="006F529C">
        <w:t>举例：</w:t>
      </w:r>
    </w:p>
    <w:p w14:paraId="40D092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substr('abcde',3,2) from lxw_dual;</w:t>
      </w:r>
    </w:p>
    <w:p w14:paraId="1C924759" w14:textId="77777777" w:rsidR="00B04D01" w:rsidRPr="006F529C" w:rsidRDefault="00B04D01" w:rsidP="00B04D01">
      <w:proofErr w:type="gramStart"/>
      <w:r w:rsidRPr="006F529C">
        <w:t>cd</w:t>
      </w:r>
      <w:proofErr w:type="gramEnd"/>
    </w:p>
    <w:p w14:paraId="32C7CFF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substring('abcde',3,2) from lxw_dual;</w:t>
      </w:r>
    </w:p>
    <w:p w14:paraId="36810347" w14:textId="77777777" w:rsidR="00B04D01" w:rsidRPr="006F529C" w:rsidRDefault="00B04D01" w:rsidP="00B04D01">
      <w:proofErr w:type="gramStart"/>
      <w:r w:rsidRPr="006F529C">
        <w:t>cd</w:t>
      </w:r>
      <w:proofErr w:type="gramEnd"/>
    </w:p>
    <w:p w14:paraId="0E679383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substring('abcde',-2,2) from lxw_dual;</w:t>
      </w:r>
    </w:p>
    <w:p w14:paraId="3692BE77" w14:textId="77777777" w:rsidR="00B04D01" w:rsidRPr="006F529C" w:rsidRDefault="00B04D01" w:rsidP="00B04D01">
      <w:proofErr w:type="gramStart"/>
      <w:r w:rsidRPr="006F529C">
        <w:t>de</w:t>
      </w:r>
      <w:proofErr w:type="gramEnd"/>
    </w:p>
    <w:p w14:paraId="36A1A5B6" w14:textId="5232119F" w:rsidR="00B04D01" w:rsidRPr="006F529C" w:rsidRDefault="00B04D01" w:rsidP="00EE3108">
      <w:pPr>
        <w:pStyle w:val="3"/>
      </w:pPr>
      <w:bookmarkStart w:id="345" w:name="_Toc420428203"/>
      <w:bookmarkStart w:id="346" w:name="_Toc420428529"/>
      <w:r w:rsidRPr="006F529C">
        <w:t>字符串转大写函数：</w:t>
      </w:r>
      <w:proofErr w:type="gramStart"/>
      <w:r w:rsidRPr="006F529C">
        <w:t>upper,</w:t>
      </w:r>
      <w:proofErr w:type="gramEnd"/>
      <w:r w:rsidRPr="006F529C">
        <w:t>ucase</w:t>
      </w:r>
      <w:bookmarkEnd w:id="345"/>
      <w:bookmarkEnd w:id="346"/>
    </w:p>
    <w:p w14:paraId="725EFFB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upper(</w:t>
      </w:r>
      <w:proofErr w:type="gramEnd"/>
      <w:r w:rsidRPr="006F529C">
        <w:t>string A) ucase(string A)</w:t>
      </w:r>
    </w:p>
    <w:p w14:paraId="4185366C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E859B63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的大写格式</w:t>
      </w:r>
    </w:p>
    <w:p w14:paraId="56A6E9BF" w14:textId="77777777" w:rsidR="00B04D01" w:rsidRPr="006F529C" w:rsidRDefault="00B04D01" w:rsidP="00B04D01">
      <w:r w:rsidRPr="006F529C">
        <w:t>举例：</w:t>
      </w:r>
    </w:p>
    <w:p w14:paraId="5C623AD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upper('abSEd') from lxw_dual;</w:t>
      </w:r>
    </w:p>
    <w:p w14:paraId="3F787757" w14:textId="77777777" w:rsidR="00B04D01" w:rsidRPr="006F529C" w:rsidRDefault="00B04D01" w:rsidP="00B04D01">
      <w:r w:rsidRPr="006F529C">
        <w:t>ABSED</w:t>
      </w:r>
    </w:p>
    <w:p w14:paraId="0B871CA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ucase('abSEd') from lxw_dual;</w:t>
      </w:r>
    </w:p>
    <w:p w14:paraId="5962D030" w14:textId="77777777" w:rsidR="00B04D01" w:rsidRPr="006F529C" w:rsidRDefault="00B04D01" w:rsidP="00B04D01">
      <w:r w:rsidRPr="006F529C">
        <w:t>ABSED</w:t>
      </w:r>
    </w:p>
    <w:p w14:paraId="3ED9B102" w14:textId="6C0694A0" w:rsidR="00B04D01" w:rsidRPr="006F529C" w:rsidRDefault="00B04D01" w:rsidP="00EE3108">
      <w:pPr>
        <w:pStyle w:val="3"/>
      </w:pPr>
      <w:bookmarkStart w:id="347" w:name="_Toc420428204"/>
      <w:bookmarkStart w:id="348" w:name="_Toc420428530"/>
      <w:r w:rsidRPr="006F529C">
        <w:lastRenderedPageBreak/>
        <w:t>字符串转小写函数：</w:t>
      </w:r>
      <w:proofErr w:type="gramStart"/>
      <w:r w:rsidRPr="006F529C">
        <w:t>lower,</w:t>
      </w:r>
      <w:proofErr w:type="gramEnd"/>
      <w:r w:rsidRPr="006F529C">
        <w:t>lcase</w:t>
      </w:r>
      <w:bookmarkEnd w:id="347"/>
      <w:bookmarkEnd w:id="348"/>
    </w:p>
    <w:p w14:paraId="40685EF6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lower(</w:t>
      </w:r>
      <w:proofErr w:type="gramEnd"/>
      <w:r w:rsidRPr="006F529C">
        <w:t>string A) lcase(string A)</w:t>
      </w:r>
    </w:p>
    <w:p w14:paraId="7F0FD6E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DB496CB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的小写格式</w:t>
      </w:r>
    </w:p>
    <w:p w14:paraId="34099DD3" w14:textId="77777777" w:rsidR="00B04D01" w:rsidRPr="006F529C" w:rsidRDefault="00B04D01" w:rsidP="00B04D01">
      <w:r w:rsidRPr="006F529C">
        <w:t>举例：</w:t>
      </w:r>
    </w:p>
    <w:p w14:paraId="6FF8645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lower('abSEd') from lxw_dual;</w:t>
      </w:r>
    </w:p>
    <w:p w14:paraId="272E62C1" w14:textId="77777777" w:rsidR="00B04D01" w:rsidRPr="006F529C" w:rsidRDefault="00B04D01" w:rsidP="00B04D01">
      <w:proofErr w:type="gramStart"/>
      <w:r w:rsidRPr="006F529C">
        <w:t>absed</w:t>
      </w:r>
      <w:proofErr w:type="gramEnd"/>
    </w:p>
    <w:p w14:paraId="398F576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lcase('abSEd') from lxw_dual;</w:t>
      </w:r>
    </w:p>
    <w:p w14:paraId="4B19340E" w14:textId="77777777" w:rsidR="00B04D01" w:rsidRPr="006F529C" w:rsidRDefault="00B04D01" w:rsidP="00B04D01">
      <w:proofErr w:type="gramStart"/>
      <w:r w:rsidRPr="006F529C">
        <w:t>absed</w:t>
      </w:r>
      <w:proofErr w:type="gramEnd"/>
    </w:p>
    <w:p w14:paraId="20EEDFEB" w14:textId="2D2CD48B" w:rsidR="00B04D01" w:rsidRPr="006F529C" w:rsidRDefault="00B04D01" w:rsidP="00EE3108">
      <w:pPr>
        <w:pStyle w:val="3"/>
      </w:pPr>
      <w:bookmarkStart w:id="349" w:name="_Toc420428205"/>
      <w:bookmarkStart w:id="350" w:name="_Toc420428531"/>
      <w:r w:rsidRPr="006F529C">
        <w:t>去空格函数：</w:t>
      </w:r>
      <w:proofErr w:type="gramStart"/>
      <w:r w:rsidRPr="006F529C">
        <w:t>trim</w:t>
      </w:r>
      <w:bookmarkEnd w:id="349"/>
      <w:bookmarkEnd w:id="350"/>
      <w:proofErr w:type="gramEnd"/>
    </w:p>
    <w:p w14:paraId="0711044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trim(</w:t>
      </w:r>
      <w:proofErr w:type="gramEnd"/>
      <w:r w:rsidRPr="006F529C">
        <w:t>string A)</w:t>
      </w:r>
    </w:p>
    <w:p w14:paraId="32DCE8D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5FDD2E8F" w14:textId="77777777" w:rsidR="00B04D01" w:rsidRPr="006F529C" w:rsidRDefault="00B04D01" w:rsidP="00B04D01">
      <w:r w:rsidRPr="006F529C">
        <w:t>说明：去除字符串两边的空格</w:t>
      </w:r>
    </w:p>
    <w:p w14:paraId="43501577" w14:textId="77777777" w:rsidR="00B04D01" w:rsidRPr="006F529C" w:rsidRDefault="00B04D01" w:rsidP="00B04D01">
      <w:r w:rsidRPr="006F529C">
        <w:t>举例：</w:t>
      </w:r>
    </w:p>
    <w:p w14:paraId="7254572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trim(' abc ') from lxw_dual;</w:t>
      </w:r>
    </w:p>
    <w:p w14:paraId="28A1A7ED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CB400B1" w14:textId="31086B91" w:rsidR="00B04D01" w:rsidRPr="006F529C" w:rsidRDefault="00B04D01" w:rsidP="00EE3108">
      <w:pPr>
        <w:pStyle w:val="3"/>
      </w:pPr>
      <w:bookmarkStart w:id="351" w:name="_Toc420428206"/>
      <w:bookmarkStart w:id="352" w:name="_Toc420428532"/>
      <w:r w:rsidRPr="006F529C">
        <w:t>左边去空格函数：</w:t>
      </w:r>
      <w:proofErr w:type="gramStart"/>
      <w:r w:rsidRPr="006F529C">
        <w:t>ltrim</w:t>
      </w:r>
      <w:bookmarkEnd w:id="351"/>
      <w:bookmarkEnd w:id="352"/>
      <w:proofErr w:type="gramEnd"/>
    </w:p>
    <w:p w14:paraId="008B7F1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ltrim(</w:t>
      </w:r>
      <w:proofErr w:type="gramEnd"/>
      <w:r w:rsidRPr="006F529C">
        <w:t>string A)</w:t>
      </w:r>
    </w:p>
    <w:p w14:paraId="0297415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FB271FB" w14:textId="77777777" w:rsidR="00B04D01" w:rsidRPr="006F529C" w:rsidRDefault="00B04D01" w:rsidP="00B04D01">
      <w:r w:rsidRPr="006F529C">
        <w:t>说明：去除字符串左边的空格</w:t>
      </w:r>
    </w:p>
    <w:p w14:paraId="7BCBAB8B" w14:textId="77777777" w:rsidR="00B04D01" w:rsidRPr="006F529C" w:rsidRDefault="00B04D01" w:rsidP="00B04D01">
      <w:r w:rsidRPr="006F529C">
        <w:t>举例：</w:t>
      </w:r>
    </w:p>
    <w:p w14:paraId="4F80E0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ltrim(' abc ') from lxw_dual;</w:t>
      </w:r>
    </w:p>
    <w:p w14:paraId="1E37CCA0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DB1DB0F" w14:textId="09828F0E" w:rsidR="00B04D01" w:rsidRPr="006F529C" w:rsidRDefault="00B04D01" w:rsidP="00EE3108">
      <w:pPr>
        <w:pStyle w:val="3"/>
      </w:pPr>
      <w:bookmarkStart w:id="353" w:name="_Toc420428207"/>
      <w:bookmarkStart w:id="354" w:name="_Toc420428533"/>
      <w:proofErr w:type="gramStart"/>
      <w:r w:rsidRPr="006F529C">
        <w:t>右边去</w:t>
      </w:r>
      <w:proofErr w:type="gramEnd"/>
      <w:r w:rsidRPr="006F529C">
        <w:t>空格函数：</w:t>
      </w:r>
      <w:proofErr w:type="gramStart"/>
      <w:r w:rsidRPr="006F529C">
        <w:t>rtrim</w:t>
      </w:r>
      <w:bookmarkEnd w:id="353"/>
      <w:bookmarkEnd w:id="354"/>
      <w:proofErr w:type="gramEnd"/>
    </w:p>
    <w:p w14:paraId="0B2DAC7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rtrim(</w:t>
      </w:r>
      <w:proofErr w:type="gramEnd"/>
      <w:r w:rsidRPr="006F529C">
        <w:t>string A)</w:t>
      </w:r>
    </w:p>
    <w:p w14:paraId="723EE94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2897ADA" w14:textId="77777777" w:rsidR="00B04D01" w:rsidRPr="006F529C" w:rsidRDefault="00B04D01" w:rsidP="00B04D01">
      <w:r w:rsidRPr="006F529C">
        <w:t>说明：去除字符串右边的空格</w:t>
      </w:r>
    </w:p>
    <w:p w14:paraId="1F3AE07A" w14:textId="77777777" w:rsidR="00B04D01" w:rsidRPr="006F529C" w:rsidRDefault="00B04D01" w:rsidP="00B04D01">
      <w:r w:rsidRPr="006F529C">
        <w:t>举例：</w:t>
      </w:r>
    </w:p>
    <w:p w14:paraId="30C275B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rtrim(' abc ') from lxw_dual;</w:t>
      </w:r>
    </w:p>
    <w:p w14:paraId="2F2B0609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20935A38" w14:textId="7A75CCA3" w:rsidR="00B04D01" w:rsidRPr="006F529C" w:rsidRDefault="00B04D01" w:rsidP="00EE3108">
      <w:pPr>
        <w:pStyle w:val="3"/>
      </w:pPr>
      <w:bookmarkStart w:id="355" w:name="_Toc420428208"/>
      <w:bookmarkStart w:id="356" w:name="_Toc420428534"/>
      <w:r w:rsidRPr="006F529C">
        <w:t>正则表达式替换函数：</w:t>
      </w:r>
      <w:r w:rsidRPr="006F529C">
        <w:t>regexp_replace</w:t>
      </w:r>
      <w:bookmarkEnd w:id="355"/>
      <w:bookmarkEnd w:id="356"/>
    </w:p>
    <w:p w14:paraId="4FF8CCBE" w14:textId="77777777" w:rsidR="00B04D01" w:rsidRPr="006F529C" w:rsidRDefault="00B04D01" w:rsidP="00B04D01">
      <w:r w:rsidRPr="006F529C">
        <w:t>语法</w:t>
      </w:r>
      <w:r w:rsidRPr="006F529C">
        <w:t>: regexp_</w:t>
      </w:r>
      <w:proofErr w:type="gramStart"/>
      <w:r w:rsidRPr="006F529C">
        <w:t>replace(</w:t>
      </w:r>
      <w:proofErr w:type="gramEnd"/>
      <w:r w:rsidRPr="006F529C">
        <w:t>string A, string B, string C)</w:t>
      </w:r>
    </w:p>
    <w:p w14:paraId="16D369EC" w14:textId="77777777" w:rsidR="00B04D01" w:rsidRPr="006F529C" w:rsidRDefault="00B04D01" w:rsidP="00B04D01">
      <w:r w:rsidRPr="006F529C">
        <w:lastRenderedPageBreak/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47932E7E" w14:textId="77777777" w:rsidR="00B04D01" w:rsidRPr="006F529C" w:rsidRDefault="00B04D01" w:rsidP="00B04D01">
      <w:r w:rsidRPr="006F529C">
        <w:t>说明：将字符串</w:t>
      </w:r>
      <w:r w:rsidRPr="006F529C">
        <w:t>A</w:t>
      </w:r>
      <w:r w:rsidRPr="006F529C">
        <w:t>中的符合</w:t>
      </w:r>
      <w:r w:rsidRPr="006F529C">
        <w:t>java</w:t>
      </w:r>
      <w:r w:rsidRPr="006F529C">
        <w:t>正则表达式</w:t>
      </w:r>
      <w:r w:rsidRPr="006F529C">
        <w:t>B</w:t>
      </w:r>
      <w:r w:rsidRPr="006F529C">
        <w:t>的部分替换为</w:t>
      </w:r>
      <w:r w:rsidRPr="006F529C">
        <w:t>C</w:t>
      </w:r>
      <w:r w:rsidRPr="006F529C">
        <w:t>。注意，在有些情况下要使用转义字符</w:t>
      </w:r>
      <w:r w:rsidRPr="006F529C">
        <w:t>,</w:t>
      </w:r>
      <w:r w:rsidRPr="006F529C">
        <w:t>类似</w:t>
      </w:r>
      <w:r w:rsidRPr="006F529C">
        <w:t>oracle</w:t>
      </w:r>
      <w:r w:rsidRPr="006F529C">
        <w:t>中的</w:t>
      </w:r>
      <w:r w:rsidRPr="006F529C">
        <w:t>regexp_replace</w:t>
      </w:r>
      <w:r w:rsidRPr="006F529C">
        <w:t>函数。</w:t>
      </w:r>
    </w:p>
    <w:p w14:paraId="746B749B" w14:textId="77777777" w:rsidR="00B04D01" w:rsidRPr="006F529C" w:rsidRDefault="00B04D01" w:rsidP="00B04D01">
      <w:r w:rsidRPr="006F529C">
        <w:t>举例：</w:t>
      </w:r>
    </w:p>
    <w:p w14:paraId="596560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regexp_replace('foobar', 'oo|ar', '') from lxw_dual;</w:t>
      </w:r>
    </w:p>
    <w:p w14:paraId="213535EC" w14:textId="77777777" w:rsidR="00B04D01" w:rsidRPr="006F529C" w:rsidRDefault="00B04D01" w:rsidP="00B04D01">
      <w:proofErr w:type="gramStart"/>
      <w:r w:rsidRPr="006F529C">
        <w:t>fb</w:t>
      </w:r>
      <w:proofErr w:type="gramEnd"/>
    </w:p>
    <w:p w14:paraId="11626386" w14:textId="2BF42A97" w:rsidR="00B04D01" w:rsidRPr="006F529C" w:rsidRDefault="00B04D01" w:rsidP="00EE3108">
      <w:pPr>
        <w:pStyle w:val="3"/>
      </w:pPr>
      <w:bookmarkStart w:id="357" w:name="_Toc420428209"/>
      <w:bookmarkStart w:id="358" w:name="_Toc420428535"/>
      <w:r w:rsidRPr="006F529C">
        <w:t>正则表达式解析函数：</w:t>
      </w:r>
      <w:r w:rsidRPr="006F529C">
        <w:t>regexp_extract</w:t>
      </w:r>
      <w:bookmarkEnd w:id="357"/>
      <w:bookmarkEnd w:id="358"/>
    </w:p>
    <w:p w14:paraId="0690B56B" w14:textId="77777777" w:rsidR="00B04D01" w:rsidRPr="006F529C" w:rsidRDefault="00B04D01" w:rsidP="00B04D01">
      <w:r w:rsidRPr="006F529C">
        <w:t>语法</w:t>
      </w:r>
      <w:r w:rsidRPr="006F529C">
        <w:t>: regexp_</w:t>
      </w:r>
      <w:proofErr w:type="gramStart"/>
      <w:r w:rsidRPr="006F529C">
        <w:t>extract(</w:t>
      </w:r>
      <w:proofErr w:type="gramEnd"/>
      <w:r w:rsidRPr="006F529C">
        <w:t>string subject, string pattern, int index)</w:t>
      </w:r>
    </w:p>
    <w:p w14:paraId="788C840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41B1657E" w14:textId="77777777" w:rsidR="00B04D01" w:rsidRPr="006F529C" w:rsidRDefault="00B04D01" w:rsidP="00B04D01">
      <w:r w:rsidRPr="006F529C">
        <w:t>说明：将字符串</w:t>
      </w:r>
      <w:r w:rsidRPr="006F529C">
        <w:t>subject</w:t>
      </w:r>
      <w:r w:rsidRPr="006F529C">
        <w:t>按照</w:t>
      </w:r>
      <w:r w:rsidRPr="006F529C">
        <w:t>pattern</w:t>
      </w:r>
      <w:r w:rsidRPr="006F529C">
        <w:t>正则表达式的规则拆分，返回</w:t>
      </w:r>
      <w:r w:rsidRPr="006F529C">
        <w:t>index</w:t>
      </w:r>
      <w:r w:rsidRPr="006F529C">
        <w:t>指定的字符。</w:t>
      </w:r>
    </w:p>
    <w:p w14:paraId="4D8F7D19" w14:textId="77777777" w:rsidR="00B04D01" w:rsidRPr="006F529C" w:rsidRDefault="00B04D01" w:rsidP="00B04D01">
      <w:r w:rsidRPr="006F529C">
        <w:t>举例：</w:t>
      </w:r>
    </w:p>
    <w:p w14:paraId="14BEF8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1) fromlxw_dual;</w:t>
      </w:r>
    </w:p>
    <w:p w14:paraId="7D46BD16" w14:textId="77777777" w:rsidR="00B04D01" w:rsidRPr="006F529C" w:rsidRDefault="00B04D01" w:rsidP="00B04D01">
      <w:proofErr w:type="gramStart"/>
      <w:r w:rsidRPr="006F529C">
        <w:t>the</w:t>
      </w:r>
      <w:proofErr w:type="gramEnd"/>
    </w:p>
    <w:p w14:paraId="1DD0EF4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2) fromlxw_dual;</w:t>
      </w:r>
    </w:p>
    <w:p w14:paraId="73783B0D" w14:textId="77777777" w:rsidR="00B04D01" w:rsidRPr="006F529C" w:rsidRDefault="00B04D01" w:rsidP="00B04D01">
      <w:proofErr w:type="gramStart"/>
      <w:r w:rsidRPr="006F529C">
        <w:t>bar</w:t>
      </w:r>
      <w:proofErr w:type="gramEnd"/>
    </w:p>
    <w:p w14:paraId="667E4DC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0) fromlxw_dual;</w:t>
      </w:r>
    </w:p>
    <w:p w14:paraId="167A55B6" w14:textId="77777777" w:rsidR="00B04D01" w:rsidRPr="006F529C" w:rsidRDefault="00B04D01" w:rsidP="00B04D01">
      <w:proofErr w:type="gramStart"/>
      <w:r w:rsidRPr="006F529C">
        <w:t>foothebar</w:t>
      </w:r>
      <w:proofErr w:type="gramEnd"/>
    </w:p>
    <w:p w14:paraId="6E36E41B" w14:textId="77777777" w:rsidR="00B04D01" w:rsidRPr="006F529C" w:rsidRDefault="00B04D01" w:rsidP="00B04D01">
      <w:r w:rsidRPr="006F529C">
        <w:t>注意，在有些情况下要使用转义字符，下面的等号要用双竖线转义，这是</w:t>
      </w:r>
      <w:r w:rsidRPr="006F529C">
        <w:t>java</w:t>
      </w:r>
      <w:r w:rsidRPr="006F529C">
        <w:t>正则表达式的规则。</w:t>
      </w:r>
    </w:p>
    <w:p w14:paraId="4AD9DA77" w14:textId="77777777" w:rsidR="00B04D01" w:rsidRPr="006F529C" w:rsidRDefault="00B04D01" w:rsidP="00B04D01">
      <w:proofErr w:type="gramStart"/>
      <w:r w:rsidRPr="006F529C">
        <w:t>select</w:t>
      </w:r>
      <w:proofErr w:type="gramEnd"/>
      <w:r w:rsidRPr="006F529C">
        <w:t xml:space="preserve"> data_field,</w:t>
      </w:r>
    </w:p>
    <w:p w14:paraId="229EEE69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>data_field,'.*?bgStart\\=([^&amp;]+)',1) as aaa,</w:t>
      </w:r>
    </w:p>
    <w:p w14:paraId="462CEA31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>data_field,'.*?contentLoaded_headStart\\=([^&amp;]+)',1) as bbb,</w:t>
      </w:r>
    </w:p>
    <w:p w14:paraId="44212E8B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 xml:space="preserve">data_field,'.*?AppLoad2Req\\=([^&amp;]+)',1) as ccc </w:t>
      </w:r>
    </w:p>
    <w:p w14:paraId="4803750B" w14:textId="77777777" w:rsidR="00B04D01" w:rsidRPr="006F529C" w:rsidRDefault="00B04D01" w:rsidP="00B04D01">
      <w:r w:rsidRPr="006F529C">
        <w:t>     </w:t>
      </w:r>
      <w:proofErr w:type="gramStart"/>
      <w:r w:rsidRPr="006F529C">
        <w:t>from</w:t>
      </w:r>
      <w:proofErr w:type="gramEnd"/>
      <w:r w:rsidRPr="006F529C">
        <w:t xml:space="preserve"> pt_nginx_loginlog_st </w:t>
      </w:r>
    </w:p>
    <w:p w14:paraId="47AE0C13" w14:textId="77777777" w:rsidR="00B04D01" w:rsidRPr="006F529C" w:rsidRDefault="00B04D01" w:rsidP="00B04D01">
      <w:r w:rsidRPr="006F529C">
        <w:t>     </w:t>
      </w:r>
      <w:proofErr w:type="gramStart"/>
      <w:r w:rsidRPr="006F529C">
        <w:t>where</w:t>
      </w:r>
      <w:proofErr w:type="gramEnd"/>
      <w:r w:rsidRPr="006F529C">
        <w:t xml:space="preserve"> pt = '2012-03-26'limit 2;</w:t>
      </w:r>
    </w:p>
    <w:p w14:paraId="7B121003" w14:textId="798F0D50" w:rsidR="00B04D01" w:rsidRPr="006F529C" w:rsidRDefault="00B04D01" w:rsidP="00EE3108">
      <w:pPr>
        <w:pStyle w:val="3"/>
      </w:pPr>
      <w:bookmarkStart w:id="359" w:name="_Toc420428210"/>
      <w:bookmarkStart w:id="360" w:name="_Toc420428536"/>
      <w:r w:rsidRPr="006F529C">
        <w:t>URL</w:t>
      </w:r>
      <w:r w:rsidRPr="006F529C">
        <w:t>解析函数：</w:t>
      </w:r>
      <w:r w:rsidRPr="006F529C">
        <w:t>parse_url</w:t>
      </w:r>
      <w:bookmarkEnd w:id="359"/>
      <w:bookmarkEnd w:id="360"/>
    </w:p>
    <w:p w14:paraId="7EFD3E7E" w14:textId="77777777" w:rsidR="00B04D01" w:rsidRPr="006F529C" w:rsidRDefault="00B04D01" w:rsidP="00B04D01">
      <w:r w:rsidRPr="006F529C">
        <w:t>语法</w:t>
      </w:r>
      <w:r w:rsidRPr="006F529C">
        <w:t>: parse_</w:t>
      </w:r>
      <w:proofErr w:type="gramStart"/>
      <w:r w:rsidRPr="006F529C">
        <w:t>url(</w:t>
      </w:r>
      <w:proofErr w:type="gramEnd"/>
      <w:r w:rsidRPr="006F529C">
        <w:t>string urlString, string partToExtract [, stringkeyToExtract])</w:t>
      </w:r>
    </w:p>
    <w:p w14:paraId="54536E45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FBA28B5" w14:textId="77777777" w:rsidR="00B04D01" w:rsidRPr="006F529C" w:rsidRDefault="00B04D01" w:rsidP="00B04D01">
      <w:r w:rsidRPr="006F529C">
        <w:t>说明：返回</w:t>
      </w:r>
      <w:r w:rsidRPr="006F529C">
        <w:t>URL</w:t>
      </w:r>
      <w:r w:rsidRPr="006F529C">
        <w:t>中指定的部分。</w:t>
      </w:r>
      <w:r w:rsidRPr="006F529C">
        <w:t>partToExtract</w:t>
      </w:r>
      <w:r w:rsidRPr="006F529C">
        <w:t>的有效值为：</w:t>
      </w:r>
      <w:r w:rsidRPr="006F529C">
        <w:t>HOST, PATH, QUERY, REF, PROTOCOL, AUTHORITY, FILE, and USERINFO.</w:t>
      </w:r>
    </w:p>
    <w:p w14:paraId="43B860D9" w14:textId="77777777" w:rsidR="00B04D01" w:rsidRPr="006F529C" w:rsidRDefault="00B04D01" w:rsidP="00B04D01">
      <w:r w:rsidRPr="006F529C">
        <w:t>举例：</w:t>
      </w:r>
    </w:p>
    <w:p w14:paraId="13684E6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selectparse_url('http://facebook.com/path1/p.php?k1=v1&amp;k2=v2#Ref1', 'HOST') fromlxw_dual;</w:t>
      </w:r>
    </w:p>
    <w:p w14:paraId="2394C300" w14:textId="77777777" w:rsidR="00B04D01" w:rsidRPr="006F529C" w:rsidRDefault="00B04D01" w:rsidP="00B04D01">
      <w:r w:rsidRPr="006F529C">
        <w:t>facebook.com</w:t>
      </w:r>
    </w:p>
    <w:p w14:paraId="1D099A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selectparse_url('http://facebook.com/path1/p.php?k1=v1&amp;k2=v2#Ref1', 'QUERY','k1') from lxw_dual;</w:t>
      </w:r>
    </w:p>
    <w:p w14:paraId="148A9F8B" w14:textId="77777777" w:rsidR="00B04D01" w:rsidRPr="006F529C" w:rsidRDefault="00B04D01" w:rsidP="00B04D01">
      <w:r w:rsidRPr="006F529C">
        <w:t>v1</w:t>
      </w:r>
    </w:p>
    <w:p w14:paraId="2517589C" w14:textId="3A3DAE2A" w:rsidR="00B04D01" w:rsidRPr="006F529C" w:rsidRDefault="00B04D01" w:rsidP="00EE3108">
      <w:pPr>
        <w:pStyle w:val="3"/>
      </w:pPr>
      <w:bookmarkStart w:id="361" w:name="_Toc420428211"/>
      <w:bookmarkStart w:id="362" w:name="_Toc420428537"/>
      <w:r w:rsidRPr="006F529C">
        <w:lastRenderedPageBreak/>
        <w:t>json</w:t>
      </w:r>
      <w:r w:rsidRPr="006F529C">
        <w:t>解析函数：</w:t>
      </w:r>
      <w:r w:rsidRPr="006F529C">
        <w:t>get_json_object</w:t>
      </w:r>
      <w:bookmarkEnd w:id="361"/>
      <w:bookmarkEnd w:id="362"/>
    </w:p>
    <w:p w14:paraId="0BAF2C98" w14:textId="77777777" w:rsidR="00B04D01" w:rsidRPr="006F529C" w:rsidRDefault="00B04D01" w:rsidP="00B04D01">
      <w:r w:rsidRPr="006F529C">
        <w:t>语法</w:t>
      </w:r>
      <w:r w:rsidRPr="006F529C">
        <w:t>: get_json_</w:t>
      </w:r>
      <w:proofErr w:type="gramStart"/>
      <w:r w:rsidRPr="006F529C">
        <w:t>object(</w:t>
      </w:r>
      <w:proofErr w:type="gramEnd"/>
      <w:r w:rsidRPr="006F529C">
        <w:t>string json_string, string path)</w:t>
      </w:r>
    </w:p>
    <w:p w14:paraId="5A4E877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1B03F5F" w14:textId="77777777" w:rsidR="00B04D01" w:rsidRPr="006F529C" w:rsidRDefault="00B04D01" w:rsidP="00B04D01">
      <w:r w:rsidRPr="006F529C">
        <w:t>说明：解析</w:t>
      </w:r>
      <w:r w:rsidRPr="006F529C">
        <w:t>json</w:t>
      </w:r>
      <w:r w:rsidRPr="006F529C">
        <w:t>的字符串</w:t>
      </w:r>
      <w:r w:rsidRPr="006F529C">
        <w:t>json_string,</w:t>
      </w:r>
      <w:r w:rsidRPr="006F529C">
        <w:t>返回</w:t>
      </w:r>
      <w:r w:rsidRPr="006F529C">
        <w:t>path</w:t>
      </w:r>
      <w:r w:rsidRPr="006F529C">
        <w:t>指定的内容。如果输入的</w:t>
      </w:r>
      <w:r w:rsidRPr="006F529C">
        <w:t>json</w:t>
      </w:r>
      <w:r w:rsidRPr="006F529C">
        <w:t>字符串无效，那么返回</w:t>
      </w:r>
      <w:r w:rsidRPr="006F529C">
        <w:t>NULL</w:t>
      </w:r>
      <w:r w:rsidRPr="006F529C">
        <w:t>。</w:t>
      </w:r>
    </w:p>
    <w:p w14:paraId="317BD024" w14:textId="77777777" w:rsidR="00B04D01" w:rsidRPr="006F529C" w:rsidRDefault="00B04D01" w:rsidP="00B04D01">
      <w:r w:rsidRPr="006F529C">
        <w:t>举例：</w:t>
      </w:r>
    </w:p>
    <w:p w14:paraId="75ECCA7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get_json_object('{"store":</w:t>
      </w:r>
    </w:p>
    <w:p w14:paraId="182146AD" w14:textId="77777777" w:rsidR="00B04D01" w:rsidRPr="006F529C" w:rsidRDefault="00B04D01" w:rsidP="00B04D01">
      <w:r w:rsidRPr="006F529C">
        <w:t>&gt;</w:t>
      </w:r>
      <w:proofErr w:type="gramStart"/>
      <w:r w:rsidRPr="006F529C">
        <w:t>  {</w:t>
      </w:r>
      <w:proofErr w:type="gramEnd"/>
      <w:r w:rsidRPr="006F529C">
        <w:t>"fruit":\[{"weight":8,"type":"apple"},{"weight":9,"type":"pear"}],</w:t>
      </w:r>
    </w:p>
    <w:p w14:paraId="4FA11AE9" w14:textId="77777777" w:rsidR="00B04D01" w:rsidRPr="006F529C" w:rsidRDefault="00B04D01" w:rsidP="00B04D01">
      <w:r w:rsidRPr="006F529C">
        <w:t>&gt;   "bicycle":{"price":19.95,"color":"red"}</w:t>
      </w:r>
    </w:p>
    <w:p w14:paraId="72924218" w14:textId="77777777" w:rsidR="00B04D01" w:rsidRPr="006F529C" w:rsidRDefault="00B04D01" w:rsidP="00B04D01">
      <w:r w:rsidRPr="006F529C">
        <w:t>&gt;   },</w:t>
      </w:r>
    </w:p>
    <w:p w14:paraId="6FFE90AC" w14:textId="77777777" w:rsidR="00B04D01" w:rsidRPr="006F529C" w:rsidRDefault="00B04D01" w:rsidP="00B04D01">
      <w:r w:rsidRPr="006F529C">
        <w:t>&gt; "email":"amy@only_for_json_udf_test.net",</w:t>
      </w:r>
    </w:p>
    <w:p w14:paraId="1400FD5D" w14:textId="77777777" w:rsidR="00B04D01" w:rsidRPr="006F529C" w:rsidRDefault="00B04D01" w:rsidP="00B04D01">
      <w:r w:rsidRPr="006F529C">
        <w:t>&gt;</w:t>
      </w:r>
      <w:proofErr w:type="gramStart"/>
      <w:r w:rsidRPr="006F529C">
        <w:t>  "</w:t>
      </w:r>
      <w:proofErr w:type="gramEnd"/>
      <w:r w:rsidRPr="006F529C">
        <w:t>owner":"amy"</w:t>
      </w:r>
    </w:p>
    <w:p w14:paraId="05049B66" w14:textId="77777777" w:rsidR="00B04D01" w:rsidRPr="006F529C" w:rsidRDefault="00B04D01" w:rsidP="00B04D01">
      <w:r w:rsidRPr="006F529C">
        <w:t>&gt; }</w:t>
      </w:r>
    </w:p>
    <w:p w14:paraId="1CCA5DE4" w14:textId="77777777" w:rsidR="00B04D01" w:rsidRPr="006F529C" w:rsidRDefault="00B04D01" w:rsidP="00B04D01">
      <w:r w:rsidRPr="006F529C">
        <w:t>&gt; ','$.owner') from lxw_dual;</w:t>
      </w:r>
    </w:p>
    <w:p w14:paraId="1A80B265" w14:textId="77777777" w:rsidR="00B04D01" w:rsidRPr="006F529C" w:rsidRDefault="00B04D01" w:rsidP="00B04D01">
      <w:proofErr w:type="gramStart"/>
      <w:r w:rsidRPr="006F529C">
        <w:t>amy</w:t>
      </w:r>
      <w:proofErr w:type="gramEnd"/>
    </w:p>
    <w:p w14:paraId="564899DE" w14:textId="0569BE82" w:rsidR="00B04D01" w:rsidRPr="006F529C" w:rsidRDefault="00B04D01" w:rsidP="00EE3108">
      <w:pPr>
        <w:pStyle w:val="3"/>
      </w:pPr>
      <w:bookmarkStart w:id="363" w:name="_Toc420428212"/>
      <w:bookmarkStart w:id="364" w:name="_Toc420428538"/>
      <w:r w:rsidRPr="006F529C">
        <w:t>空格字符串函数：</w:t>
      </w:r>
      <w:proofErr w:type="gramStart"/>
      <w:r w:rsidRPr="006F529C">
        <w:t>space</w:t>
      </w:r>
      <w:bookmarkEnd w:id="363"/>
      <w:bookmarkEnd w:id="364"/>
      <w:proofErr w:type="gramEnd"/>
    </w:p>
    <w:p w14:paraId="3A43B6E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space(</w:t>
      </w:r>
      <w:proofErr w:type="gramEnd"/>
      <w:r w:rsidRPr="006F529C">
        <w:t>int n)</w:t>
      </w:r>
    </w:p>
    <w:p w14:paraId="52CDCE2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3C69C9FD" w14:textId="77777777" w:rsidR="00B04D01" w:rsidRPr="006F529C" w:rsidRDefault="00B04D01" w:rsidP="00B04D01">
      <w:r w:rsidRPr="006F529C">
        <w:t>说明：返回长度为</w:t>
      </w:r>
      <w:r w:rsidRPr="006F529C">
        <w:t>n</w:t>
      </w:r>
      <w:r w:rsidRPr="006F529C">
        <w:t>的字符串</w:t>
      </w:r>
    </w:p>
    <w:p w14:paraId="4176CE5E" w14:textId="77777777" w:rsidR="00B04D01" w:rsidRPr="006F529C" w:rsidRDefault="00B04D01" w:rsidP="00B04D01">
      <w:r w:rsidRPr="006F529C">
        <w:t>举例：</w:t>
      </w:r>
    </w:p>
    <w:p w14:paraId="05D7D5B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space(10) from lxw_dual;</w:t>
      </w:r>
    </w:p>
    <w:p w14:paraId="442EF16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length(space(10)) from lxw_dual;</w:t>
      </w:r>
    </w:p>
    <w:p w14:paraId="57F0A68E" w14:textId="77777777" w:rsidR="00B04D01" w:rsidRPr="006F529C" w:rsidRDefault="00B04D01" w:rsidP="00B04D01">
      <w:r w:rsidRPr="006F529C">
        <w:t>10</w:t>
      </w:r>
    </w:p>
    <w:p w14:paraId="46328C1F" w14:textId="58A2FE3A" w:rsidR="00B04D01" w:rsidRPr="006F529C" w:rsidRDefault="00B04D01" w:rsidP="00EE3108">
      <w:pPr>
        <w:pStyle w:val="3"/>
      </w:pPr>
      <w:bookmarkStart w:id="365" w:name="_Toc420428213"/>
      <w:bookmarkStart w:id="366" w:name="_Toc420428539"/>
      <w:r w:rsidRPr="006F529C">
        <w:t>重复字符串函数：</w:t>
      </w:r>
      <w:proofErr w:type="gramStart"/>
      <w:r w:rsidRPr="006F529C">
        <w:t>repeat</w:t>
      </w:r>
      <w:bookmarkEnd w:id="365"/>
      <w:bookmarkEnd w:id="366"/>
      <w:proofErr w:type="gramEnd"/>
    </w:p>
    <w:p w14:paraId="1C3668B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repeat(</w:t>
      </w:r>
      <w:proofErr w:type="gramEnd"/>
      <w:r w:rsidRPr="006F529C">
        <w:t>string str, int n)</w:t>
      </w:r>
    </w:p>
    <w:p w14:paraId="6E5CEE9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E398E63" w14:textId="77777777" w:rsidR="00B04D01" w:rsidRPr="006F529C" w:rsidRDefault="00B04D01" w:rsidP="00B04D01">
      <w:r w:rsidRPr="006F529C">
        <w:t>说明：返回重复</w:t>
      </w:r>
      <w:r w:rsidRPr="006F529C">
        <w:t>n</w:t>
      </w:r>
      <w:r w:rsidRPr="006F529C">
        <w:t>次后的</w:t>
      </w:r>
      <w:r w:rsidRPr="006F529C">
        <w:t>str</w:t>
      </w:r>
      <w:r w:rsidRPr="006F529C">
        <w:t>字符串</w:t>
      </w:r>
    </w:p>
    <w:p w14:paraId="01185817" w14:textId="77777777" w:rsidR="00B04D01" w:rsidRPr="006F529C" w:rsidRDefault="00B04D01" w:rsidP="00B04D01">
      <w:r w:rsidRPr="006F529C">
        <w:t>举例：</w:t>
      </w:r>
    </w:p>
    <w:p w14:paraId="1DF8220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repeat('abc',5) from lxw_dual;</w:t>
      </w:r>
    </w:p>
    <w:p w14:paraId="533E3ECF" w14:textId="77777777" w:rsidR="00B04D01" w:rsidRPr="006F529C" w:rsidRDefault="00B04D01" w:rsidP="00B04D01">
      <w:proofErr w:type="gramStart"/>
      <w:r w:rsidRPr="006F529C">
        <w:t>abcabcabcabcabc</w:t>
      </w:r>
      <w:proofErr w:type="gramEnd"/>
    </w:p>
    <w:p w14:paraId="15FC6F7E" w14:textId="51458618" w:rsidR="00B04D01" w:rsidRPr="006F529C" w:rsidRDefault="00B04D01" w:rsidP="00EE3108">
      <w:pPr>
        <w:pStyle w:val="3"/>
      </w:pPr>
      <w:bookmarkStart w:id="367" w:name="_Toc420428214"/>
      <w:bookmarkStart w:id="368" w:name="_Toc420428540"/>
      <w:r w:rsidRPr="006F529C">
        <w:t>首字符</w:t>
      </w:r>
      <w:r w:rsidRPr="006F529C">
        <w:t>ascii</w:t>
      </w:r>
      <w:r w:rsidRPr="006F529C">
        <w:t>函数：</w:t>
      </w:r>
      <w:proofErr w:type="gramStart"/>
      <w:r w:rsidRPr="006F529C">
        <w:t>ascii</w:t>
      </w:r>
      <w:bookmarkEnd w:id="367"/>
      <w:bookmarkEnd w:id="368"/>
      <w:proofErr w:type="gramEnd"/>
    </w:p>
    <w:p w14:paraId="104E004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ascii(</w:t>
      </w:r>
      <w:proofErr w:type="gramEnd"/>
      <w:r w:rsidRPr="006F529C">
        <w:t>string str)</w:t>
      </w:r>
    </w:p>
    <w:p w14:paraId="1B6E676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7581EE06" w14:textId="77777777" w:rsidR="00B04D01" w:rsidRPr="006F529C" w:rsidRDefault="00B04D01" w:rsidP="00B04D01">
      <w:r w:rsidRPr="006F529C">
        <w:t>说明：返回字符串</w:t>
      </w:r>
      <w:r w:rsidRPr="006F529C">
        <w:t>str</w:t>
      </w:r>
      <w:r w:rsidRPr="006F529C">
        <w:t>第一个字符的</w:t>
      </w:r>
      <w:r w:rsidRPr="006F529C">
        <w:t>ascii</w:t>
      </w:r>
      <w:r w:rsidRPr="006F529C">
        <w:t>码</w:t>
      </w:r>
    </w:p>
    <w:p w14:paraId="149555F1" w14:textId="77777777" w:rsidR="00B04D01" w:rsidRPr="006F529C" w:rsidRDefault="00B04D01" w:rsidP="00B04D01">
      <w:r w:rsidRPr="006F529C">
        <w:lastRenderedPageBreak/>
        <w:t>举例：</w:t>
      </w:r>
    </w:p>
    <w:p w14:paraId="400EB87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ascii('abcde') from lxw_dual;</w:t>
      </w:r>
    </w:p>
    <w:p w14:paraId="0FC7BD19" w14:textId="77777777" w:rsidR="00B04D01" w:rsidRPr="006F529C" w:rsidRDefault="00B04D01" w:rsidP="00B04D01">
      <w:r w:rsidRPr="006F529C">
        <w:t>97</w:t>
      </w:r>
    </w:p>
    <w:p w14:paraId="7CAE11F7" w14:textId="33307B28" w:rsidR="00B04D01" w:rsidRPr="006F529C" w:rsidRDefault="00B04D01" w:rsidP="00EE3108">
      <w:pPr>
        <w:pStyle w:val="3"/>
      </w:pPr>
      <w:bookmarkStart w:id="369" w:name="_Toc420428215"/>
      <w:bookmarkStart w:id="370" w:name="_Toc420428541"/>
      <w:r w:rsidRPr="006F529C">
        <w:t>左补足函数：</w:t>
      </w:r>
      <w:proofErr w:type="gramStart"/>
      <w:r w:rsidRPr="006F529C">
        <w:t>lpad</w:t>
      </w:r>
      <w:bookmarkEnd w:id="369"/>
      <w:bookmarkEnd w:id="370"/>
      <w:proofErr w:type="gramEnd"/>
    </w:p>
    <w:p w14:paraId="3CF41F2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lpad(</w:t>
      </w:r>
      <w:proofErr w:type="gramEnd"/>
      <w:r w:rsidRPr="006F529C">
        <w:t>string str, int len, string pad)</w:t>
      </w:r>
    </w:p>
    <w:p w14:paraId="7C5CD14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0FD6232F" w14:textId="77777777" w:rsidR="00B04D01" w:rsidRPr="006F529C" w:rsidRDefault="00B04D01" w:rsidP="00B04D01">
      <w:r w:rsidRPr="006F529C">
        <w:t>说明：将</w:t>
      </w:r>
      <w:r w:rsidRPr="006F529C">
        <w:t>str</w:t>
      </w:r>
      <w:r w:rsidRPr="006F529C">
        <w:t>进行用</w:t>
      </w:r>
      <w:r w:rsidRPr="006F529C">
        <w:t>pad</w:t>
      </w:r>
      <w:r w:rsidRPr="006F529C">
        <w:t>进行左补足到</w:t>
      </w:r>
      <w:r w:rsidRPr="006F529C">
        <w:t>len</w:t>
      </w:r>
      <w:r w:rsidRPr="006F529C">
        <w:t>位</w:t>
      </w:r>
    </w:p>
    <w:p w14:paraId="25107C25" w14:textId="77777777" w:rsidR="00B04D01" w:rsidRPr="006F529C" w:rsidRDefault="00B04D01" w:rsidP="00B04D01">
      <w:r w:rsidRPr="006F529C">
        <w:t>举例：</w:t>
      </w:r>
    </w:p>
    <w:p w14:paraId="0477688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lpad('abc',10,'td') from lxw_dual;</w:t>
      </w:r>
    </w:p>
    <w:p w14:paraId="73F157F5" w14:textId="77777777" w:rsidR="00B04D01" w:rsidRPr="006F529C" w:rsidRDefault="00B04D01" w:rsidP="00B04D01">
      <w:proofErr w:type="gramStart"/>
      <w:r w:rsidRPr="006F529C">
        <w:t>tdtdtdtabc</w:t>
      </w:r>
      <w:proofErr w:type="gramEnd"/>
    </w:p>
    <w:p w14:paraId="0CC84133" w14:textId="77777777" w:rsidR="00B04D01" w:rsidRPr="006F529C" w:rsidRDefault="00B04D01" w:rsidP="00B04D01">
      <w:r w:rsidRPr="006F529C">
        <w:t>注意：与</w:t>
      </w:r>
      <w:r w:rsidRPr="006F529C">
        <w:t>GP</w:t>
      </w:r>
      <w:r w:rsidRPr="006F529C">
        <w:t>，</w:t>
      </w:r>
      <w:r w:rsidRPr="006F529C">
        <w:t>ORACLE</w:t>
      </w:r>
      <w:r w:rsidRPr="006F529C">
        <w:t>不同，</w:t>
      </w:r>
      <w:r w:rsidRPr="006F529C">
        <w:t xml:space="preserve">pad </w:t>
      </w:r>
      <w:r w:rsidRPr="006F529C">
        <w:t>不能默认</w:t>
      </w:r>
    </w:p>
    <w:p w14:paraId="797A0A48" w14:textId="65F5BA48" w:rsidR="00B04D01" w:rsidRPr="006F529C" w:rsidRDefault="00B04D01" w:rsidP="00EE3108">
      <w:pPr>
        <w:pStyle w:val="3"/>
      </w:pPr>
      <w:bookmarkStart w:id="371" w:name="_Toc420428216"/>
      <w:bookmarkStart w:id="372" w:name="_Toc420428542"/>
      <w:r w:rsidRPr="006F529C">
        <w:t>右补足函数：</w:t>
      </w:r>
      <w:proofErr w:type="gramStart"/>
      <w:r w:rsidRPr="006F529C">
        <w:t>rpad</w:t>
      </w:r>
      <w:bookmarkEnd w:id="371"/>
      <w:bookmarkEnd w:id="372"/>
      <w:proofErr w:type="gramEnd"/>
    </w:p>
    <w:p w14:paraId="59E9544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rpad(</w:t>
      </w:r>
      <w:proofErr w:type="gramEnd"/>
      <w:r w:rsidRPr="006F529C">
        <w:t>string str, int len, string pad)</w:t>
      </w:r>
    </w:p>
    <w:p w14:paraId="675420C1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17985F3" w14:textId="77777777" w:rsidR="00B04D01" w:rsidRPr="006F529C" w:rsidRDefault="00B04D01" w:rsidP="00B04D01">
      <w:r w:rsidRPr="006F529C">
        <w:t>说明：将</w:t>
      </w:r>
      <w:r w:rsidRPr="006F529C">
        <w:t>str</w:t>
      </w:r>
      <w:r w:rsidRPr="006F529C">
        <w:t>进行用</w:t>
      </w:r>
      <w:r w:rsidRPr="006F529C">
        <w:t>pad</w:t>
      </w:r>
      <w:r w:rsidRPr="006F529C">
        <w:t>进行右补足到</w:t>
      </w:r>
      <w:r w:rsidRPr="006F529C">
        <w:t>len</w:t>
      </w:r>
      <w:r w:rsidRPr="006F529C">
        <w:t>位</w:t>
      </w:r>
    </w:p>
    <w:p w14:paraId="4E147C17" w14:textId="77777777" w:rsidR="00B04D01" w:rsidRPr="006F529C" w:rsidRDefault="00B04D01" w:rsidP="00B04D01">
      <w:r w:rsidRPr="006F529C">
        <w:t>举例：</w:t>
      </w:r>
    </w:p>
    <w:p w14:paraId="02E95CC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rpad('abc',10,'td') from lxw_dual;</w:t>
      </w:r>
    </w:p>
    <w:p w14:paraId="4D989FF2" w14:textId="77777777" w:rsidR="00B04D01" w:rsidRPr="006F529C" w:rsidRDefault="00B04D01" w:rsidP="00B04D01">
      <w:proofErr w:type="gramStart"/>
      <w:r w:rsidRPr="006F529C">
        <w:t>abctdtdtdt</w:t>
      </w:r>
      <w:proofErr w:type="gramEnd"/>
    </w:p>
    <w:p w14:paraId="733CF176" w14:textId="2EDF2301" w:rsidR="00B04D01" w:rsidRPr="006F529C" w:rsidRDefault="00B04D01" w:rsidP="00EE3108">
      <w:pPr>
        <w:pStyle w:val="3"/>
      </w:pPr>
      <w:bookmarkStart w:id="373" w:name="_Toc420428217"/>
      <w:bookmarkStart w:id="374" w:name="_Toc420428543"/>
      <w:r w:rsidRPr="006F529C">
        <w:t>分割字符串函数</w:t>
      </w:r>
      <w:r w:rsidRPr="006F529C">
        <w:t xml:space="preserve">: </w:t>
      </w:r>
      <w:proofErr w:type="gramStart"/>
      <w:r w:rsidRPr="006F529C">
        <w:t>split</w:t>
      </w:r>
      <w:bookmarkEnd w:id="373"/>
      <w:bookmarkEnd w:id="374"/>
      <w:proofErr w:type="gramEnd"/>
    </w:p>
    <w:p w14:paraId="040837F4" w14:textId="77777777" w:rsidR="00B04D01" w:rsidRPr="006F529C" w:rsidRDefault="00B04D01" w:rsidP="00B04D01">
      <w:r w:rsidRPr="006F529C">
        <w:t>语法</w:t>
      </w:r>
      <w:r w:rsidRPr="006F529C">
        <w:t>:  </w:t>
      </w:r>
      <w:proofErr w:type="gramStart"/>
      <w:r w:rsidRPr="006F529C">
        <w:t>split(</w:t>
      </w:r>
      <w:proofErr w:type="gramEnd"/>
      <w:r w:rsidRPr="006F529C">
        <w:t>string str, stringpat)</w:t>
      </w:r>
    </w:p>
    <w:p w14:paraId="4A573753" w14:textId="77777777" w:rsidR="00B04D01" w:rsidRPr="006F529C" w:rsidRDefault="00B04D01" w:rsidP="00B04D01">
      <w:r w:rsidRPr="006F529C">
        <w:t>返回值</w:t>
      </w:r>
      <w:r w:rsidRPr="006F529C">
        <w:t>:  </w:t>
      </w:r>
      <w:proofErr w:type="gramStart"/>
      <w:r w:rsidRPr="006F529C">
        <w:t>array</w:t>
      </w:r>
      <w:proofErr w:type="gramEnd"/>
    </w:p>
    <w:p w14:paraId="0EF2410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按照</w:t>
      </w:r>
      <w:r w:rsidRPr="006F529C">
        <w:t>pat</w:t>
      </w:r>
      <w:r w:rsidRPr="006F529C">
        <w:t>字符串分割</w:t>
      </w:r>
      <w:r w:rsidRPr="006F529C">
        <w:t>str</w:t>
      </w:r>
      <w:r w:rsidRPr="006F529C">
        <w:t>，会返回分割后的字符串数组</w:t>
      </w:r>
    </w:p>
    <w:p w14:paraId="7EB53CCC" w14:textId="77777777" w:rsidR="00B04D01" w:rsidRPr="006F529C" w:rsidRDefault="00B04D01" w:rsidP="00B04D01">
      <w:r w:rsidRPr="006F529C">
        <w:t>举例：</w:t>
      </w:r>
    </w:p>
    <w:p w14:paraId="09EA521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split('abtcdtef','t') from lxw_dual;</w:t>
      </w:r>
    </w:p>
    <w:p w14:paraId="7D5C69D0" w14:textId="77777777" w:rsidR="00B04D01" w:rsidRPr="006F529C" w:rsidRDefault="00B04D01" w:rsidP="00B04D01">
      <w:r w:rsidRPr="006F529C">
        <w:t>["</w:t>
      </w:r>
      <w:proofErr w:type="gramStart"/>
      <w:r w:rsidRPr="006F529C">
        <w:t>ab</w:t>
      </w:r>
      <w:proofErr w:type="gramEnd"/>
      <w:r w:rsidRPr="006F529C">
        <w:t>","cd","ef"]</w:t>
      </w:r>
    </w:p>
    <w:p w14:paraId="5D543D82" w14:textId="1C4DD1BD" w:rsidR="00B04D01" w:rsidRPr="006F529C" w:rsidRDefault="00B04D01" w:rsidP="00EE3108">
      <w:pPr>
        <w:pStyle w:val="3"/>
      </w:pPr>
      <w:bookmarkStart w:id="375" w:name="_Toc420428218"/>
      <w:bookmarkStart w:id="376" w:name="_Toc420428544"/>
      <w:r w:rsidRPr="006F529C">
        <w:t>集合查找函数</w:t>
      </w:r>
      <w:r w:rsidRPr="006F529C">
        <w:t>:find_in_set</w:t>
      </w:r>
      <w:bookmarkEnd w:id="375"/>
      <w:bookmarkEnd w:id="376"/>
    </w:p>
    <w:p w14:paraId="03C88244" w14:textId="77777777" w:rsidR="00B04D01" w:rsidRPr="006F529C" w:rsidRDefault="00B04D01" w:rsidP="00B04D01">
      <w:r w:rsidRPr="006F529C">
        <w:t>语法</w:t>
      </w:r>
      <w:r w:rsidRPr="006F529C">
        <w:t>: find_in_</w:t>
      </w:r>
      <w:proofErr w:type="gramStart"/>
      <w:r w:rsidRPr="006F529C">
        <w:t>set(</w:t>
      </w:r>
      <w:proofErr w:type="gramEnd"/>
      <w:r w:rsidRPr="006F529C">
        <w:t>string str, string strList)</w:t>
      </w:r>
    </w:p>
    <w:p w14:paraId="3E3A1C9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56683F19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str</w:t>
      </w:r>
      <w:r w:rsidRPr="006F529C">
        <w:t>在</w:t>
      </w:r>
      <w:r w:rsidRPr="006F529C">
        <w:t>strlist</w:t>
      </w:r>
      <w:r w:rsidRPr="006F529C">
        <w:t>第一次出现的位置，</w:t>
      </w:r>
      <w:r w:rsidRPr="006F529C">
        <w:t>strlist</w:t>
      </w:r>
      <w:r w:rsidRPr="006F529C">
        <w:t>是用逗号分割的字符串。如果没有找该</w:t>
      </w:r>
      <w:r w:rsidRPr="006F529C">
        <w:t>str</w:t>
      </w:r>
      <w:r w:rsidRPr="006F529C">
        <w:t>字符，则返回</w:t>
      </w:r>
      <w:r w:rsidRPr="006F529C">
        <w:t>0</w:t>
      </w:r>
    </w:p>
    <w:p w14:paraId="78498549" w14:textId="77777777" w:rsidR="00B04D01" w:rsidRPr="006F529C" w:rsidRDefault="00B04D01" w:rsidP="00B04D01">
      <w:r w:rsidRPr="006F529C">
        <w:t>举例：</w:t>
      </w:r>
    </w:p>
    <w:p w14:paraId="378B2E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find_in_set('ab','ef,ab,de') from lxw_dual;</w:t>
      </w:r>
    </w:p>
    <w:p w14:paraId="7179C993" w14:textId="77777777" w:rsidR="00B04D01" w:rsidRPr="006F529C" w:rsidRDefault="00B04D01" w:rsidP="00B04D01">
      <w:r w:rsidRPr="006F529C">
        <w:t>2</w:t>
      </w:r>
    </w:p>
    <w:p w14:paraId="6837106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find_in_set('at','ef,ab,de') from lxw_dual;</w:t>
      </w:r>
    </w:p>
    <w:p w14:paraId="237E0189" w14:textId="77777777" w:rsidR="00B04D01" w:rsidRPr="006F529C" w:rsidRDefault="00B04D01" w:rsidP="00B04D01">
      <w:r w:rsidRPr="006F529C">
        <w:lastRenderedPageBreak/>
        <w:t>0</w:t>
      </w:r>
    </w:p>
    <w:p w14:paraId="58C2C9E7" w14:textId="77777777" w:rsidR="00EE3108" w:rsidRDefault="00B04D01" w:rsidP="00EE3108">
      <w:pPr>
        <w:pStyle w:val="2"/>
      </w:pPr>
      <w:bookmarkStart w:id="377" w:name="_Toc420428219"/>
      <w:bookmarkStart w:id="378" w:name="_Toc420428545"/>
      <w:r w:rsidRPr="006F529C">
        <w:t>集合统计函数</w:t>
      </w:r>
      <w:bookmarkEnd w:id="377"/>
      <w:bookmarkEnd w:id="378"/>
    </w:p>
    <w:p w14:paraId="340DB9BD" w14:textId="7F59B3BC" w:rsidR="00B04D01" w:rsidRPr="006F529C" w:rsidRDefault="00B04D01" w:rsidP="00EE3108">
      <w:pPr>
        <w:pStyle w:val="3"/>
      </w:pPr>
      <w:bookmarkStart w:id="379" w:name="_Toc420428220"/>
      <w:bookmarkStart w:id="380" w:name="_Toc420428546"/>
      <w:r w:rsidRPr="006F529C">
        <w:t>个数统计函数</w:t>
      </w:r>
      <w:r w:rsidRPr="006F529C">
        <w:t xml:space="preserve">: </w:t>
      </w:r>
      <w:proofErr w:type="gramStart"/>
      <w:r w:rsidRPr="006F529C">
        <w:t>count</w:t>
      </w:r>
      <w:bookmarkEnd w:id="379"/>
      <w:bookmarkEnd w:id="380"/>
      <w:proofErr w:type="gramEnd"/>
    </w:p>
    <w:p w14:paraId="0D9B60C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count(</w:t>
      </w:r>
      <w:proofErr w:type="gramEnd"/>
      <w:r w:rsidRPr="006F529C">
        <w:t>*), count(expr), count(DISTINCT expr[, expr_.])</w:t>
      </w:r>
    </w:p>
    <w:p w14:paraId="1CDB7E7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B8F7778" w14:textId="77777777" w:rsidR="00B04D01" w:rsidRPr="006F529C" w:rsidRDefault="00B04D01" w:rsidP="00B04D01">
      <w:r w:rsidRPr="006F529C">
        <w:t>说明</w:t>
      </w:r>
      <w:r w:rsidRPr="006F529C">
        <w:t>: count(*)</w:t>
      </w:r>
      <w:r w:rsidRPr="006F529C">
        <w:t>统计检索出的行的个数，包括</w:t>
      </w:r>
      <w:r w:rsidRPr="006F529C">
        <w:t>NULL</w:t>
      </w:r>
      <w:r w:rsidRPr="006F529C">
        <w:t>值的行；</w:t>
      </w:r>
      <w:r w:rsidRPr="006F529C">
        <w:t>count(expr)</w:t>
      </w:r>
      <w:r w:rsidRPr="006F529C">
        <w:t>返回指定字段的非空值的个数；</w:t>
      </w:r>
      <w:r w:rsidRPr="006F529C">
        <w:t>count(DISTINCTexpr[, expr_.])</w:t>
      </w:r>
      <w:r w:rsidRPr="006F529C">
        <w:t>返回指定字段的不同的非空值的个数</w:t>
      </w:r>
    </w:p>
    <w:p w14:paraId="39E70113" w14:textId="77777777" w:rsidR="00B04D01" w:rsidRPr="006F529C" w:rsidRDefault="00B04D01" w:rsidP="00B04D01">
      <w:r w:rsidRPr="006F529C">
        <w:t>举例：</w:t>
      </w:r>
    </w:p>
    <w:p w14:paraId="6E20FE8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count(*) from lxw_dual;</w:t>
      </w:r>
    </w:p>
    <w:p w14:paraId="02D09B72" w14:textId="77777777" w:rsidR="00B04D01" w:rsidRPr="006F529C" w:rsidRDefault="00B04D01" w:rsidP="00B04D01">
      <w:r w:rsidRPr="006F529C">
        <w:t>20</w:t>
      </w:r>
    </w:p>
    <w:p w14:paraId="17E80C3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count(distinct t) from lxw_dual;</w:t>
      </w:r>
    </w:p>
    <w:p w14:paraId="3C28EBAD" w14:textId="77777777" w:rsidR="00B04D01" w:rsidRPr="006F529C" w:rsidRDefault="00B04D01" w:rsidP="00B04D01">
      <w:r w:rsidRPr="006F529C">
        <w:t>10</w:t>
      </w:r>
    </w:p>
    <w:p w14:paraId="08E632F4" w14:textId="707948B6" w:rsidR="00B04D01" w:rsidRPr="006F529C" w:rsidRDefault="00B04D01" w:rsidP="00EE3108">
      <w:pPr>
        <w:pStyle w:val="3"/>
      </w:pPr>
      <w:bookmarkStart w:id="381" w:name="_Toc420428221"/>
      <w:bookmarkStart w:id="382" w:name="_Toc420428547"/>
      <w:r w:rsidRPr="006F529C">
        <w:t>总和统计函数</w:t>
      </w:r>
      <w:r w:rsidRPr="006F529C">
        <w:t xml:space="preserve">: </w:t>
      </w:r>
      <w:proofErr w:type="gramStart"/>
      <w:r w:rsidRPr="006F529C">
        <w:t>sum</w:t>
      </w:r>
      <w:bookmarkEnd w:id="381"/>
      <w:bookmarkEnd w:id="382"/>
      <w:proofErr w:type="gramEnd"/>
    </w:p>
    <w:p w14:paraId="023D6BB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sum(</w:t>
      </w:r>
      <w:proofErr w:type="gramEnd"/>
      <w:r w:rsidRPr="006F529C">
        <w:t>col), sum(DISTINCT col)</w:t>
      </w:r>
    </w:p>
    <w:p w14:paraId="095A4AB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67F0EBED" w14:textId="77777777" w:rsidR="00B04D01" w:rsidRPr="006F529C" w:rsidRDefault="00B04D01" w:rsidP="00B04D01">
      <w:r w:rsidRPr="006F529C">
        <w:t>说明</w:t>
      </w:r>
      <w:r w:rsidRPr="006F529C">
        <w:t>: sum(col)</w:t>
      </w:r>
      <w:r w:rsidRPr="006F529C">
        <w:t>统计结果集中</w:t>
      </w:r>
      <w:r w:rsidRPr="006F529C">
        <w:t>col</w:t>
      </w:r>
      <w:r w:rsidRPr="006F529C">
        <w:t>的相加的结果；</w:t>
      </w:r>
      <w:r w:rsidRPr="006F529C">
        <w:t>sum(DISTINCT col)</w:t>
      </w:r>
      <w:r w:rsidRPr="006F529C">
        <w:t>统计结果中</w:t>
      </w:r>
      <w:r w:rsidRPr="006F529C">
        <w:t>col</w:t>
      </w:r>
      <w:r w:rsidRPr="006F529C">
        <w:t>不同值相加的结果</w:t>
      </w:r>
    </w:p>
    <w:p w14:paraId="2097E2B2" w14:textId="77777777" w:rsidR="00B04D01" w:rsidRPr="006F529C" w:rsidRDefault="00B04D01" w:rsidP="00B04D01">
      <w:r w:rsidRPr="006F529C">
        <w:t>举例：</w:t>
      </w:r>
    </w:p>
    <w:p w14:paraId="7DE077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sum(t) from lxw_dual;</w:t>
      </w:r>
    </w:p>
    <w:p w14:paraId="275BAD05" w14:textId="77777777" w:rsidR="00B04D01" w:rsidRPr="006F529C" w:rsidRDefault="00B04D01" w:rsidP="00B04D01">
      <w:r w:rsidRPr="006F529C">
        <w:t>100</w:t>
      </w:r>
    </w:p>
    <w:p w14:paraId="030960D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sum(distinct t) from lxw_dual;</w:t>
      </w:r>
    </w:p>
    <w:p w14:paraId="19D4477C" w14:textId="77777777" w:rsidR="00B04D01" w:rsidRPr="006F529C" w:rsidRDefault="00B04D01" w:rsidP="00B04D01">
      <w:r w:rsidRPr="006F529C">
        <w:t>70</w:t>
      </w:r>
    </w:p>
    <w:p w14:paraId="7FC728CD" w14:textId="48B42B63" w:rsidR="00B04D01" w:rsidRPr="006F529C" w:rsidRDefault="00B04D01" w:rsidP="00EE3108">
      <w:pPr>
        <w:pStyle w:val="3"/>
      </w:pPr>
      <w:bookmarkStart w:id="383" w:name="_Toc420428222"/>
      <w:bookmarkStart w:id="384" w:name="_Toc420428548"/>
      <w:r w:rsidRPr="006F529C">
        <w:t>平均值统计函数</w:t>
      </w:r>
      <w:r w:rsidRPr="006F529C">
        <w:t xml:space="preserve">: </w:t>
      </w:r>
      <w:proofErr w:type="gramStart"/>
      <w:r w:rsidRPr="006F529C">
        <w:t>avg</w:t>
      </w:r>
      <w:bookmarkEnd w:id="383"/>
      <w:bookmarkEnd w:id="384"/>
      <w:proofErr w:type="gramEnd"/>
    </w:p>
    <w:p w14:paraId="16753FA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avg(</w:t>
      </w:r>
      <w:proofErr w:type="gramEnd"/>
      <w:r w:rsidRPr="006F529C">
        <w:t>col), avg(DISTINCT col)</w:t>
      </w:r>
    </w:p>
    <w:p w14:paraId="2B16C06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2E0231C" w14:textId="77777777" w:rsidR="00B04D01" w:rsidRPr="006F529C" w:rsidRDefault="00B04D01" w:rsidP="00B04D01">
      <w:r w:rsidRPr="006F529C">
        <w:t>说明</w:t>
      </w:r>
      <w:r w:rsidRPr="006F529C">
        <w:t>: avg(col)</w:t>
      </w:r>
      <w:r w:rsidRPr="006F529C">
        <w:t>统计结果集中</w:t>
      </w:r>
      <w:r w:rsidRPr="006F529C">
        <w:t>col</w:t>
      </w:r>
      <w:r w:rsidRPr="006F529C">
        <w:t>的平均值；</w:t>
      </w:r>
      <w:r w:rsidRPr="006F529C">
        <w:t>avg(DISTINCT col)</w:t>
      </w:r>
      <w:r w:rsidRPr="006F529C">
        <w:t>统计结果中</w:t>
      </w:r>
      <w:r w:rsidRPr="006F529C">
        <w:t>col</w:t>
      </w:r>
      <w:r w:rsidRPr="006F529C">
        <w:t>不同值相加的平均值</w:t>
      </w:r>
    </w:p>
    <w:p w14:paraId="0BAFAE09" w14:textId="77777777" w:rsidR="00B04D01" w:rsidRPr="006F529C" w:rsidRDefault="00B04D01" w:rsidP="00B04D01">
      <w:r w:rsidRPr="006F529C">
        <w:t>举例：</w:t>
      </w:r>
    </w:p>
    <w:p w14:paraId="6DB43FF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avg(t) from lxw_dual;</w:t>
      </w:r>
    </w:p>
    <w:p w14:paraId="37070FD8" w14:textId="77777777" w:rsidR="00B04D01" w:rsidRPr="006F529C" w:rsidRDefault="00B04D01" w:rsidP="00B04D01">
      <w:r w:rsidRPr="006F529C">
        <w:t>50</w:t>
      </w:r>
    </w:p>
    <w:p w14:paraId="24F7A9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avg (distinct t) from lxw_dual;</w:t>
      </w:r>
    </w:p>
    <w:p w14:paraId="4C4009B3" w14:textId="77777777" w:rsidR="00B04D01" w:rsidRPr="006F529C" w:rsidRDefault="00B04D01" w:rsidP="00B04D01">
      <w:r w:rsidRPr="006F529C">
        <w:t>30</w:t>
      </w:r>
    </w:p>
    <w:p w14:paraId="4FC0EEDE" w14:textId="33E07CE3" w:rsidR="00B04D01" w:rsidRPr="006F529C" w:rsidRDefault="00B04D01" w:rsidP="00EE3108">
      <w:pPr>
        <w:pStyle w:val="3"/>
      </w:pPr>
      <w:bookmarkStart w:id="385" w:name="_Toc420428223"/>
      <w:bookmarkStart w:id="386" w:name="_Toc420428549"/>
      <w:r w:rsidRPr="006F529C">
        <w:lastRenderedPageBreak/>
        <w:t>最小值统计函数</w:t>
      </w:r>
      <w:r w:rsidRPr="006F529C">
        <w:t xml:space="preserve">: </w:t>
      </w:r>
      <w:proofErr w:type="gramStart"/>
      <w:r w:rsidRPr="006F529C">
        <w:t>min</w:t>
      </w:r>
      <w:bookmarkEnd w:id="385"/>
      <w:bookmarkEnd w:id="386"/>
      <w:proofErr w:type="gramEnd"/>
    </w:p>
    <w:p w14:paraId="3798A87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min(</w:t>
      </w:r>
      <w:proofErr w:type="gramEnd"/>
      <w:r w:rsidRPr="006F529C">
        <w:t>col)</w:t>
      </w:r>
    </w:p>
    <w:p w14:paraId="7684CE8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FF4DCD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字段的最小值</w:t>
      </w:r>
    </w:p>
    <w:p w14:paraId="4FC8702E" w14:textId="77777777" w:rsidR="00B04D01" w:rsidRPr="006F529C" w:rsidRDefault="00B04D01" w:rsidP="00B04D01">
      <w:r w:rsidRPr="006F529C">
        <w:t>举例：</w:t>
      </w:r>
    </w:p>
    <w:p w14:paraId="5784734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min(t) from lxw_dual;</w:t>
      </w:r>
    </w:p>
    <w:p w14:paraId="0F4700C0" w14:textId="77777777" w:rsidR="00B04D01" w:rsidRPr="006F529C" w:rsidRDefault="00B04D01" w:rsidP="00B04D01">
      <w:r w:rsidRPr="006F529C">
        <w:t>20</w:t>
      </w:r>
    </w:p>
    <w:p w14:paraId="31F481B2" w14:textId="6E94CDAF" w:rsidR="00B04D01" w:rsidRPr="006F529C" w:rsidRDefault="00B04D01" w:rsidP="00EE3108">
      <w:pPr>
        <w:pStyle w:val="3"/>
      </w:pPr>
      <w:bookmarkStart w:id="387" w:name="_Toc420428224"/>
      <w:bookmarkStart w:id="388" w:name="_Toc420428550"/>
      <w:r w:rsidRPr="006F529C">
        <w:t>最大值统计函数</w:t>
      </w:r>
      <w:r w:rsidRPr="006F529C">
        <w:t xml:space="preserve">: </w:t>
      </w:r>
      <w:proofErr w:type="gramStart"/>
      <w:r w:rsidRPr="006F529C">
        <w:t>max</w:t>
      </w:r>
      <w:bookmarkEnd w:id="387"/>
      <w:bookmarkEnd w:id="388"/>
      <w:proofErr w:type="gramEnd"/>
    </w:p>
    <w:p w14:paraId="0C204922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maxcol</w:t>
      </w:r>
      <w:proofErr w:type="gramEnd"/>
      <w:r w:rsidRPr="006F529C">
        <w:t>)</w:t>
      </w:r>
    </w:p>
    <w:p w14:paraId="4DA24B0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662650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字段的最大值</w:t>
      </w:r>
    </w:p>
    <w:p w14:paraId="66F0ADBE" w14:textId="77777777" w:rsidR="00B04D01" w:rsidRPr="006F529C" w:rsidRDefault="00B04D01" w:rsidP="00B04D01">
      <w:r w:rsidRPr="006F529C">
        <w:t>举例：</w:t>
      </w:r>
    </w:p>
    <w:p w14:paraId="3A46502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max(t) from lxw_dual;</w:t>
      </w:r>
    </w:p>
    <w:p w14:paraId="367CD05D" w14:textId="77777777" w:rsidR="00B04D01" w:rsidRPr="006F529C" w:rsidRDefault="00B04D01" w:rsidP="00B04D01">
      <w:r w:rsidRPr="006F529C">
        <w:t>120</w:t>
      </w:r>
    </w:p>
    <w:p w14:paraId="6D525979" w14:textId="554C897E" w:rsidR="00B04D01" w:rsidRPr="006F529C" w:rsidRDefault="00B04D01" w:rsidP="00EE3108">
      <w:pPr>
        <w:pStyle w:val="3"/>
      </w:pPr>
      <w:bookmarkStart w:id="389" w:name="_Toc420428225"/>
      <w:bookmarkStart w:id="390" w:name="_Toc420428551"/>
      <w:r w:rsidRPr="006F529C">
        <w:t>非空集</w:t>
      </w:r>
      <w:proofErr w:type="gramStart"/>
      <w:r w:rsidRPr="006F529C">
        <w:t>合总体</w:t>
      </w:r>
      <w:proofErr w:type="gramEnd"/>
      <w:r w:rsidRPr="006F529C">
        <w:t>变量函数</w:t>
      </w:r>
      <w:r w:rsidRPr="006F529C">
        <w:t>:var_pop</w:t>
      </w:r>
      <w:bookmarkEnd w:id="389"/>
      <w:bookmarkEnd w:id="390"/>
    </w:p>
    <w:p w14:paraId="0B3F610F" w14:textId="77777777" w:rsidR="00B04D01" w:rsidRPr="006F529C" w:rsidRDefault="00B04D01" w:rsidP="00B04D01">
      <w:r w:rsidRPr="006F529C">
        <w:t>语法</w:t>
      </w:r>
      <w:r w:rsidRPr="006F529C">
        <w:t>: var_</w:t>
      </w:r>
      <w:proofErr w:type="gramStart"/>
      <w:r w:rsidRPr="006F529C">
        <w:t>pop(</w:t>
      </w:r>
      <w:proofErr w:type="gramEnd"/>
      <w:r w:rsidRPr="006F529C">
        <w:t>col)</w:t>
      </w:r>
    </w:p>
    <w:p w14:paraId="197B37B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7155B5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非空集合的总体变量（忽略</w:t>
      </w:r>
      <w:r w:rsidRPr="006F529C">
        <w:t>null</w:t>
      </w:r>
      <w:r w:rsidRPr="006F529C">
        <w:t>）</w:t>
      </w:r>
    </w:p>
    <w:p w14:paraId="795D2B95" w14:textId="77777777" w:rsidR="00B04D01" w:rsidRPr="006F529C" w:rsidRDefault="00B04D01" w:rsidP="00B04D01">
      <w:r w:rsidRPr="006F529C">
        <w:t>举例：</w:t>
      </w:r>
    </w:p>
    <w:p w14:paraId="065DE852" w14:textId="695CD935" w:rsidR="00B04D01" w:rsidRPr="006F529C" w:rsidRDefault="00B04D01" w:rsidP="00EE3108">
      <w:pPr>
        <w:pStyle w:val="3"/>
      </w:pPr>
      <w:bookmarkStart w:id="391" w:name="_Toc420428226"/>
      <w:bookmarkStart w:id="392" w:name="_Toc420428552"/>
      <w:r w:rsidRPr="006F529C">
        <w:t>非空集合样本变量函数</w:t>
      </w:r>
      <w:r w:rsidRPr="006F529C">
        <w:t>:var_samp</w:t>
      </w:r>
      <w:bookmarkEnd w:id="391"/>
      <w:bookmarkEnd w:id="392"/>
    </w:p>
    <w:p w14:paraId="5BA6488F" w14:textId="77777777" w:rsidR="00B04D01" w:rsidRPr="006F529C" w:rsidRDefault="00B04D01" w:rsidP="00B04D01">
      <w:r w:rsidRPr="006F529C">
        <w:t>语法</w:t>
      </w:r>
      <w:r w:rsidRPr="006F529C">
        <w:t>: var_samp (col)</w:t>
      </w:r>
    </w:p>
    <w:p w14:paraId="153A8DB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25A567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非空集合的样本变量（忽略</w:t>
      </w:r>
      <w:r w:rsidRPr="006F529C">
        <w:t>null</w:t>
      </w:r>
      <w:r w:rsidRPr="006F529C">
        <w:t>）</w:t>
      </w:r>
    </w:p>
    <w:p w14:paraId="5EB37ED9" w14:textId="77777777" w:rsidR="00B04D01" w:rsidRPr="006F529C" w:rsidRDefault="00B04D01" w:rsidP="00B04D01">
      <w:r w:rsidRPr="006F529C">
        <w:t>举例：</w:t>
      </w:r>
    </w:p>
    <w:p w14:paraId="27163B74" w14:textId="1788F20B" w:rsidR="00B04D01" w:rsidRPr="006F529C" w:rsidRDefault="00B04D01" w:rsidP="00EE3108">
      <w:pPr>
        <w:pStyle w:val="3"/>
      </w:pPr>
      <w:bookmarkStart w:id="393" w:name="_Toc420428227"/>
      <w:bookmarkStart w:id="394" w:name="_Toc420428553"/>
      <w:r w:rsidRPr="006F529C">
        <w:t>总体标准偏离函数</w:t>
      </w:r>
      <w:r w:rsidRPr="006F529C">
        <w:t>:stddev_pop</w:t>
      </w:r>
      <w:bookmarkEnd w:id="393"/>
      <w:bookmarkEnd w:id="394"/>
    </w:p>
    <w:p w14:paraId="1AF39BD9" w14:textId="77777777" w:rsidR="00B04D01" w:rsidRPr="006F529C" w:rsidRDefault="00B04D01" w:rsidP="00B04D01">
      <w:r w:rsidRPr="006F529C">
        <w:t>语法</w:t>
      </w:r>
      <w:r w:rsidRPr="006F529C">
        <w:t>: stddev_</w:t>
      </w:r>
      <w:proofErr w:type="gramStart"/>
      <w:r w:rsidRPr="006F529C">
        <w:t>pop(</w:t>
      </w:r>
      <w:proofErr w:type="gramEnd"/>
      <w:r w:rsidRPr="006F529C">
        <w:t>col)</w:t>
      </w:r>
    </w:p>
    <w:p w14:paraId="0EAE8AFC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9168D0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该函数计算总体标准偏离，并返回总体变量的平方根，其返回值与</w:t>
      </w:r>
      <w:r w:rsidRPr="006F529C">
        <w:t>VAR_POP</w:t>
      </w:r>
      <w:r w:rsidRPr="006F529C">
        <w:t>函数的平方根相同</w:t>
      </w:r>
    </w:p>
    <w:p w14:paraId="512D618B" w14:textId="77777777" w:rsidR="00B04D01" w:rsidRPr="006F529C" w:rsidRDefault="00B04D01" w:rsidP="00B04D01">
      <w:r w:rsidRPr="006F529C">
        <w:t>举例：</w:t>
      </w:r>
    </w:p>
    <w:p w14:paraId="5503F214" w14:textId="3F9CCA1E" w:rsidR="00B04D01" w:rsidRPr="006F529C" w:rsidRDefault="00B04D01" w:rsidP="00EE3108">
      <w:pPr>
        <w:pStyle w:val="3"/>
      </w:pPr>
      <w:bookmarkStart w:id="395" w:name="_Toc420428228"/>
      <w:bookmarkStart w:id="396" w:name="_Toc420428554"/>
      <w:r w:rsidRPr="006F529C">
        <w:lastRenderedPageBreak/>
        <w:t>样本标准偏离函数</w:t>
      </w:r>
      <w:r w:rsidRPr="006F529C">
        <w:t>:stddev_samp</w:t>
      </w:r>
      <w:bookmarkEnd w:id="395"/>
      <w:bookmarkEnd w:id="396"/>
    </w:p>
    <w:p w14:paraId="136AC847" w14:textId="77777777" w:rsidR="00B04D01" w:rsidRPr="006F529C" w:rsidRDefault="00B04D01" w:rsidP="00B04D01">
      <w:r w:rsidRPr="006F529C">
        <w:t>语法</w:t>
      </w:r>
      <w:r w:rsidRPr="006F529C">
        <w:t>: stddev_samp (col)</w:t>
      </w:r>
    </w:p>
    <w:p w14:paraId="02920B9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7D236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该函数计算样本标准偏离</w:t>
      </w:r>
    </w:p>
    <w:p w14:paraId="1682C120" w14:textId="77777777" w:rsidR="00B04D01" w:rsidRPr="006F529C" w:rsidRDefault="00B04D01" w:rsidP="00B04D01">
      <w:r w:rsidRPr="006F529C">
        <w:t>举例：</w:t>
      </w:r>
    </w:p>
    <w:p w14:paraId="31379835" w14:textId="4586BB77" w:rsidR="00B04D01" w:rsidRPr="006F529C" w:rsidRDefault="00B04D01" w:rsidP="00EE3108">
      <w:pPr>
        <w:pStyle w:val="3"/>
      </w:pPr>
      <w:bookmarkStart w:id="397" w:name="_Toc420428229"/>
      <w:bookmarkStart w:id="398" w:name="_Toc420428555"/>
      <w:r w:rsidRPr="006F529C">
        <w:t>中位数函数</w:t>
      </w:r>
      <w:r w:rsidRPr="006F529C">
        <w:t>:</w:t>
      </w:r>
      <w:proofErr w:type="gramStart"/>
      <w:r w:rsidRPr="006F529C">
        <w:t>percentile</w:t>
      </w:r>
      <w:bookmarkEnd w:id="397"/>
      <w:bookmarkEnd w:id="398"/>
      <w:proofErr w:type="gramEnd"/>
    </w:p>
    <w:p w14:paraId="3CD6E9D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percentile(</w:t>
      </w:r>
      <w:proofErr w:type="gramEnd"/>
      <w:r w:rsidRPr="006F529C">
        <w:t>BIGINT col, p)</w:t>
      </w:r>
    </w:p>
    <w:p w14:paraId="1BD5CCF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4254D90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求准确的第</w:t>
      </w:r>
      <w:r w:rsidRPr="006F529C">
        <w:t>pth</w:t>
      </w:r>
      <w:proofErr w:type="gramStart"/>
      <w:r w:rsidRPr="006F529C">
        <w:t>个</w:t>
      </w:r>
      <w:proofErr w:type="gramEnd"/>
      <w:r w:rsidRPr="006F529C">
        <w:t>百分位数，</w:t>
      </w:r>
      <w:r w:rsidRPr="006F529C">
        <w:t>p</w:t>
      </w:r>
      <w:r w:rsidRPr="006F529C">
        <w:t>必须介于</w:t>
      </w:r>
      <w:r w:rsidRPr="006F529C">
        <w:t>0</w:t>
      </w:r>
      <w:r w:rsidRPr="006F529C">
        <w:t>和</w:t>
      </w:r>
      <w:r w:rsidRPr="006F529C">
        <w:t>1</w:t>
      </w:r>
      <w:r w:rsidRPr="006F529C">
        <w:t>之间，但是</w:t>
      </w:r>
      <w:r w:rsidRPr="006F529C">
        <w:t>col</w:t>
      </w:r>
      <w:r w:rsidRPr="006F529C">
        <w:t>字段目前只支持整数，不支持浮点数类型</w:t>
      </w:r>
    </w:p>
    <w:p w14:paraId="561D76BC" w14:textId="77777777" w:rsidR="00B04D01" w:rsidRPr="006F529C" w:rsidRDefault="00B04D01" w:rsidP="00B04D01">
      <w:r w:rsidRPr="006F529C">
        <w:t>举例：</w:t>
      </w:r>
    </w:p>
    <w:p w14:paraId="4360FA04" w14:textId="1C878287" w:rsidR="00B04D01" w:rsidRPr="006F529C" w:rsidRDefault="00B04D01" w:rsidP="00EE3108">
      <w:pPr>
        <w:pStyle w:val="3"/>
      </w:pPr>
      <w:bookmarkStart w:id="399" w:name="_Toc420428230"/>
      <w:bookmarkStart w:id="400" w:name="_Toc420428556"/>
      <w:r w:rsidRPr="006F529C">
        <w:t>中位数函数</w:t>
      </w:r>
      <w:r w:rsidRPr="006F529C">
        <w:t>:</w:t>
      </w:r>
      <w:proofErr w:type="gramStart"/>
      <w:r w:rsidRPr="006F529C">
        <w:t>percentile</w:t>
      </w:r>
      <w:bookmarkEnd w:id="399"/>
      <w:bookmarkEnd w:id="400"/>
      <w:proofErr w:type="gramEnd"/>
    </w:p>
    <w:p w14:paraId="7A643E9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percentile(</w:t>
      </w:r>
      <w:proofErr w:type="gramEnd"/>
      <w:r w:rsidRPr="006F529C">
        <w:t>BIGINT col, array(p1 [, p2]…))</w:t>
      </w:r>
    </w:p>
    <w:p w14:paraId="72C34B6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double&gt;</w:t>
      </w:r>
    </w:p>
    <w:p w14:paraId="4931839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功能和上述类似，之后后面可以输入多个百分位数，返回类型也为</w:t>
      </w:r>
      <w:r w:rsidRPr="006F529C">
        <w:t>array&lt;double&gt;</w:t>
      </w:r>
      <w:r w:rsidRPr="006F529C">
        <w:t>，其中为对应的百分位数。</w:t>
      </w:r>
    </w:p>
    <w:p w14:paraId="0B912BF8" w14:textId="77777777" w:rsidR="00B04D01" w:rsidRPr="006F529C" w:rsidRDefault="00B04D01" w:rsidP="00B04D01">
      <w:r w:rsidRPr="006F529C">
        <w:t>举例：</w:t>
      </w:r>
    </w:p>
    <w:p w14:paraId="5B5077D9" w14:textId="77777777" w:rsidR="00B04D01" w:rsidRPr="006F529C" w:rsidRDefault="00B04D01" w:rsidP="00B04D01">
      <w:r w:rsidRPr="006F529C">
        <w:t>select percentile(score,&lt;0.2,0.4&gt;) from lxw_dual</w:t>
      </w:r>
      <w:r w:rsidRPr="006F529C">
        <w:t>；取</w:t>
      </w:r>
      <w:r w:rsidRPr="006F529C">
        <w:t>0.2</w:t>
      </w:r>
      <w:r w:rsidRPr="006F529C">
        <w:t>，</w:t>
      </w:r>
      <w:r w:rsidRPr="006F529C">
        <w:t>0.4</w:t>
      </w:r>
      <w:r w:rsidRPr="006F529C">
        <w:t>位置的数据</w:t>
      </w:r>
    </w:p>
    <w:p w14:paraId="3912A6DC" w14:textId="1150A539" w:rsidR="00B04D01" w:rsidRPr="006F529C" w:rsidRDefault="00B04D01" w:rsidP="00EE3108">
      <w:pPr>
        <w:pStyle w:val="3"/>
      </w:pPr>
      <w:bookmarkStart w:id="401" w:name="_Toc420428231"/>
      <w:bookmarkStart w:id="402" w:name="_Toc420428557"/>
      <w:r w:rsidRPr="006F529C">
        <w:t>近似中位数函数</w:t>
      </w:r>
      <w:r w:rsidRPr="006F529C">
        <w:t>:percentile_approx</w:t>
      </w:r>
      <w:bookmarkEnd w:id="401"/>
      <w:bookmarkEnd w:id="402"/>
    </w:p>
    <w:p w14:paraId="1B981666" w14:textId="77777777" w:rsidR="00B04D01" w:rsidRPr="006F529C" w:rsidRDefault="00B04D01" w:rsidP="00B04D01">
      <w:r w:rsidRPr="006F529C">
        <w:t>语法</w:t>
      </w:r>
      <w:r w:rsidRPr="006F529C">
        <w:t>: percentile_</w:t>
      </w:r>
      <w:proofErr w:type="gramStart"/>
      <w:r w:rsidRPr="006F529C">
        <w:t>approx(</w:t>
      </w:r>
      <w:proofErr w:type="gramEnd"/>
      <w:r w:rsidRPr="006F529C">
        <w:t>DOUBLE col, p [, B])</w:t>
      </w:r>
    </w:p>
    <w:p w14:paraId="349FFDA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8D3BF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求近似的第</w:t>
      </w:r>
      <w:r w:rsidRPr="006F529C">
        <w:t>pth</w:t>
      </w:r>
      <w:proofErr w:type="gramStart"/>
      <w:r w:rsidRPr="006F529C">
        <w:t>个</w:t>
      </w:r>
      <w:proofErr w:type="gramEnd"/>
      <w:r w:rsidRPr="006F529C">
        <w:t>百分位数，</w:t>
      </w:r>
      <w:r w:rsidRPr="006F529C">
        <w:t>p</w:t>
      </w:r>
      <w:r w:rsidRPr="006F529C">
        <w:t>必须介于</w:t>
      </w:r>
      <w:r w:rsidRPr="006F529C">
        <w:t>0</w:t>
      </w:r>
      <w:r w:rsidRPr="006F529C">
        <w:t>和</w:t>
      </w:r>
      <w:r w:rsidRPr="006F529C">
        <w:t>1</w:t>
      </w:r>
      <w:r w:rsidRPr="006F529C">
        <w:t>之间，返回类型为</w:t>
      </w:r>
      <w:r w:rsidRPr="006F529C">
        <w:t>double</w:t>
      </w:r>
      <w:r w:rsidRPr="006F529C">
        <w:t>，但是</w:t>
      </w:r>
      <w:r w:rsidRPr="006F529C">
        <w:t>col</w:t>
      </w:r>
      <w:r w:rsidRPr="006F529C">
        <w:t>字段支持浮点类型。参数</w:t>
      </w:r>
      <w:r w:rsidRPr="006F529C">
        <w:t>B</w:t>
      </w:r>
      <w:r w:rsidRPr="006F529C">
        <w:t>控制内存消耗的近似精度，</w:t>
      </w:r>
      <w:r w:rsidRPr="006F529C">
        <w:t>B</w:t>
      </w:r>
      <w:r w:rsidRPr="006F529C">
        <w:t>越大，结果的准确度越高。默认为</w:t>
      </w:r>
      <w:r w:rsidRPr="006F529C">
        <w:t>10,000</w:t>
      </w:r>
      <w:r w:rsidRPr="006F529C">
        <w:t>。当</w:t>
      </w:r>
      <w:r w:rsidRPr="006F529C">
        <w:t>col</w:t>
      </w:r>
      <w:r w:rsidRPr="006F529C">
        <w:t>字段中的</w:t>
      </w:r>
      <w:r w:rsidRPr="006F529C">
        <w:t>distinct</w:t>
      </w:r>
      <w:r w:rsidRPr="006F529C">
        <w:t>值的个数小于</w:t>
      </w:r>
      <w:r w:rsidRPr="006F529C">
        <w:t>B</w:t>
      </w:r>
      <w:r w:rsidRPr="006F529C">
        <w:t>时，结果为准确的百分位数</w:t>
      </w:r>
    </w:p>
    <w:p w14:paraId="6E6C090F" w14:textId="77777777" w:rsidR="00B04D01" w:rsidRPr="006F529C" w:rsidRDefault="00B04D01" w:rsidP="00B04D01">
      <w:r w:rsidRPr="006F529C">
        <w:t>举例：</w:t>
      </w:r>
    </w:p>
    <w:p w14:paraId="41A488D9" w14:textId="3B9A984B" w:rsidR="00B04D01" w:rsidRPr="006F529C" w:rsidRDefault="00B04D01" w:rsidP="00EE3108">
      <w:pPr>
        <w:pStyle w:val="3"/>
      </w:pPr>
      <w:bookmarkStart w:id="403" w:name="_Toc420428232"/>
      <w:bookmarkStart w:id="404" w:name="_Toc420428558"/>
      <w:r w:rsidRPr="006F529C">
        <w:t>近似中位数函数</w:t>
      </w:r>
      <w:r w:rsidRPr="006F529C">
        <w:t>:percentile_approx</w:t>
      </w:r>
      <w:bookmarkEnd w:id="403"/>
      <w:bookmarkEnd w:id="404"/>
    </w:p>
    <w:p w14:paraId="6022C52C" w14:textId="77777777" w:rsidR="00B04D01" w:rsidRPr="006F529C" w:rsidRDefault="00B04D01" w:rsidP="00B04D01">
      <w:r w:rsidRPr="006F529C">
        <w:t>语法</w:t>
      </w:r>
      <w:r w:rsidRPr="006F529C">
        <w:t>: percentile_</w:t>
      </w:r>
      <w:proofErr w:type="gramStart"/>
      <w:r w:rsidRPr="006F529C">
        <w:t>approx(</w:t>
      </w:r>
      <w:proofErr w:type="gramEnd"/>
      <w:r w:rsidRPr="006F529C">
        <w:t>DOUBLE col, array(p1 [, p2]…) [, B])</w:t>
      </w:r>
    </w:p>
    <w:p w14:paraId="30F308B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double&gt;</w:t>
      </w:r>
    </w:p>
    <w:p w14:paraId="76A3401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功能和上述类似，之后后面可以输入多个百分位数，返回类型也为</w:t>
      </w:r>
      <w:r w:rsidRPr="006F529C">
        <w:t>array&lt;double&gt;</w:t>
      </w:r>
      <w:r w:rsidRPr="006F529C">
        <w:t>，其中为对应的百分位数。</w:t>
      </w:r>
    </w:p>
    <w:p w14:paraId="6FDF38E7" w14:textId="77777777" w:rsidR="00B04D01" w:rsidRPr="006F529C" w:rsidRDefault="00B04D01" w:rsidP="00B04D01">
      <w:r w:rsidRPr="006F529C">
        <w:t>举例：</w:t>
      </w:r>
    </w:p>
    <w:p w14:paraId="6196E1BD" w14:textId="34089BD6" w:rsidR="00B04D01" w:rsidRPr="006F529C" w:rsidRDefault="00B04D01" w:rsidP="00EE3108">
      <w:pPr>
        <w:pStyle w:val="3"/>
      </w:pPr>
      <w:bookmarkStart w:id="405" w:name="_Toc420428233"/>
      <w:bookmarkStart w:id="406" w:name="_Toc420428559"/>
      <w:r w:rsidRPr="006F529C">
        <w:lastRenderedPageBreak/>
        <w:t>直方图</w:t>
      </w:r>
      <w:r w:rsidRPr="006F529C">
        <w:t>:histogram_numeric</w:t>
      </w:r>
      <w:bookmarkEnd w:id="405"/>
      <w:bookmarkEnd w:id="406"/>
    </w:p>
    <w:p w14:paraId="745EF82F" w14:textId="77777777" w:rsidR="00B04D01" w:rsidRPr="006F529C" w:rsidRDefault="00B04D01" w:rsidP="00B04D01">
      <w:r w:rsidRPr="006F529C">
        <w:t>语法</w:t>
      </w:r>
      <w:r w:rsidRPr="006F529C">
        <w:t>: histogram_</w:t>
      </w:r>
      <w:proofErr w:type="gramStart"/>
      <w:r w:rsidRPr="006F529C">
        <w:t>numeric(</w:t>
      </w:r>
      <w:proofErr w:type="gramEnd"/>
      <w:r w:rsidRPr="006F529C">
        <w:t>col, b)</w:t>
      </w:r>
    </w:p>
    <w:p w14:paraId="7A640BD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struct {‘x’,‘y’}&gt;</w:t>
      </w:r>
    </w:p>
    <w:p w14:paraId="6B267517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以</w:t>
      </w:r>
      <w:r w:rsidRPr="006F529C">
        <w:t>b</w:t>
      </w:r>
      <w:r w:rsidRPr="006F529C">
        <w:t>为基准计算</w:t>
      </w:r>
      <w:r w:rsidRPr="006F529C">
        <w:t>col</w:t>
      </w:r>
      <w:r w:rsidRPr="006F529C">
        <w:t>的直方图信息。</w:t>
      </w:r>
    </w:p>
    <w:p w14:paraId="3D66F2A9" w14:textId="77777777" w:rsidR="00B04D01" w:rsidRPr="006F529C" w:rsidRDefault="00B04D01" w:rsidP="00B04D01">
      <w:r w:rsidRPr="006F529C">
        <w:t>举例：</w:t>
      </w:r>
    </w:p>
    <w:p w14:paraId="3178084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histogram_numeric(100,5) from lxw_dual;</w:t>
      </w:r>
    </w:p>
    <w:p w14:paraId="64E14455" w14:textId="77777777" w:rsidR="00B04D01" w:rsidRPr="006F529C" w:rsidRDefault="00B04D01" w:rsidP="00B04D01">
      <w:r w:rsidRPr="006F529C">
        <w:t>[{"x":100.0,"y":1.0}]</w:t>
      </w:r>
    </w:p>
    <w:p w14:paraId="7C752DDA" w14:textId="77777777" w:rsidR="00EE3108" w:rsidRDefault="00B04D01" w:rsidP="00EE3108">
      <w:pPr>
        <w:pStyle w:val="2"/>
      </w:pPr>
      <w:bookmarkStart w:id="407" w:name="_Toc420428234"/>
      <w:bookmarkStart w:id="408" w:name="_Toc420428560"/>
      <w:r w:rsidRPr="006F529C">
        <w:t>复合类型构建操作</w:t>
      </w:r>
      <w:bookmarkEnd w:id="407"/>
      <w:bookmarkEnd w:id="408"/>
    </w:p>
    <w:p w14:paraId="31075CDA" w14:textId="30B4929B" w:rsidR="00B04D01" w:rsidRPr="006F529C" w:rsidRDefault="00B04D01" w:rsidP="00EE3108">
      <w:pPr>
        <w:pStyle w:val="3"/>
      </w:pPr>
      <w:bookmarkStart w:id="409" w:name="_Toc420428235"/>
      <w:bookmarkStart w:id="410" w:name="_Toc420428561"/>
      <w:r w:rsidRPr="006F529C">
        <w:t>Map</w:t>
      </w:r>
      <w:r w:rsidRPr="006F529C">
        <w:t>类型构建</w:t>
      </w:r>
      <w:r w:rsidRPr="006F529C">
        <w:t xml:space="preserve">: </w:t>
      </w:r>
      <w:proofErr w:type="gramStart"/>
      <w:r w:rsidRPr="006F529C">
        <w:t>map</w:t>
      </w:r>
      <w:bookmarkEnd w:id="409"/>
      <w:bookmarkEnd w:id="410"/>
      <w:proofErr w:type="gramEnd"/>
    </w:p>
    <w:p w14:paraId="0281E73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map</w:t>
      </w:r>
      <w:proofErr w:type="gramEnd"/>
      <w:r w:rsidRPr="006F529C">
        <w:t xml:space="preserve"> (key1, value1, key2, value2, …)</w:t>
      </w:r>
    </w:p>
    <w:p w14:paraId="4C9028E2" w14:textId="77777777" w:rsidR="00B04D01" w:rsidRPr="006F529C" w:rsidRDefault="00B04D01" w:rsidP="00B04D01">
      <w:r w:rsidRPr="006F529C">
        <w:t>说明：根据输入的</w:t>
      </w:r>
      <w:r w:rsidRPr="006F529C">
        <w:t>key</w:t>
      </w:r>
      <w:r w:rsidRPr="006F529C">
        <w:t>和</w:t>
      </w:r>
      <w:r w:rsidRPr="006F529C">
        <w:t>value</w:t>
      </w:r>
      <w:r w:rsidRPr="006F529C">
        <w:t>对构建</w:t>
      </w:r>
      <w:r w:rsidRPr="006F529C">
        <w:t>map</w:t>
      </w:r>
      <w:r w:rsidRPr="006F529C">
        <w:t>类型</w:t>
      </w:r>
    </w:p>
    <w:p w14:paraId="517D4244" w14:textId="77777777" w:rsidR="00B04D01" w:rsidRPr="006F529C" w:rsidRDefault="00B04D01" w:rsidP="00B04D01">
      <w:r w:rsidRPr="006F529C">
        <w:t>举例：</w:t>
      </w:r>
    </w:p>
    <w:p w14:paraId="4D640537" w14:textId="77777777" w:rsidR="00B04D01" w:rsidRPr="006F529C" w:rsidRDefault="00B04D01" w:rsidP="00B04D01">
      <w:r w:rsidRPr="006F529C">
        <w:t>hive&gt; Create table lxw_test as select map('100','tom','200','mary')as t from lxw_dual;</w:t>
      </w:r>
    </w:p>
    <w:p w14:paraId="1128F90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6BE57606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map&lt;string,string&gt;</w:t>
      </w:r>
    </w:p>
    <w:p w14:paraId="5CEDBC2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 from lxw_test;</w:t>
      </w:r>
    </w:p>
    <w:p w14:paraId="27578393" w14:textId="77777777" w:rsidR="00B04D01" w:rsidRPr="006F529C" w:rsidRDefault="00B04D01" w:rsidP="00B04D01">
      <w:r w:rsidRPr="006F529C">
        <w:t>{"100":"tom","200":"mary"}</w:t>
      </w:r>
    </w:p>
    <w:p w14:paraId="635F77B7" w14:textId="00BFCF6F" w:rsidR="00B04D01" w:rsidRPr="006F529C" w:rsidRDefault="00B04D01" w:rsidP="00EE3108">
      <w:pPr>
        <w:pStyle w:val="3"/>
      </w:pPr>
      <w:bookmarkStart w:id="411" w:name="_Toc420428236"/>
      <w:bookmarkStart w:id="412" w:name="_Toc420428562"/>
      <w:r w:rsidRPr="006F529C">
        <w:t>Struct</w:t>
      </w:r>
      <w:r w:rsidRPr="006F529C">
        <w:t>类型构建</w:t>
      </w:r>
      <w:r w:rsidRPr="006F529C">
        <w:t xml:space="preserve">: </w:t>
      </w:r>
      <w:proofErr w:type="gramStart"/>
      <w:r w:rsidRPr="006F529C">
        <w:t>struct</w:t>
      </w:r>
      <w:bookmarkEnd w:id="411"/>
      <w:bookmarkEnd w:id="412"/>
      <w:proofErr w:type="gramEnd"/>
    </w:p>
    <w:p w14:paraId="6080951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struct(</w:t>
      </w:r>
      <w:proofErr w:type="gramEnd"/>
      <w:r w:rsidRPr="006F529C">
        <w:t>val1, val2, val3, …)</w:t>
      </w:r>
    </w:p>
    <w:p w14:paraId="3FE4D652" w14:textId="77777777" w:rsidR="00B04D01" w:rsidRPr="006F529C" w:rsidRDefault="00B04D01" w:rsidP="00B04D01">
      <w:r w:rsidRPr="006F529C">
        <w:t>说明：根据输入的参数构建结构体</w:t>
      </w:r>
      <w:r w:rsidRPr="006F529C">
        <w:t>struct</w:t>
      </w:r>
      <w:r w:rsidRPr="006F529C">
        <w:t>类型</w:t>
      </w:r>
    </w:p>
    <w:p w14:paraId="48FED364" w14:textId="77777777" w:rsidR="00B04D01" w:rsidRPr="006F529C" w:rsidRDefault="00B04D01" w:rsidP="00B04D01">
      <w:r w:rsidRPr="006F529C">
        <w:t>举例：</w:t>
      </w:r>
    </w:p>
    <w:p w14:paraId="730087B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 struct('tom','mary','tim')as t from lxw_dual;</w:t>
      </w:r>
    </w:p>
    <w:p w14:paraId="7663FA0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747CE54B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struct&lt;col1:string,col2:string,col3:string&gt;</w:t>
      </w:r>
    </w:p>
    <w:p w14:paraId="767551F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 from lxw_test;</w:t>
      </w:r>
    </w:p>
    <w:p w14:paraId="0DD6B4AC" w14:textId="77777777" w:rsidR="00B04D01" w:rsidRPr="006F529C" w:rsidRDefault="00B04D01" w:rsidP="00B04D01">
      <w:r w:rsidRPr="006F529C">
        <w:t>{"col1":"tom","col2":"mary","col3":"tim"}</w:t>
      </w:r>
    </w:p>
    <w:p w14:paraId="00DDDDAA" w14:textId="508F48E4" w:rsidR="00B04D01" w:rsidRPr="006F529C" w:rsidRDefault="00B04D01" w:rsidP="00EE3108">
      <w:pPr>
        <w:pStyle w:val="3"/>
      </w:pPr>
      <w:bookmarkStart w:id="413" w:name="_Toc420428237"/>
      <w:bookmarkStart w:id="414" w:name="_Toc420428563"/>
      <w:r w:rsidRPr="006F529C">
        <w:t>array</w:t>
      </w:r>
      <w:r w:rsidRPr="006F529C">
        <w:t>类型构建</w:t>
      </w:r>
      <w:r w:rsidRPr="006F529C">
        <w:t xml:space="preserve">: </w:t>
      </w:r>
      <w:proofErr w:type="gramStart"/>
      <w:r w:rsidRPr="006F529C">
        <w:t>array</w:t>
      </w:r>
      <w:bookmarkEnd w:id="413"/>
      <w:bookmarkEnd w:id="414"/>
      <w:proofErr w:type="gramEnd"/>
    </w:p>
    <w:p w14:paraId="5A8D788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array(</w:t>
      </w:r>
      <w:proofErr w:type="gramEnd"/>
      <w:r w:rsidRPr="006F529C">
        <w:t>val1, val2, …)</w:t>
      </w:r>
    </w:p>
    <w:p w14:paraId="0056C977" w14:textId="77777777" w:rsidR="00B04D01" w:rsidRPr="006F529C" w:rsidRDefault="00B04D01" w:rsidP="00B04D01">
      <w:r w:rsidRPr="006F529C">
        <w:t>说明：根据输入的参数构建数组</w:t>
      </w:r>
      <w:r w:rsidRPr="006F529C">
        <w:t>array</w:t>
      </w:r>
      <w:r w:rsidRPr="006F529C">
        <w:t>类型</w:t>
      </w:r>
    </w:p>
    <w:p w14:paraId="1C7B8C0F" w14:textId="77777777" w:rsidR="00B04D01" w:rsidRPr="006F529C" w:rsidRDefault="00B04D01" w:rsidP="00B04D01">
      <w:r w:rsidRPr="006F529C">
        <w:t>举例：</w:t>
      </w:r>
    </w:p>
    <w:p w14:paraId="4AB8ED4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selectarray("tom","mary","tim") as t from lxw_dual;</w:t>
      </w:r>
    </w:p>
    <w:p w14:paraId="337365C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6D146AD7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 array&lt;string&gt;</w:t>
      </w:r>
    </w:p>
    <w:p w14:paraId="4353BB5B" w14:textId="77777777" w:rsidR="00B04D01" w:rsidRPr="006F529C" w:rsidRDefault="00B04D01" w:rsidP="00B04D01">
      <w:proofErr w:type="gramStart"/>
      <w:r w:rsidRPr="006F529C">
        <w:lastRenderedPageBreak/>
        <w:t>hive</w:t>
      </w:r>
      <w:proofErr w:type="gramEnd"/>
      <w:r w:rsidRPr="006F529C">
        <w:t>&gt; select t from lxw_test;</w:t>
      </w:r>
    </w:p>
    <w:p w14:paraId="7E4778A2" w14:textId="77777777" w:rsidR="00B04D01" w:rsidRPr="006F529C" w:rsidRDefault="00B04D01" w:rsidP="00B04D01">
      <w:r w:rsidRPr="006F529C">
        <w:t>["</w:t>
      </w:r>
      <w:proofErr w:type="gramStart"/>
      <w:r w:rsidRPr="006F529C">
        <w:t>tom</w:t>
      </w:r>
      <w:proofErr w:type="gramEnd"/>
      <w:r w:rsidRPr="006F529C">
        <w:t>","mary","tim"]</w:t>
      </w:r>
    </w:p>
    <w:p w14:paraId="067DC7A4" w14:textId="77777777" w:rsidR="00EE3108" w:rsidRDefault="00B04D01" w:rsidP="00EE3108">
      <w:pPr>
        <w:pStyle w:val="2"/>
      </w:pPr>
      <w:bookmarkStart w:id="415" w:name="_Toc420428238"/>
      <w:bookmarkStart w:id="416" w:name="_Toc420428564"/>
      <w:r w:rsidRPr="006F529C">
        <w:t>复杂类型访问操作</w:t>
      </w:r>
      <w:bookmarkEnd w:id="415"/>
      <w:bookmarkEnd w:id="416"/>
    </w:p>
    <w:p w14:paraId="16EBD23E" w14:textId="3912A999" w:rsidR="00B04D01" w:rsidRPr="006F529C" w:rsidRDefault="00B04D01" w:rsidP="00EE3108">
      <w:pPr>
        <w:pStyle w:val="3"/>
      </w:pPr>
      <w:bookmarkStart w:id="417" w:name="_Toc420428239"/>
      <w:bookmarkStart w:id="418" w:name="_Toc420428565"/>
      <w:r w:rsidRPr="006F529C">
        <w:t>array</w:t>
      </w:r>
      <w:r w:rsidRPr="006F529C">
        <w:t>类型访问</w:t>
      </w:r>
      <w:r w:rsidRPr="006F529C">
        <w:t>: A[n]</w:t>
      </w:r>
      <w:bookmarkEnd w:id="417"/>
      <w:bookmarkEnd w:id="418"/>
    </w:p>
    <w:p w14:paraId="6FED63DF" w14:textId="77777777" w:rsidR="00B04D01" w:rsidRPr="006F529C" w:rsidRDefault="00B04D01" w:rsidP="00B04D01">
      <w:r w:rsidRPr="006F529C">
        <w:t>语法</w:t>
      </w:r>
      <w:r w:rsidRPr="006F529C">
        <w:t>: A[n]</w:t>
      </w:r>
    </w:p>
    <w:p w14:paraId="011D4991" w14:textId="77777777" w:rsidR="00B04D01" w:rsidRPr="006F529C" w:rsidRDefault="00B04D01" w:rsidP="00B04D01">
      <w:r w:rsidRPr="006F529C">
        <w:t>操作类型</w:t>
      </w:r>
      <w:r w:rsidRPr="006F529C">
        <w:t>: A</w:t>
      </w:r>
      <w:r w:rsidRPr="006F529C">
        <w:t>为</w:t>
      </w:r>
      <w:r w:rsidRPr="006F529C">
        <w:t>array</w:t>
      </w:r>
      <w:r w:rsidRPr="006F529C">
        <w:t>类型，</w:t>
      </w:r>
      <w:r w:rsidRPr="006F529C">
        <w:t>n</w:t>
      </w:r>
      <w:r w:rsidRPr="006F529C">
        <w:t>为</w:t>
      </w:r>
      <w:r w:rsidRPr="006F529C">
        <w:t>int</w:t>
      </w:r>
      <w:r w:rsidRPr="006F529C">
        <w:t>类型</w:t>
      </w:r>
    </w:p>
    <w:p w14:paraId="5B9BF459" w14:textId="77777777" w:rsidR="00B04D01" w:rsidRPr="006F529C" w:rsidRDefault="00B04D01" w:rsidP="00B04D01">
      <w:r w:rsidRPr="006F529C">
        <w:t>说明：返回数组</w:t>
      </w:r>
      <w:r w:rsidRPr="006F529C">
        <w:t>A</w:t>
      </w:r>
      <w:r w:rsidRPr="006F529C">
        <w:t>中的第</w:t>
      </w:r>
      <w:r w:rsidRPr="006F529C">
        <w:t>n</w:t>
      </w:r>
      <w:proofErr w:type="gramStart"/>
      <w:r w:rsidRPr="006F529C">
        <w:t>个</w:t>
      </w:r>
      <w:proofErr w:type="gramEnd"/>
      <w:r w:rsidRPr="006F529C">
        <w:t>变量值。数组的起始下标为</w:t>
      </w:r>
      <w:r w:rsidRPr="006F529C">
        <w:t>0</w:t>
      </w:r>
      <w:r w:rsidRPr="006F529C">
        <w:t>。比如，</w:t>
      </w:r>
      <w:r w:rsidRPr="006F529C">
        <w:t>A</w:t>
      </w:r>
      <w:r w:rsidRPr="006F529C">
        <w:t>是个值为</w:t>
      </w:r>
      <w:r w:rsidRPr="006F529C">
        <w:t>['foo', 'bar']</w:t>
      </w:r>
      <w:r w:rsidRPr="006F529C">
        <w:t>的数组类型，那么</w:t>
      </w:r>
      <w:r w:rsidRPr="006F529C">
        <w:t>A[0]</w:t>
      </w:r>
      <w:r w:rsidRPr="006F529C">
        <w:t>将返回</w:t>
      </w:r>
      <w:r w:rsidRPr="006F529C">
        <w:t>'foo',</w:t>
      </w:r>
      <w:r w:rsidRPr="006F529C">
        <w:t>而</w:t>
      </w:r>
      <w:r w:rsidRPr="006F529C">
        <w:t>A[1]</w:t>
      </w:r>
      <w:r w:rsidRPr="006F529C">
        <w:t>将返回</w:t>
      </w:r>
      <w:r w:rsidRPr="006F529C">
        <w:t>'bar'</w:t>
      </w:r>
    </w:p>
    <w:p w14:paraId="08F9EEC7" w14:textId="77777777" w:rsidR="00B04D01" w:rsidRPr="006F529C" w:rsidRDefault="00B04D01" w:rsidP="00B04D01">
      <w:r w:rsidRPr="006F529C">
        <w:t>举例：</w:t>
      </w:r>
    </w:p>
    <w:p w14:paraId="7749EB3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selectarray("tom","mary","tim") as t from lxw_dual;</w:t>
      </w:r>
    </w:p>
    <w:p w14:paraId="69D142D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t[0],t[1],t[2] from lxw_test;</w:t>
      </w:r>
    </w:p>
    <w:p w14:paraId="1BFD41CA" w14:textId="77777777" w:rsidR="00B04D01" w:rsidRPr="006F529C" w:rsidRDefault="00B04D01" w:rsidP="00B04D01">
      <w:proofErr w:type="gramStart"/>
      <w:r w:rsidRPr="006F529C">
        <w:t>tom</w:t>
      </w:r>
      <w:proofErr w:type="gramEnd"/>
      <w:r w:rsidRPr="006F529C">
        <w:t>     mary    tim</w:t>
      </w:r>
    </w:p>
    <w:p w14:paraId="5DD1B181" w14:textId="3DA11639" w:rsidR="00B04D01" w:rsidRPr="006F529C" w:rsidRDefault="00B04D01" w:rsidP="00EE3108">
      <w:pPr>
        <w:pStyle w:val="3"/>
      </w:pPr>
      <w:bookmarkStart w:id="419" w:name="_Toc420428240"/>
      <w:bookmarkStart w:id="420" w:name="_Toc420428566"/>
      <w:r w:rsidRPr="006F529C">
        <w:t>map</w:t>
      </w:r>
      <w:r w:rsidRPr="006F529C">
        <w:t>类型访问</w:t>
      </w:r>
      <w:r w:rsidRPr="006F529C">
        <w:t>: M[key]</w:t>
      </w:r>
      <w:bookmarkEnd w:id="419"/>
      <w:bookmarkEnd w:id="420"/>
    </w:p>
    <w:p w14:paraId="50939ADF" w14:textId="77777777" w:rsidR="00B04D01" w:rsidRPr="006F529C" w:rsidRDefault="00B04D01" w:rsidP="00B04D01">
      <w:r w:rsidRPr="006F529C">
        <w:t>语法</w:t>
      </w:r>
      <w:r w:rsidRPr="006F529C">
        <w:t>: M[key]</w:t>
      </w:r>
    </w:p>
    <w:p w14:paraId="49A94443" w14:textId="77777777" w:rsidR="00B04D01" w:rsidRPr="006F529C" w:rsidRDefault="00B04D01" w:rsidP="00B04D01">
      <w:r w:rsidRPr="006F529C">
        <w:t>操作类型</w:t>
      </w:r>
      <w:r w:rsidRPr="006F529C">
        <w:t>: M</w:t>
      </w:r>
      <w:r w:rsidRPr="006F529C">
        <w:t>为</w:t>
      </w:r>
      <w:r w:rsidRPr="006F529C">
        <w:t>map</w:t>
      </w:r>
      <w:r w:rsidRPr="006F529C">
        <w:t>类型，</w:t>
      </w:r>
      <w:r w:rsidRPr="006F529C">
        <w:t>key</w:t>
      </w:r>
      <w:r w:rsidRPr="006F529C">
        <w:t>为</w:t>
      </w:r>
      <w:r w:rsidRPr="006F529C">
        <w:t>map</w:t>
      </w:r>
      <w:r w:rsidRPr="006F529C">
        <w:t>中的</w:t>
      </w:r>
      <w:r w:rsidRPr="006F529C">
        <w:t>key</w:t>
      </w:r>
      <w:r w:rsidRPr="006F529C">
        <w:t>值</w:t>
      </w:r>
    </w:p>
    <w:p w14:paraId="7DACA3B7" w14:textId="77777777" w:rsidR="00B04D01" w:rsidRPr="006F529C" w:rsidRDefault="00B04D01" w:rsidP="00B04D01">
      <w:r w:rsidRPr="006F529C">
        <w:t>说明：返回</w:t>
      </w:r>
      <w:r w:rsidRPr="006F529C">
        <w:t>map</w:t>
      </w:r>
      <w:r w:rsidRPr="006F529C">
        <w:t>类型</w:t>
      </w:r>
      <w:r w:rsidRPr="006F529C">
        <w:t>M</w:t>
      </w:r>
      <w:r w:rsidRPr="006F529C">
        <w:t>中，</w:t>
      </w:r>
      <w:r w:rsidRPr="006F529C">
        <w:t>key</w:t>
      </w:r>
      <w:r w:rsidRPr="006F529C">
        <w:t>值为</w:t>
      </w:r>
      <w:proofErr w:type="gramStart"/>
      <w:r w:rsidRPr="006F529C">
        <w:t>指定值</w:t>
      </w:r>
      <w:proofErr w:type="gramEnd"/>
      <w:r w:rsidRPr="006F529C">
        <w:t>的</w:t>
      </w:r>
      <w:r w:rsidRPr="006F529C">
        <w:t>value</w:t>
      </w:r>
      <w:r w:rsidRPr="006F529C">
        <w:t>值。比如，</w:t>
      </w:r>
      <w:r w:rsidRPr="006F529C">
        <w:t>M</w:t>
      </w:r>
      <w:r w:rsidRPr="006F529C">
        <w:t>是值为</w:t>
      </w:r>
      <w:r w:rsidRPr="006F529C">
        <w:t>{'f' -&gt; 'foo', 'b'-&gt; 'bar', 'all' -&gt; 'foobar'}</w:t>
      </w:r>
      <w:r w:rsidRPr="006F529C">
        <w:t>的</w:t>
      </w:r>
      <w:r w:rsidRPr="006F529C">
        <w:t>map</w:t>
      </w:r>
      <w:r w:rsidRPr="006F529C">
        <w:t>类型，那么</w:t>
      </w:r>
      <w:r w:rsidRPr="006F529C">
        <w:t>M['all']</w:t>
      </w:r>
      <w:r w:rsidRPr="006F529C">
        <w:t>将会返回</w:t>
      </w:r>
      <w:r w:rsidRPr="006F529C">
        <w:t>'foobar'</w:t>
      </w:r>
    </w:p>
    <w:p w14:paraId="63119A77" w14:textId="77777777" w:rsidR="00B04D01" w:rsidRPr="006F529C" w:rsidRDefault="00B04D01" w:rsidP="00B04D01">
      <w:r w:rsidRPr="006F529C">
        <w:t>举例：</w:t>
      </w:r>
    </w:p>
    <w:p w14:paraId="355FB22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selectmap('100','tom','200','mary') as t from lxw_dual;</w:t>
      </w:r>
    </w:p>
    <w:p w14:paraId="334263B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t['200'],t['100'] from lxw_test;</w:t>
      </w:r>
    </w:p>
    <w:p w14:paraId="14F89D15" w14:textId="77777777" w:rsidR="00B04D01" w:rsidRPr="006F529C" w:rsidRDefault="00B04D01" w:rsidP="00B04D01">
      <w:proofErr w:type="gramStart"/>
      <w:r w:rsidRPr="006F529C">
        <w:t>mary</w:t>
      </w:r>
      <w:proofErr w:type="gramEnd"/>
      <w:r w:rsidRPr="006F529C">
        <w:t>    tom</w:t>
      </w:r>
    </w:p>
    <w:p w14:paraId="20AEDF2F" w14:textId="7644C112" w:rsidR="00B04D01" w:rsidRPr="006F529C" w:rsidRDefault="00B04D01" w:rsidP="00EE3108">
      <w:pPr>
        <w:pStyle w:val="3"/>
      </w:pPr>
      <w:bookmarkStart w:id="421" w:name="_Toc420428241"/>
      <w:bookmarkStart w:id="422" w:name="_Toc420428567"/>
      <w:r w:rsidRPr="006F529C">
        <w:t>struct</w:t>
      </w:r>
      <w:r w:rsidRPr="006F529C">
        <w:t>类型访问</w:t>
      </w:r>
      <w:r w:rsidRPr="006F529C">
        <w:t>: S.x</w:t>
      </w:r>
      <w:bookmarkEnd w:id="421"/>
      <w:bookmarkEnd w:id="422"/>
    </w:p>
    <w:p w14:paraId="6FB4DC86" w14:textId="77777777" w:rsidR="00B04D01" w:rsidRPr="006F529C" w:rsidRDefault="00B04D01" w:rsidP="00B04D01">
      <w:r w:rsidRPr="006F529C">
        <w:t>语法</w:t>
      </w:r>
      <w:r w:rsidRPr="006F529C">
        <w:t>: S.x</w:t>
      </w:r>
    </w:p>
    <w:p w14:paraId="087CE157" w14:textId="77777777" w:rsidR="00B04D01" w:rsidRPr="006F529C" w:rsidRDefault="00B04D01" w:rsidP="00B04D01">
      <w:r w:rsidRPr="006F529C">
        <w:t>操作类型</w:t>
      </w:r>
      <w:r w:rsidRPr="006F529C">
        <w:t>: S</w:t>
      </w:r>
      <w:r w:rsidRPr="006F529C">
        <w:t>为</w:t>
      </w:r>
      <w:r w:rsidRPr="006F529C">
        <w:t>struct</w:t>
      </w:r>
      <w:r w:rsidRPr="006F529C">
        <w:t>类型</w:t>
      </w:r>
    </w:p>
    <w:p w14:paraId="39DD865F" w14:textId="77777777" w:rsidR="00B04D01" w:rsidRPr="006F529C" w:rsidRDefault="00B04D01" w:rsidP="00B04D01">
      <w:r w:rsidRPr="006F529C">
        <w:t>说明：返回结构体</w:t>
      </w:r>
      <w:r w:rsidRPr="006F529C">
        <w:t>S</w:t>
      </w:r>
      <w:r w:rsidRPr="006F529C">
        <w:t>中的</w:t>
      </w:r>
      <w:r w:rsidRPr="006F529C">
        <w:t>x</w:t>
      </w:r>
      <w:r w:rsidRPr="006F529C">
        <w:t>字段。比如，对于结构体</w:t>
      </w:r>
      <w:r w:rsidRPr="006F529C">
        <w:t>struct foobar {int foo, int bar}</w:t>
      </w:r>
      <w:r w:rsidRPr="006F529C">
        <w:t>，</w:t>
      </w:r>
      <w:r w:rsidRPr="006F529C">
        <w:t>foobar.foo</w:t>
      </w:r>
      <w:r w:rsidRPr="006F529C">
        <w:t>返回结构体中的</w:t>
      </w:r>
      <w:r w:rsidRPr="006F529C">
        <w:t>foo</w:t>
      </w:r>
      <w:r w:rsidRPr="006F529C">
        <w:t>字段</w:t>
      </w:r>
    </w:p>
    <w:p w14:paraId="0278B418" w14:textId="77777777" w:rsidR="00B04D01" w:rsidRPr="006F529C" w:rsidRDefault="00B04D01" w:rsidP="00B04D01">
      <w:r w:rsidRPr="006F529C">
        <w:t>举例：</w:t>
      </w:r>
    </w:p>
    <w:p w14:paraId="6BA1BE6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 struct('tom','mary','tim')as t from lxw_dual;</w:t>
      </w:r>
    </w:p>
    <w:p w14:paraId="3713674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7E6D7C6F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struct&lt;col1:string,col2:string,col3:string&gt;</w:t>
      </w:r>
    </w:p>
    <w:p w14:paraId="494B9B4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t.col1,t.col3 from lxw_test;</w:t>
      </w:r>
    </w:p>
    <w:p w14:paraId="74908419" w14:textId="77777777" w:rsidR="00B04D01" w:rsidRPr="006F529C" w:rsidRDefault="00B04D01" w:rsidP="00B04D01">
      <w:proofErr w:type="gramStart"/>
      <w:r w:rsidRPr="006F529C">
        <w:t>tom</w:t>
      </w:r>
      <w:proofErr w:type="gramEnd"/>
      <w:r w:rsidRPr="006F529C">
        <w:t>     tim</w:t>
      </w:r>
    </w:p>
    <w:p w14:paraId="0AA9B1CF" w14:textId="77777777" w:rsidR="00EE3108" w:rsidRDefault="00B04D01" w:rsidP="00EE3108">
      <w:pPr>
        <w:pStyle w:val="2"/>
      </w:pPr>
      <w:bookmarkStart w:id="423" w:name="_Toc420428242"/>
      <w:bookmarkStart w:id="424" w:name="_Toc420428568"/>
      <w:r w:rsidRPr="006F529C">
        <w:lastRenderedPageBreak/>
        <w:t>复杂类型长度统计函数</w:t>
      </w:r>
      <w:bookmarkEnd w:id="423"/>
      <w:bookmarkEnd w:id="424"/>
    </w:p>
    <w:p w14:paraId="6728B1B5" w14:textId="249DE826" w:rsidR="00B04D01" w:rsidRPr="006F529C" w:rsidRDefault="00B04D01" w:rsidP="00EE3108">
      <w:pPr>
        <w:pStyle w:val="3"/>
      </w:pPr>
      <w:bookmarkStart w:id="425" w:name="_Toc420428243"/>
      <w:bookmarkStart w:id="426" w:name="_Toc420428569"/>
      <w:r w:rsidRPr="006F529C">
        <w:t>Map</w:t>
      </w:r>
      <w:r w:rsidRPr="006F529C">
        <w:t>类型长度函数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Map&lt;K.V&gt;)</w:t>
      </w:r>
      <w:bookmarkEnd w:id="425"/>
      <w:bookmarkEnd w:id="426"/>
    </w:p>
    <w:p w14:paraId="1F366C0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Map&lt;K.V&gt;)</w:t>
      </w:r>
    </w:p>
    <w:p w14:paraId="05DC463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6E7F038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map</w:t>
      </w:r>
      <w:r w:rsidRPr="006F529C">
        <w:t>类型的长度</w:t>
      </w:r>
    </w:p>
    <w:p w14:paraId="19B801F4" w14:textId="77777777" w:rsidR="00B04D01" w:rsidRPr="006F529C" w:rsidRDefault="00B04D01" w:rsidP="00B04D01">
      <w:r w:rsidRPr="006F529C">
        <w:t>举例：</w:t>
      </w:r>
    </w:p>
    <w:p w14:paraId="432FBD4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size(map('100','tom','101','mary')) from lxw_dual;</w:t>
      </w:r>
    </w:p>
    <w:p w14:paraId="197D9CF2" w14:textId="77777777" w:rsidR="00B04D01" w:rsidRPr="006F529C" w:rsidRDefault="00B04D01" w:rsidP="00B04D01">
      <w:r w:rsidRPr="006F529C">
        <w:t>2</w:t>
      </w:r>
    </w:p>
    <w:p w14:paraId="02FABA52" w14:textId="30001AE4" w:rsidR="00B04D01" w:rsidRPr="006F529C" w:rsidRDefault="00B04D01" w:rsidP="00EE3108">
      <w:pPr>
        <w:pStyle w:val="3"/>
      </w:pPr>
      <w:bookmarkStart w:id="427" w:name="_Toc420428244"/>
      <w:bookmarkStart w:id="428" w:name="_Toc420428570"/>
      <w:r w:rsidRPr="006F529C">
        <w:t>array</w:t>
      </w:r>
      <w:r w:rsidRPr="006F529C">
        <w:t>类型长度函数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Array&lt;T&gt;)</w:t>
      </w:r>
      <w:bookmarkEnd w:id="427"/>
      <w:bookmarkEnd w:id="428"/>
    </w:p>
    <w:p w14:paraId="67CA9D6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Array&lt;T&gt;)</w:t>
      </w:r>
    </w:p>
    <w:p w14:paraId="63063CE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015C819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array</w:t>
      </w:r>
      <w:r w:rsidRPr="006F529C">
        <w:t>类型的长度</w:t>
      </w:r>
    </w:p>
    <w:p w14:paraId="54E4D68C" w14:textId="77777777" w:rsidR="00B04D01" w:rsidRPr="006F529C" w:rsidRDefault="00B04D01" w:rsidP="00B04D01">
      <w:r w:rsidRPr="006F529C">
        <w:t>举例：</w:t>
      </w:r>
    </w:p>
    <w:p w14:paraId="6A079E6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size(array('100','101','102','103')) from lxw_dual;</w:t>
      </w:r>
    </w:p>
    <w:p w14:paraId="415425FD" w14:textId="77777777" w:rsidR="00B04D01" w:rsidRPr="006F529C" w:rsidRDefault="00B04D01" w:rsidP="00B04D01">
      <w:r w:rsidRPr="006F529C">
        <w:t>4</w:t>
      </w:r>
    </w:p>
    <w:p w14:paraId="54423593" w14:textId="2814FC9D" w:rsidR="00B04D01" w:rsidRPr="006F529C" w:rsidRDefault="00B04D01" w:rsidP="00EE3108">
      <w:pPr>
        <w:pStyle w:val="3"/>
      </w:pPr>
      <w:bookmarkStart w:id="429" w:name="_Toc420428245"/>
      <w:bookmarkStart w:id="430" w:name="_Toc420428571"/>
      <w:r w:rsidRPr="006F529C">
        <w:t>类型转换函数</w:t>
      </w:r>
      <w:bookmarkEnd w:id="429"/>
      <w:bookmarkEnd w:id="430"/>
    </w:p>
    <w:p w14:paraId="0B0E1A01" w14:textId="77777777" w:rsidR="00B04D01" w:rsidRPr="006F529C" w:rsidRDefault="00B04D01" w:rsidP="00B04D01">
      <w:r w:rsidRPr="006F529C">
        <w:t>类型转换函数</w:t>
      </w:r>
      <w:r w:rsidRPr="006F529C">
        <w:t xml:space="preserve">: </w:t>
      </w:r>
      <w:proofErr w:type="gramStart"/>
      <w:r w:rsidRPr="006F529C">
        <w:t>cast</w:t>
      </w:r>
      <w:proofErr w:type="gramEnd"/>
    </w:p>
    <w:p w14:paraId="3708446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cast(</w:t>
      </w:r>
      <w:proofErr w:type="gramEnd"/>
      <w:r w:rsidRPr="006F529C">
        <w:t>expr as &lt;type&gt;)</w:t>
      </w:r>
    </w:p>
    <w:p w14:paraId="5335B594" w14:textId="77777777" w:rsidR="00B04D01" w:rsidRPr="006F529C" w:rsidRDefault="00B04D01" w:rsidP="00B04D01">
      <w:r w:rsidRPr="006F529C">
        <w:t>返回值</w:t>
      </w:r>
      <w:r w:rsidRPr="006F529C">
        <w:t>: Expected "=" to follow "type"</w:t>
      </w:r>
    </w:p>
    <w:p w14:paraId="4E83E08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array</w:t>
      </w:r>
      <w:r w:rsidRPr="006F529C">
        <w:t>类型的长度</w:t>
      </w:r>
    </w:p>
    <w:p w14:paraId="3448AABA" w14:textId="77777777" w:rsidR="00B04D01" w:rsidRPr="006F529C" w:rsidRDefault="00B04D01" w:rsidP="00B04D01">
      <w:r w:rsidRPr="006F529C">
        <w:t>举例：</w:t>
      </w:r>
    </w:p>
    <w:p w14:paraId="76177606" w14:textId="62CA70B1" w:rsidR="00B04D01" w:rsidRPr="00B04D01" w:rsidRDefault="00B04D01" w:rsidP="00B04D01">
      <w:proofErr w:type="gramStart"/>
      <w:r w:rsidRPr="006F529C">
        <w:t>hive</w:t>
      </w:r>
      <w:proofErr w:type="gramEnd"/>
      <w:r w:rsidRPr="006F529C">
        <w:t>&gt; select cast(1 as bigint) from lxw_dual;</w:t>
      </w:r>
    </w:p>
    <w:p w14:paraId="7F3A48E0" w14:textId="77777777" w:rsidR="006E44A7" w:rsidRDefault="006E44A7" w:rsidP="006E44A7">
      <w:pPr>
        <w:pStyle w:val="1"/>
      </w:pPr>
      <w:bookmarkStart w:id="431" w:name="_Toc420428246"/>
      <w:bookmarkStart w:id="432" w:name="_Toc420428572"/>
      <w:r>
        <w:rPr>
          <w:rFonts w:hint="eastAsia"/>
        </w:rPr>
        <w:t>附录三</w:t>
      </w:r>
      <w:r>
        <w:t>：常见问题</w:t>
      </w:r>
      <w:r>
        <w:rPr>
          <w:rFonts w:hint="eastAsia"/>
        </w:rPr>
        <w:t>解决</w:t>
      </w:r>
      <w:r>
        <w:t>方法</w:t>
      </w:r>
      <w:bookmarkEnd w:id="431"/>
      <w:bookmarkEnd w:id="432"/>
    </w:p>
    <w:p w14:paraId="0B411F52" w14:textId="61D0E8E2" w:rsidR="008336BC" w:rsidRDefault="008336BC" w:rsidP="008336BC">
      <w:pPr>
        <w:pStyle w:val="2"/>
      </w:pPr>
      <w:bookmarkStart w:id="433" w:name="_Toc420428247"/>
      <w:bookmarkStart w:id="434" w:name="_Toc420428573"/>
      <w:r>
        <w:rPr>
          <w:rFonts w:hint="eastAsia"/>
        </w:rPr>
        <w:t>问题</w:t>
      </w:r>
      <w:r>
        <w:rPr>
          <w:rFonts w:hint="eastAsia"/>
        </w:rPr>
        <w:t>1</w:t>
      </w:r>
      <w:bookmarkEnd w:id="433"/>
      <w:bookmarkEnd w:id="434"/>
    </w:p>
    <w:p w14:paraId="1A79CADB" w14:textId="296FAF67" w:rsidR="008336BC" w:rsidRDefault="008336BC" w:rsidP="008336BC">
      <w:pPr>
        <w:pStyle w:val="3"/>
      </w:pPr>
      <w:bookmarkStart w:id="435" w:name="_Toc420428248"/>
      <w:bookmarkStart w:id="436" w:name="_Toc420428574"/>
      <w:r>
        <w:rPr>
          <w:rFonts w:hint="eastAsia"/>
        </w:rPr>
        <w:t>错误信息</w:t>
      </w:r>
      <w:bookmarkEnd w:id="435"/>
      <w:bookmarkEnd w:id="436"/>
    </w:p>
    <w:p w14:paraId="0F337D97" w14:textId="77777777" w:rsidR="008336BC" w:rsidRDefault="008336BC" w:rsidP="008336B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Error: java.lang.RuntimeException: org.apache.hadoop.hive.ql.metadata.HiveException: java.io.FileNotFoundException: /opt/beh/data/yarn/local/usercache/hadoop/appcache/application_1419991222083_01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45/container_1419991222083_0145_01_000007/Stage-6.tar.gz/MapJoin-mapfile62--.hashtable (No such file or directory) at org.apache.hadoop.hive.ql.exec.mr.ExecMapper.map(ExecMapper.java:175) at org.apache.hadoop.mapred.MapRunner.run(MapRunner.java:54) at org.apache.hadoop.mapred.MapTask.runOldMapper(MapTask.java:430) at org.apache.hadoop.mapred.MapTask.run(MapTask.java:342) at org.apache.hadoop.mapred.YarnChild$2.run(YarnChild.java:168) at java.security.AccessController.doPrivileged(Native Method) at javax.security.auth.Subject.doAs(Subject.java:415) at org.apache.hadoop.security.UserGroupInformation.doAs(UserGroupInformation.java:1548) at org.apache.hadoop.mapred.YarnChild.main(YarnChild.java:163)</w:t>
      </w:r>
    </w:p>
    <w:p w14:paraId="24D38638" w14:textId="5E97A0A2" w:rsidR="008336BC" w:rsidRDefault="008336BC" w:rsidP="008336BC">
      <w:pPr>
        <w:pStyle w:val="3"/>
      </w:pPr>
      <w:bookmarkStart w:id="437" w:name="_Toc420428249"/>
      <w:bookmarkStart w:id="438" w:name="_Toc420428575"/>
      <w:r>
        <w:rPr>
          <w:rFonts w:hint="eastAsia"/>
        </w:rPr>
        <w:t>解决</w:t>
      </w:r>
      <w:r>
        <w:t>办法：</w:t>
      </w:r>
      <w:bookmarkEnd w:id="437"/>
      <w:bookmarkEnd w:id="438"/>
    </w:p>
    <w:p w14:paraId="33A34AD0" w14:textId="77777777" w:rsidR="008336BC" w:rsidRDefault="008336BC" w:rsidP="008336B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set hive.auto.convert.join=false</w:t>
      </w:r>
    </w:p>
    <w:p w14:paraId="63E48438" w14:textId="3A465695" w:rsidR="003D6E38" w:rsidRDefault="003D6E38" w:rsidP="003D6E38">
      <w:pPr>
        <w:pStyle w:val="2"/>
      </w:pPr>
      <w:bookmarkStart w:id="439" w:name="_Toc420428250"/>
      <w:bookmarkStart w:id="440" w:name="_Toc420428576"/>
      <w:r>
        <w:rPr>
          <w:rFonts w:hint="eastAsia"/>
        </w:rPr>
        <w:t>问题</w:t>
      </w:r>
      <w:r>
        <w:rPr>
          <w:rFonts w:hint="eastAsia"/>
        </w:rPr>
        <w:t>2</w:t>
      </w:r>
      <w:bookmarkEnd w:id="439"/>
      <w:bookmarkEnd w:id="440"/>
    </w:p>
    <w:p w14:paraId="37745B1C" w14:textId="572221B2" w:rsidR="003D6E38" w:rsidRDefault="00835787" w:rsidP="00835787">
      <w:pPr>
        <w:pStyle w:val="3"/>
      </w:pPr>
      <w:bookmarkStart w:id="441" w:name="_Toc420428251"/>
      <w:bookmarkStart w:id="442" w:name="_Toc420428577"/>
      <w:r>
        <w:rPr>
          <w:rFonts w:hint="eastAsia"/>
        </w:rPr>
        <w:t>错误</w:t>
      </w:r>
      <w:r>
        <w:t>信息</w:t>
      </w:r>
      <w:bookmarkEnd w:id="441"/>
      <w:bookmarkEnd w:id="442"/>
    </w:p>
    <w:p w14:paraId="73381FE0" w14:textId="2B8865FA" w:rsidR="00BC7A34" w:rsidRPr="00BC7A34" w:rsidRDefault="00BC7A34" w:rsidP="00BC7A34">
      <w:r>
        <w:rPr>
          <w:rFonts w:hint="eastAsia"/>
        </w:rPr>
        <w:t>压缩</w:t>
      </w:r>
      <w:r>
        <w:t>表数据不希望压缩</w:t>
      </w:r>
    </w:p>
    <w:p w14:paraId="05D817DE" w14:textId="537383F4" w:rsidR="003D6E38" w:rsidRDefault="00835787" w:rsidP="00835787">
      <w:pPr>
        <w:pStyle w:val="3"/>
      </w:pPr>
      <w:bookmarkStart w:id="443" w:name="_Toc420428252"/>
      <w:bookmarkStart w:id="444" w:name="_Toc420428578"/>
      <w:r>
        <w:rPr>
          <w:rFonts w:hint="eastAsia"/>
        </w:rPr>
        <w:t>解决办法</w:t>
      </w:r>
      <w:bookmarkEnd w:id="443"/>
      <w:bookmarkEnd w:id="444"/>
    </w:p>
    <w:p w14:paraId="2ABCE0FE" w14:textId="27FEDBCA" w:rsidR="00BC7A34" w:rsidRPr="00BC7A34" w:rsidRDefault="00BC7A34" w:rsidP="00BC7A3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BC7A34">
        <w:rPr>
          <w:rFonts w:ascii="宋体" w:eastAsia="宋体" w:cs="宋体"/>
          <w:kern w:val="0"/>
          <w:szCs w:val="21"/>
        </w:rPr>
        <w:t>set</w:t>
      </w:r>
      <w:proofErr w:type="gramEnd"/>
      <w:r w:rsidRPr="00BC7A34">
        <w:rPr>
          <w:rFonts w:ascii="宋体" w:eastAsia="宋体" w:cs="宋体"/>
          <w:kern w:val="0"/>
          <w:szCs w:val="21"/>
        </w:rPr>
        <w:t xml:space="preserve"> h</w:t>
      </w:r>
      <w:r>
        <w:rPr>
          <w:rFonts w:ascii="宋体" w:eastAsia="宋体" w:cs="宋体"/>
          <w:kern w:val="0"/>
          <w:szCs w:val="21"/>
        </w:rPr>
        <w:t>ive.exec.compress.output=false;</w:t>
      </w:r>
    </w:p>
    <w:p w14:paraId="4E185931" w14:textId="2573F225" w:rsidR="003D6E38" w:rsidRDefault="003D6E38" w:rsidP="003D6E38">
      <w:pPr>
        <w:pStyle w:val="2"/>
      </w:pPr>
      <w:bookmarkStart w:id="445" w:name="_Toc420428253"/>
      <w:bookmarkStart w:id="446" w:name="_Toc420428579"/>
      <w:r>
        <w:rPr>
          <w:rFonts w:hint="eastAsia"/>
        </w:rPr>
        <w:t>问题</w:t>
      </w:r>
      <w:r>
        <w:rPr>
          <w:rFonts w:hint="eastAsia"/>
        </w:rPr>
        <w:t>3</w:t>
      </w:r>
      <w:bookmarkEnd w:id="445"/>
      <w:bookmarkEnd w:id="446"/>
    </w:p>
    <w:p w14:paraId="4C6EB062" w14:textId="77777777" w:rsidR="00497D4C" w:rsidRDefault="00497D4C" w:rsidP="00497D4C">
      <w:pPr>
        <w:pStyle w:val="3"/>
      </w:pPr>
      <w:bookmarkStart w:id="447" w:name="_Toc420428254"/>
      <w:bookmarkStart w:id="448" w:name="_Toc420428580"/>
      <w:r>
        <w:rPr>
          <w:rFonts w:hint="eastAsia"/>
        </w:rPr>
        <w:t>错误</w:t>
      </w:r>
      <w:r>
        <w:t>信息</w:t>
      </w:r>
      <w:bookmarkEnd w:id="447"/>
      <w:bookmarkEnd w:id="448"/>
    </w:p>
    <w:p w14:paraId="7742A740" w14:textId="04BAF2E2" w:rsidR="00BC7A34" w:rsidRPr="00BC7A34" w:rsidRDefault="00BC7A34" w:rsidP="00BC7A34">
      <w:r>
        <w:rPr>
          <w:rFonts w:hint="eastAsia"/>
        </w:rPr>
        <w:t>脚本</w:t>
      </w:r>
      <w:r>
        <w:t>执行内存溢出</w:t>
      </w:r>
    </w:p>
    <w:p w14:paraId="4D7171F2" w14:textId="77777777" w:rsidR="00497D4C" w:rsidRDefault="00497D4C" w:rsidP="00497D4C">
      <w:pPr>
        <w:pStyle w:val="3"/>
      </w:pPr>
      <w:bookmarkStart w:id="449" w:name="_Toc420428255"/>
      <w:bookmarkStart w:id="450" w:name="_Toc420428581"/>
      <w:r>
        <w:rPr>
          <w:rFonts w:hint="eastAsia"/>
        </w:rPr>
        <w:t>解决办法</w:t>
      </w:r>
      <w:bookmarkEnd w:id="449"/>
      <w:bookmarkEnd w:id="450"/>
    </w:p>
    <w:p w14:paraId="13046900" w14:textId="726F95D6" w:rsidR="00BC7A34" w:rsidRPr="009D1276" w:rsidRDefault="00BC7A34" w:rsidP="0069090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proofErr w:type="gramStart"/>
      <w:r w:rsidRPr="00BC7A34">
        <w:rPr>
          <w:rFonts w:ascii="宋体" w:eastAsia="宋体" w:cs="宋体"/>
          <w:kern w:val="0"/>
          <w:szCs w:val="21"/>
        </w:rPr>
        <w:t>set</w:t>
      </w:r>
      <w:proofErr w:type="gramEnd"/>
      <w:r w:rsidRPr="00BC7A34">
        <w:rPr>
          <w:rFonts w:ascii="宋体" w:eastAsia="宋体" w:cs="宋体"/>
          <w:kern w:val="0"/>
          <w:szCs w:val="21"/>
        </w:rPr>
        <w:t xml:space="preserve"> m</w:t>
      </w:r>
      <w:r w:rsidR="009D1276">
        <w:rPr>
          <w:rFonts w:ascii="宋体" w:eastAsia="宋体" w:cs="宋体"/>
          <w:kern w:val="0"/>
          <w:szCs w:val="21"/>
        </w:rPr>
        <w:t>apreduce.reduce.memory.mb=7168;</w:t>
      </w:r>
    </w:p>
    <w:p w14:paraId="388630B6" w14:textId="30EDF2E2" w:rsidR="003D6E38" w:rsidRDefault="003D6E38" w:rsidP="003D6E38">
      <w:pPr>
        <w:pStyle w:val="2"/>
      </w:pPr>
      <w:bookmarkStart w:id="451" w:name="_Toc420428256"/>
      <w:bookmarkStart w:id="452" w:name="_Toc420428582"/>
      <w:r>
        <w:rPr>
          <w:rFonts w:hint="eastAsia"/>
        </w:rPr>
        <w:lastRenderedPageBreak/>
        <w:t>问题</w:t>
      </w:r>
      <w:r>
        <w:rPr>
          <w:rFonts w:hint="eastAsia"/>
        </w:rPr>
        <w:t>4</w:t>
      </w:r>
      <w:bookmarkEnd w:id="451"/>
      <w:bookmarkEnd w:id="452"/>
    </w:p>
    <w:p w14:paraId="142D42A9" w14:textId="77777777" w:rsidR="00497D4C" w:rsidRDefault="00497D4C" w:rsidP="00497D4C">
      <w:pPr>
        <w:pStyle w:val="3"/>
      </w:pPr>
      <w:bookmarkStart w:id="453" w:name="_Toc420428257"/>
      <w:bookmarkStart w:id="454" w:name="_Toc420428583"/>
      <w:r>
        <w:rPr>
          <w:rFonts w:hint="eastAsia"/>
        </w:rPr>
        <w:t>错误</w:t>
      </w:r>
      <w:r>
        <w:t>信息</w:t>
      </w:r>
      <w:bookmarkEnd w:id="453"/>
      <w:bookmarkEnd w:id="454"/>
    </w:p>
    <w:p w14:paraId="2762F688" w14:textId="77777777" w:rsidR="00497D4C" w:rsidRDefault="00497D4C" w:rsidP="00497D4C">
      <w:pPr>
        <w:pStyle w:val="3"/>
      </w:pPr>
      <w:bookmarkStart w:id="455" w:name="_Toc420428258"/>
      <w:bookmarkStart w:id="456" w:name="_Toc420428584"/>
      <w:r>
        <w:rPr>
          <w:rFonts w:hint="eastAsia"/>
        </w:rPr>
        <w:t>解决办法</w:t>
      </w:r>
      <w:bookmarkEnd w:id="455"/>
      <w:bookmarkEnd w:id="456"/>
    </w:p>
    <w:p w14:paraId="1DC3EC76" w14:textId="12A58647" w:rsidR="003D6E38" w:rsidRDefault="003D6E38" w:rsidP="003D6E38">
      <w:pPr>
        <w:pStyle w:val="2"/>
      </w:pPr>
      <w:bookmarkStart w:id="457" w:name="_Toc420428259"/>
      <w:bookmarkStart w:id="458" w:name="_Toc420428585"/>
      <w:r>
        <w:rPr>
          <w:rFonts w:hint="eastAsia"/>
        </w:rPr>
        <w:t>问题</w:t>
      </w:r>
      <w:r>
        <w:rPr>
          <w:rFonts w:hint="eastAsia"/>
        </w:rPr>
        <w:t>5</w:t>
      </w:r>
      <w:bookmarkEnd w:id="457"/>
      <w:bookmarkEnd w:id="458"/>
    </w:p>
    <w:p w14:paraId="69A0CA0D" w14:textId="77777777" w:rsidR="00497D4C" w:rsidRDefault="00497D4C" w:rsidP="00497D4C">
      <w:pPr>
        <w:pStyle w:val="3"/>
      </w:pPr>
      <w:bookmarkStart w:id="459" w:name="_Toc420428260"/>
      <w:bookmarkStart w:id="460" w:name="_Toc420428586"/>
      <w:r>
        <w:rPr>
          <w:rFonts w:hint="eastAsia"/>
        </w:rPr>
        <w:t>错误</w:t>
      </w:r>
      <w:r>
        <w:t>信息</w:t>
      </w:r>
      <w:bookmarkEnd w:id="459"/>
      <w:bookmarkEnd w:id="460"/>
    </w:p>
    <w:p w14:paraId="58743BF9" w14:textId="77777777" w:rsidR="00497D4C" w:rsidRDefault="00497D4C" w:rsidP="00497D4C">
      <w:pPr>
        <w:pStyle w:val="3"/>
      </w:pPr>
      <w:bookmarkStart w:id="461" w:name="_Toc420428261"/>
      <w:bookmarkStart w:id="462" w:name="_Toc420428587"/>
      <w:r>
        <w:rPr>
          <w:rFonts w:hint="eastAsia"/>
        </w:rPr>
        <w:t>解决办法</w:t>
      </w:r>
      <w:bookmarkEnd w:id="461"/>
      <w:bookmarkEnd w:id="462"/>
    </w:p>
    <w:p w14:paraId="7A0AC2F1" w14:textId="77777777" w:rsidR="00CA18D6" w:rsidRDefault="00CA18D6" w:rsidP="00CA18D6">
      <w:pPr>
        <w:pStyle w:val="a5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空值处理</w:t>
      </w:r>
      <w:r w:rsidRPr="001B3BA4">
        <w:rPr>
          <w:rFonts w:asciiTheme="minorEastAsia" w:hAnsiTheme="minorEastAsia" w:hint="eastAsia"/>
          <w:color w:val="000000" w:themeColor="text1"/>
        </w:rPr>
        <w:t>：为了保证导出数据的正确性，空值统一用</w:t>
      </w:r>
      <w:r w:rsidRPr="001B3BA4">
        <w:rPr>
          <w:rFonts w:asciiTheme="minorEastAsia" w:hAnsiTheme="minorEastAsia"/>
          <w:color w:val="000000" w:themeColor="text1"/>
        </w:rPr>
        <w:t>SERDEPROPERTIES('serialization.null.format' = '')</w:t>
      </w:r>
      <w:r w:rsidRPr="001B3BA4">
        <w:rPr>
          <w:rFonts w:asciiTheme="minorEastAsia" w:hAnsiTheme="minorEastAsia" w:hint="eastAsia"/>
          <w:color w:val="000000" w:themeColor="text1"/>
        </w:rPr>
        <w:t>进行处理。</w:t>
      </w:r>
    </w:p>
    <w:p w14:paraId="09E58446" w14:textId="77777777" w:rsidR="00CA18D6" w:rsidRPr="00CA18D6" w:rsidRDefault="00CA18D6" w:rsidP="00CA18D6"/>
    <w:sectPr w:rsidR="00CA18D6" w:rsidRPr="00CA18D6" w:rsidSect="00D14179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xiaogang" w:date="2015-05-26T16:55:00Z" w:initials="x">
    <w:p w14:paraId="0C64BD7F" w14:textId="23B485A3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列描述</w:t>
      </w:r>
    </w:p>
  </w:comment>
  <w:comment w:id="22" w:author="xiaogang" w:date="2015-05-26T16:55:00Z" w:initials="x">
    <w:p w14:paraId="1481F388" w14:textId="77777777" w:rsidR="001F6D89" w:rsidRDefault="001F6D89" w:rsidP="006B0B0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表描述</w:t>
      </w:r>
    </w:p>
  </w:comment>
  <w:comment w:id="23" w:author="xiaogang" w:date="2015-05-26T16:55:00Z" w:initials="x">
    <w:p w14:paraId="61D43D87" w14:textId="36F57CC1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表描述</w:t>
      </w:r>
    </w:p>
  </w:comment>
  <w:comment w:id="24" w:author="xiaogang" w:date="2015-05-26T16:55:00Z" w:initials="x">
    <w:p w14:paraId="1663C54D" w14:textId="028B9F02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分隔符采用接口文件中的</w:t>
      </w:r>
      <w:r>
        <w:rPr>
          <w:rFonts w:hint="eastAsia"/>
        </w:rPr>
        <w:t>|</w:t>
      </w:r>
    </w:p>
  </w:comment>
  <w:comment w:id="25" w:author="xiaogang" w:date="2015-05-26T16:55:00Z" w:initials="x">
    <w:p w14:paraId="1E52220E" w14:textId="52A959D7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文件类型</w:t>
      </w:r>
      <w:r>
        <w:t>，选用</w:t>
      </w:r>
      <w:r>
        <w:rPr>
          <w:rFonts w:hint="eastAsia"/>
        </w:rPr>
        <w:t>TEXTFILE</w:t>
      </w:r>
    </w:p>
  </w:comment>
  <w:comment w:id="30" w:author="xiaogang" w:date="2015-05-26T16:57:00Z" w:initials="x">
    <w:p w14:paraId="5DB4E434" w14:textId="6460D68B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指定</w:t>
      </w:r>
      <w:proofErr w:type="gramStart"/>
      <w:r>
        <w:t>月分</w:t>
      </w:r>
      <w:proofErr w:type="gramEnd"/>
      <w:r>
        <w:t>区，分区字段为</w:t>
      </w:r>
      <w:r>
        <w:rPr>
          <w:rFonts w:hint="eastAsia"/>
        </w:rPr>
        <w:t>MONTH_PART</w:t>
      </w:r>
      <w:r>
        <w:rPr>
          <w:rFonts w:hint="eastAsia"/>
        </w:rPr>
        <w:t>，</w:t>
      </w:r>
      <w:r>
        <w:t>分区字段数据</w:t>
      </w:r>
      <w:r>
        <w:rPr>
          <w:rFonts w:hint="eastAsia"/>
        </w:rPr>
        <w:t>YYYYMM</w:t>
      </w:r>
    </w:p>
  </w:comment>
  <w:comment w:id="31" w:author="xiaogang" w:date="2015-05-26T16:58:00Z" w:initials="x">
    <w:p w14:paraId="2AD213CC" w14:textId="0E588D00" w:rsidR="001F6D89" w:rsidRPr="009F2A91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字段</w:t>
      </w:r>
      <w:r>
        <w:t>分隔符采用</w:t>
      </w:r>
      <w:proofErr w:type="gramStart"/>
      <w:r>
        <w:t>’</w:t>
      </w:r>
      <w:proofErr w:type="gramEnd"/>
      <w:r>
        <w:t>\001’</w:t>
      </w:r>
    </w:p>
  </w:comment>
  <w:comment w:id="32" w:author="xiaogang" w:date="2015-05-26T16:58:00Z" w:initials="x">
    <w:p w14:paraId="04C2E66D" w14:textId="0B4D0B78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</w:t>
      </w:r>
      <w:r>
        <w:t>类型采用</w:t>
      </w:r>
      <w:r>
        <w:rPr>
          <w:rFonts w:hint="eastAsia"/>
        </w:rPr>
        <w:t>RCFILE</w:t>
      </w:r>
    </w:p>
  </w:comment>
  <w:comment w:id="35" w:author="xiaogang" w:date="2015-05-26T16:58:00Z" w:initials="x">
    <w:p w14:paraId="039CACB4" w14:textId="27740124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分区</w:t>
      </w:r>
      <w:r>
        <w:t>键</w:t>
      </w:r>
      <w:r>
        <w:rPr>
          <w:rFonts w:hint="eastAsia"/>
        </w:rPr>
        <w:t>为</w:t>
      </w:r>
      <w:r>
        <w:rPr>
          <w:rFonts w:hint="eastAsia"/>
        </w:rPr>
        <w:t>MONTH_PART</w:t>
      </w:r>
      <w:r>
        <w:rPr>
          <w:rFonts w:hint="eastAsia"/>
        </w:rPr>
        <w:t>和</w:t>
      </w:r>
      <w:r>
        <w:rPr>
          <w:rFonts w:hint="eastAsia"/>
        </w:rPr>
        <w:t>DAY_PART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MONTH_PART</w:t>
      </w:r>
      <w:r>
        <w:rPr>
          <w:rFonts w:hint="eastAsia"/>
        </w:rPr>
        <w:t>存放</w:t>
      </w:r>
      <w:r>
        <w:rPr>
          <w:rFonts w:hint="eastAsia"/>
        </w:rPr>
        <w:t>YYYYMM</w:t>
      </w:r>
      <w:r>
        <w:rPr>
          <w:rFonts w:hint="eastAsia"/>
        </w:rPr>
        <w:t>，</w:t>
      </w:r>
      <w:r>
        <w:rPr>
          <w:rFonts w:hint="eastAsia"/>
        </w:rPr>
        <w:t>DAY_PART</w:t>
      </w:r>
      <w:r>
        <w:rPr>
          <w:rFonts w:hint="eastAsia"/>
        </w:rPr>
        <w:t>存放</w:t>
      </w:r>
      <w:r>
        <w:rPr>
          <w:rFonts w:hint="eastAsia"/>
        </w:rPr>
        <w:t>DD</w:t>
      </w:r>
    </w:p>
  </w:comment>
  <w:comment w:id="38" w:author="xiaogang" w:date="2015-05-26T16:59:00Z" w:initials="x">
    <w:p w14:paraId="0C036D15" w14:textId="58E0161C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按日分区</w:t>
      </w:r>
      <w:r>
        <w:t>，分区键为</w:t>
      </w:r>
      <w:r>
        <w:rPr>
          <w:rFonts w:hint="eastAsia"/>
        </w:rPr>
        <w:t>DATE_PART</w:t>
      </w:r>
      <w:r>
        <w:rPr>
          <w:rFonts w:hint="eastAsia"/>
        </w:rPr>
        <w:t>，</w:t>
      </w:r>
      <w:r>
        <w:t>存放内容为</w:t>
      </w:r>
      <w:r>
        <w:rPr>
          <w:rFonts w:hint="eastAsia"/>
        </w:rPr>
        <w:t>YYYYMMDD</w:t>
      </w:r>
    </w:p>
  </w:comment>
  <w:comment w:id="41" w:author="xiaogang" w:date="2015-05-26T16:59:00Z" w:initials="x">
    <w:p w14:paraId="2397E3ED" w14:textId="77777777" w:rsidR="001F6D89" w:rsidRDefault="001F6D89" w:rsidP="00B834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按日分区</w:t>
      </w:r>
      <w:r>
        <w:t>，分区键为</w:t>
      </w:r>
      <w:r>
        <w:rPr>
          <w:rFonts w:hint="eastAsia"/>
        </w:rPr>
        <w:t>DATE_PART</w:t>
      </w:r>
      <w:r>
        <w:rPr>
          <w:rFonts w:hint="eastAsia"/>
        </w:rPr>
        <w:t>，</w:t>
      </w:r>
      <w:r>
        <w:t>存放内容为</w:t>
      </w:r>
      <w:r>
        <w:rPr>
          <w:rFonts w:hint="eastAsia"/>
        </w:rPr>
        <w:t>YYYYMMDD</w:t>
      </w:r>
    </w:p>
  </w:comment>
  <w:comment w:id="54" w:author="xiaogang" w:date="2015-05-26T16:47:00Z" w:initials="x">
    <w:p w14:paraId="6780368A" w14:textId="604BE056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H</w:t>
      </w:r>
      <w:r>
        <w:t>ive</w:t>
      </w:r>
      <w:r>
        <w:t>脚本执行日志存放目录，需要以</w:t>
      </w:r>
      <w:r>
        <w:rPr>
          <w:rFonts w:hint="eastAsia"/>
        </w:rPr>
        <w:t>/</w:t>
      </w:r>
      <w:r>
        <w:rPr>
          <w:rFonts w:hint="eastAsia"/>
        </w:rPr>
        <w:t>结尾</w:t>
      </w:r>
    </w:p>
  </w:comment>
  <w:comment w:id="55" w:author="xiaogang" w:date="2015-05-26T16:47:00Z" w:initials="x">
    <w:p w14:paraId="073DE33C" w14:textId="078BF29D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脚本存放目录，需要以</w:t>
      </w:r>
      <w:r>
        <w:rPr>
          <w:rFonts w:hint="eastAsia"/>
        </w:rPr>
        <w:t>/</w:t>
      </w:r>
      <w:r>
        <w:rPr>
          <w:rFonts w:hint="eastAsia"/>
        </w:rPr>
        <w:t>结尾</w:t>
      </w:r>
    </w:p>
  </w:comment>
  <w:comment w:id="58" w:author="xiaogang" w:date="2015-05-26T16:39:00Z" w:initials="x">
    <w:p w14:paraId="1738E322" w14:textId="77777777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传入</w:t>
      </w:r>
      <w:r>
        <w:t>的参数</w:t>
      </w:r>
    </w:p>
  </w:comment>
  <w:comment w:id="59" w:author="xiaogang" w:date="2015-05-26T16:44:00Z" w:initials="x">
    <w:p w14:paraId="37DABAD7" w14:textId="2526F0DA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拼接</w:t>
      </w:r>
      <w:r>
        <w:rPr>
          <w:rFonts w:hint="eastAsia"/>
        </w:rPr>
        <w:t>H</w:t>
      </w:r>
      <w:r>
        <w:t>ive</w:t>
      </w:r>
      <w:r>
        <w:t>执行日志的文件，用于后续</w:t>
      </w:r>
      <w:r>
        <w:rPr>
          <w:rFonts w:hint="eastAsia"/>
        </w:rPr>
        <w:t>H</w:t>
      </w:r>
      <w:r>
        <w:t>ive</w:t>
      </w:r>
      <w:r>
        <w:t>脚本报错后的错误分析</w:t>
      </w:r>
    </w:p>
  </w:comment>
  <w:comment w:id="60" w:author="xiaogang" w:date="2015-05-26T16:41:00Z" w:initials="x">
    <w:p w14:paraId="7CB8BA38" w14:textId="393762AF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调用</w:t>
      </w:r>
      <w:r>
        <w:t>业务逻辑脚本，此处需要填写</w:t>
      </w:r>
      <w:r>
        <w:rPr>
          <w:rFonts w:hint="eastAsia"/>
        </w:rPr>
        <w:t>业务</w:t>
      </w:r>
      <w:r>
        <w:t>逻辑脚本中对应的输入参数</w:t>
      </w:r>
    </w:p>
  </w:comment>
  <w:comment w:id="61" w:author="xiaogang" w:date="2015-05-26T16:42:00Z" w:initials="x">
    <w:p w14:paraId="480963E8" w14:textId="771AA7D6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此处</w:t>
      </w:r>
      <w:r>
        <w:t>为调用业务</w:t>
      </w:r>
      <w:r>
        <w:rPr>
          <w:rFonts w:hint="eastAsia"/>
        </w:rPr>
        <w:t>逻辑</w:t>
      </w:r>
      <w:r>
        <w:t>脚本，并将</w:t>
      </w:r>
      <w:r>
        <w:t>Hive</w:t>
      </w:r>
      <w:r>
        <w:rPr>
          <w:rFonts w:hint="eastAsia"/>
        </w:rPr>
        <w:t>执行</w:t>
      </w:r>
      <w:r>
        <w:t>日志写入到</w:t>
      </w:r>
      <w:r>
        <w:rPr>
          <w:rFonts w:hint="eastAsia"/>
        </w:rPr>
        <w:t>v_logfile</w:t>
      </w:r>
      <w:r>
        <w:rPr>
          <w:rFonts w:hint="eastAsia"/>
        </w:rPr>
        <w:t>定义</w:t>
      </w:r>
      <w:r>
        <w:t>的文件中</w:t>
      </w:r>
    </w:p>
  </w:comment>
  <w:comment w:id="62" w:author="xiaogang" w:date="2015-07-26T11:14:00Z" w:initials="x">
    <w:p w14:paraId="61CAF657" w14:textId="3553589A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 xml:space="preserve">20150726 </w:t>
      </w:r>
      <w:r>
        <w:rPr>
          <w:rFonts w:hint="eastAsia"/>
        </w:rPr>
        <w:t>增加</w:t>
      </w:r>
      <w:r>
        <w:t>，去除错误信息中干的</w:t>
      </w:r>
      <w:proofErr w:type="gramStart"/>
      <w:r>
        <w:t>’</w:t>
      </w:r>
      <w:proofErr w:type="gramEnd"/>
      <w:r>
        <w:t xml:space="preserve"> ,</w:t>
      </w:r>
      <w:r>
        <w:rPr>
          <w:rFonts w:hint="eastAsia"/>
        </w:rPr>
        <w:t>避免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日志</w:t>
      </w:r>
      <w:r>
        <w:t>更新错误</w:t>
      </w:r>
    </w:p>
  </w:comment>
  <w:comment w:id="64" w:author="xiaogang" w:date="2015-05-27T14:40:00Z" w:initials="x">
    <w:p w14:paraId="3C3D15FE" w14:textId="70DD864A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</w:t>
      </w:r>
      <w:r>
        <w:t>业务逻辑，</w:t>
      </w:r>
      <w:r>
        <w:rPr>
          <w:rFonts w:hint="eastAsia"/>
        </w:rPr>
        <w:t>设定</w:t>
      </w:r>
      <w:r>
        <w:t>输入参数</w:t>
      </w:r>
    </w:p>
  </w:comment>
  <w:comment w:id="65" w:author="xiaogang" w:date="2015-05-27T14:41:00Z" w:initials="x">
    <w:p w14:paraId="006782B9" w14:textId="09182650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插入</w:t>
      </w:r>
      <w:r>
        <w:t>数据的关键字</w:t>
      </w:r>
    </w:p>
  </w:comment>
  <w:comment w:id="66" w:author="xiaogang" w:date="2015-05-27T14:41:00Z" w:initials="x">
    <w:p w14:paraId="35733E59" w14:textId="62763D28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</w:t>
      </w:r>
      <w:r>
        <w:t>分区关键字，参数为</w:t>
      </w:r>
      <w:r>
        <w:rPr>
          <w:rFonts w:hint="eastAsia"/>
        </w:rPr>
        <w:t>外部</w:t>
      </w:r>
      <w:r>
        <w:t>传入</w:t>
      </w:r>
      <w:r>
        <w:rPr>
          <w:rFonts w:hint="eastAsia"/>
        </w:rPr>
        <w:t>参数</w:t>
      </w:r>
    </w:p>
  </w:comment>
  <w:comment w:id="70" w:author="xiaogang" w:date="2015-05-27T14:40:00Z" w:initials="x">
    <w:p w14:paraId="03CCFF3D" w14:textId="77777777" w:rsidR="001F6D89" w:rsidRDefault="001F6D89" w:rsidP="002C159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</w:t>
      </w:r>
      <w:r>
        <w:t>业务逻辑，</w:t>
      </w:r>
      <w:r>
        <w:rPr>
          <w:rFonts w:hint="eastAsia"/>
        </w:rPr>
        <w:t>设定</w:t>
      </w:r>
      <w:r>
        <w:t>输入参数</w:t>
      </w:r>
    </w:p>
  </w:comment>
  <w:comment w:id="71" w:author="xiaogang" w:date="2015-05-27T14:41:00Z" w:initials="x">
    <w:p w14:paraId="6A688101" w14:textId="77777777" w:rsidR="001F6D89" w:rsidRDefault="001F6D89" w:rsidP="002C159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插入</w:t>
      </w:r>
      <w:r>
        <w:t>数据的关键字</w:t>
      </w:r>
    </w:p>
  </w:comment>
  <w:comment w:id="72" w:author="xiaogang" w:date="2015-05-27T14:41:00Z" w:initials="x">
    <w:p w14:paraId="4629E5E5" w14:textId="77777777" w:rsidR="001F6D89" w:rsidRDefault="001F6D89" w:rsidP="002C159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</w:t>
      </w:r>
      <w:r>
        <w:t>分区关键字，参数为</w:t>
      </w:r>
      <w:r>
        <w:rPr>
          <w:rFonts w:hint="eastAsia"/>
        </w:rPr>
        <w:t>外部</w:t>
      </w:r>
      <w:r>
        <w:t>传入</w:t>
      </w:r>
      <w:r>
        <w:rPr>
          <w:rFonts w:hint="eastAsia"/>
        </w:rPr>
        <w:t>参数</w:t>
      </w:r>
    </w:p>
  </w:comment>
  <w:comment w:id="73" w:author="xiaogang" w:date="2015-07-23T14:27:00Z" w:initials="x">
    <w:p w14:paraId="183F00C6" w14:textId="77777777" w:rsidR="001F6D89" w:rsidRDefault="001F6D8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逻辑判断</w:t>
      </w:r>
    </w:p>
    <w:p w14:paraId="0B9E2B92" w14:textId="77777777" w:rsidR="001F6D89" w:rsidRDefault="001F6D89">
      <w:pPr>
        <w:pStyle w:val="ad"/>
      </w:pPr>
      <w:r>
        <w:rPr>
          <w:rFonts w:hint="eastAsia"/>
        </w:rPr>
        <w:t>语法</w:t>
      </w:r>
      <w:r>
        <w:t>：</w:t>
      </w:r>
    </w:p>
    <w:p w14:paraId="1441FA9F" w14:textId="77777777" w:rsidR="001F6D89" w:rsidRDefault="001F6D89">
      <w:pPr>
        <w:pStyle w:val="ad"/>
      </w:pPr>
      <w:proofErr w:type="gramStart"/>
      <w:r>
        <w:t>if ..</w:t>
      </w:r>
      <w:proofErr w:type="gramEnd"/>
      <w:r>
        <w:t xml:space="preserve"> </w:t>
      </w:r>
      <w:proofErr w:type="gramStart"/>
      <w:r>
        <w:t>then</w:t>
      </w:r>
      <w:proofErr w:type="gramEnd"/>
    </w:p>
    <w:p w14:paraId="08177B93" w14:textId="77777777" w:rsidR="001F6D89" w:rsidRDefault="001F6D89">
      <w:pPr>
        <w:pStyle w:val="ad"/>
      </w:pPr>
      <w:proofErr w:type="gramStart"/>
      <w:r>
        <w:t>else</w:t>
      </w:r>
      <w:proofErr w:type="gramEnd"/>
    </w:p>
    <w:p w14:paraId="6FC7DD4F" w14:textId="07A360EA" w:rsidR="001F6D89" w:rsidRDefault="001F6D89">
      <w:pPr>
        <w:pStyle w:val="ad"/>
      </w:pPr>
      <w:proofErr w:type="gramStart"/>
      <w:r>
        <w:t>fi</w:t>
      </w:r>
      <w:proofErr w:type="gramEnd"/>
    </w:p>
  </w:comment>
  <w:comment w:id="74" w:author="xiaogang" w:date="2015-05-27T14:41:00Z" w:initials="x">
    <w:p w14:paraId="10A3F720" w14:textId="0315601C" w:rsidR="001F6D89" w:rsidRDefault="001F6D89" w:rsidP="000E389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插入</w:t>
      </w:r>
      <w:r>
        <w:t>数据的关键字</w:t>
      </w:r>
      <w:r>
        <w:rPr>
          <w:rFonts w:hint="eastAsia"/>
        </w:rPr>
        <w:t>，</w:t>
      </w:r>
      <w:r>
        <w:t>多次插入数据的时候需要注意使用</w:t>
      </w:r>
      <w:r>
        <w:rPr>
          <w:rFonts w:hint="eastAsia"/>
        </w:rPr>
        <w:t>insert into</w:t>
      </w:r>
    </w:p>
  </w:comment>
  <w:comment w:id="75" w:author="xiaogang" w:date="2015-05-27T14:41:00Z" w:initials="x">
    <w:p w14:paraId="7D4C4629" w14:textId="77777777" w:rsidR="001F6D89" w:rsidRDefault="001F6D89" w:rsidP="000E389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</w:t>
      </w:r>
      <w:r>
        <w:t>分区关键字，参数为</w:t>
      </w:r>
      <w:r>
        <w:rPr>
          <w:rFonts w:hint="eastAsia"/>
        </w:rPr>
        <w:t>外部</w:t>
      </w:r>
      <w:r>
        <w:t>传入</w:t>
      </w:r>
      <w:r>
        <w:rPr>
          <w:rFonts w:hint="eastAsia"/>
        </w:rPr>
        <w:t>参数</w:t>
      </w:r>
    </w:p>
  </w:comment>
  <w:comment w:id="76" w:author="xiaogang" w:date="2015-05-27T14:41:00Z" w:initials="x">
    <w:p w14:paraId="5D3DDA68" w14:textId="78388F31" w:rsidR="001F6D89" w:rsidRDefault="001F6D89" w:rsidP="000E389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插入</w:t>
      </w:r>
      <w:r>
        <w:t>数据的关键字</w:t>
      </w:r>
      <w:r>
        <w:rPr>
          <w:rFonts w:hint="eastAsia"/>
        </w:rPr>
        <w:t>，</w:t>
      </w:r>
      <w:r>
        <w:t>多次插入数据的时候需要注意使用</w:t>
      </w:r>
      <w:r>
        <w:rPr>
          <w:rFonts w:hint="eastAsia"/>
        </w:rPr>
        <w:t>insert into</w:t>
      </w:r>
    </w:p>
  </w:comment>
  <w:comment w:id="77" w:author="xiaogang" w:date="2015-05-27T14:41:00Z" w:initials="x">
    <w:p w14:paraId="28F0AA77" w14:textId="77777777" w:rsidR="001F6D89" w:rsidRDefault="001F6D89" w:rsidP="000E389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</w:t>
      </w:r>
      <w:r>
        <w:t>分区关键字，参数为</w:t>
      </w:r>
      <w:r>
        <w:rPr>
          <w:rFonts w:hint="eastAsia"/>
        </w:rPr>
        <w:t>外部</w:t>
      </w:r>
      <w:r>
        <w:t>传入</w:t>
      </w:r>
      <w:r>
        <w:rPr>
          <w:rFonts w:hint="eastAsia"/>
        </w:rPr>
        <w:t>参数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4BD7F" w15:done="0"/>
  <w15:commentEx w15:paraId="1481F388" w15:done="0"/>
  <w15:commentEx w15:paraId="61D43D87" w15:done="0"/>
  <w15:commentEx w15:paraId="1663C54D" w15:done="0"/>
  <w15:commentEx w15:paraId="1E52220E" w15:done="0"/>
  <w15:commentEx w15:paraId="5DB4E434" w15:done="0"/>
  <w15:commentEx w15:paraId="2AD213CC" w15:done="0"/>
  <w15:commentEx w15:paraId="04C2E66D" w15:done="0"/>
  <w15:commentEx w15:paraId="039CACB4" w15:done="0"/>
  <w15:commentEx w15:paraId="0C036D15" w15:done="0"/>
  <w15:commentEx w15:paraId="2397E3ED" w15:done="0"/>
  <w15:commentEx w15:paraId="6780368A" w15:done="0"/>
  <w15:commentEx w15:paraId="073DE33C" w15:done="0"/>
  <w15:commentEx w15:paraId="1738E322" w15:done="0"/>
  <w15:commentEx w15:paraId="37DABAD7" w15:done="0"/>
  <w15:commentEx w15:paraId="7CB8BA38" w15:done="0"/>
  <w15:commentEx w15:paraId="480963E8" w15:done="0"/>
  <w15:commentEx w15:paraId="61CAF657" w15:done="0"/>
  <w15:commentEx w15:paraId="3C3D15FE" w15:done="0"/>
  <w15:commentEx w15:paraId="006782B9" w15:done="0"/>
  <w15:commentEx w15:paraId="35733E59" w15:done="0"/>
  <w15:commentEx w15:paraId="03CCFF3D" w15:done="0"/>
  <w15:commentEx w15:paraId="6A688101" w15:done="0"/>
  <w15:commentEx w15:paraId="4629E5E5" w15:done="0"/>
  <w15:commentEx w15:paraId="6FC7DD4F" w15:done="0"/>
  <w15:commentEx w15:paraId="10A3F720" w15:done="0"/>
  <w15:commentEx w15:paraId="7D4C4629" w15:done="0"/>
  <w15:commentEx w15:paraId="5D3DDA68" w15:done="0"/>
  <w15:commentEx w15:paraId="28F0AA7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CD484" w14:textId="77777777" w:rsidR="00E85C21" w:rsidRDefault="00E85C21" w:rsidP="00AE2518">
      <w:r>
        <w:separator/>
      </w:r>
    </w:p>
  </w:endnote>
  <w:endnote w:type="continuationSeparator" w:id="0">
    <w:p w14:paraId="3AF1C6D8" w14:textId="77777777" w:rsidR="00E85C21" w:rsidRDefault="00E85C21" w:rsidP="00AE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0067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14:paraId="5F777A9E" w14:textId="77777777" w:rsidR="001F6D89" w:rsidRDefault="001F6D89" w:rsidP="00BA1D1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07626">
              <w:rPr>
                <w:b/>
                <w:noProof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07626">
              <w:rPr>
                <w:b/>
                <w:noProof/>
              </w:rPr>
              <w:t>94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46C5E" w14:textId="77777777" w:rsidR="00E85C21" w:rsidRDefault="00E85C21" w:rsidP="00AE2518">
      <w:r>
        <w:separator/>
      </w:r>
    </w:p>
  </w:footnote>
  <w:footnote w:type="continuationSeparator" w:id="0">
    <w:p w14:paraId="4F92CA6F" w14:textId="77777777" w:rsidR="00E85C21" w:rsidRDefault="00E85C21" w:rsidP="00AE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43"/>
    <w:multiLevelType w:val="hybridMultilevel"/>
    <w:tmpl w:val="A052D642"/>
    <w:lvl w:ilvl="0" w:tplc="1892077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90563"/>
    <w:multiLevelType w:val="hybridMultilevel"/>
    <w:tmpl w:val="C3C29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B61B8B"/>
    <w:multiLevelType w:val="hybridMultilevel"/>
    <w:tmpl w:val="CE8A0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0D512D"/>
    <w:multiLevelType w:val="hybridMultilevel"/>
    <w:tmpl w:val="E30E1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65E4A43"/>
    <w:multiLevelType w:val="hybridMultilevel"/>
    <w:tmpl w:val="455C2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B71506"/>
    <w:multiLevelType w:val="hybridMultilevel"/>
    <w:tmpl w:val="F2BC9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F837CE"/>
    <w:multiLevelType w:val="multilevel"/>
    <w:tmpl w:val="B882E74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20BD39B4"/>
    <w:multiLevelType w:val="hybridMultilevel"/>
    <w:tmpl w:val="C7B4E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24D40F5E"/>
    <w:multiLevelType w:val="hybridMultilevel"/>
    <w:tmpl w:val="887C7A7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255A2FB9"/>
    <w:multiLevelType w:val="multilevel"/>
    <w:tmpl w:val="F6DE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130DA"/>
    <w:multiLevelType w:val="hybridMultilevel"/>
    <w:tmpl w:val="C89CADC0"/>
    <w:lvl w:ilvl="0" w:tplc="DD9E8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525E6D"/>
    <w:multiLevelType w:val="multilevel"/>
    <w:tmpl w:val="87D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A58AD"/>
    <w:multiLevelType w:val="hybridMultilevel"/>
    <w:tmpl w:val="E8DE0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4434AE"/>
    <w:multiLevelType w:val="hybridMultilevel"/>
    <w:tmpl w:val="5A18C8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>
    <w:nsid w:val="34640B56"/>
    <w:multiLevelType w:val="hybridMultilevel"/>
    <w:tmpl w:val="0E4268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856B58"/>
    <w:multiLevelType w:val="hybridMultilevel"/>
    <w:tmpl w:val="AA96E94C"/>
    <w:lvl w:ilvl="0" w:tplc="9D66F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AB6110"/>
    <w:multiLevelType w:val="hybridMultilevel"/>
    <w:tmpl w:val="DCDC72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>
    <w:nsid w:val="3EAF03BB"/>
    <w:multiLevelType w:val="hybridMultilevel"/>
    <w:tmpl w:val="C6008DB2"/>
    <w:lvl w:ilvl="0" w:tplc="E244E7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E70303"/>
    <w:multiLevelType w:val="multilevel"/>
    <w:tmpl w:val="527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AB64C5"/>
    <w:multiLevelType w:val="hybridMultilevel"/>
    <w:tmpl w:val="3140AE1C"/>
    <w:lvl w:ilvl="0" w:tplc="0828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7E972C8"/>
    <w:multiLevelType w:val="multilevel"/>
    <w:tmpl w:val="6F0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B05117"/>
    <w:multiLevelType w:val="hybridMultilevel"/>
    <w:tmpl w:val="5052D1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F262319"/>
    <w:multiLevelType w:val="hybridMultilevel"/>
    <w:tmpl w:val="5404972C"/>
    <w:lvl w:ilvl="0" w:tplc="CF58F2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A22D0F"/>
    <w:multiLevelType w:val="multilevel"/>
    <w:tmpl w:val="CE10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B26EEB"/>
    <w:multiLevelType w:val="hybridMultilevel"/>
    <w:tmpl w:val="F9C2370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>
    <w:nsid w:val="5DD91D0B"/>
    <w:multiLevelType w:val="multilevel"/>
    <w:tmpl w:val="DBC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B931C7"/>
    <w:multiLevelType w:val="hybridMultilevel"/>
    <w:tmpl w:val="A89AA2E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5"/>
  </w:num>
  <w:num w:numId="5">
    <w:abstractNumId w:val="2"/>
  </w:num>
  <w:num w:numId="6">
    <w:abstractNumId w:val="17"/>
  </w:num>
  <w:num w:numId="7">
    <w:abstractNumId w:val="22"/>
  </w:num>
  <w:num w:numId="8">
    <w:abstractNumId w:val="0"/>
  </w:num>
  <w:num w:numId="9">
    <w:abstractNumId w:val="5"/>
  </w:num>
  <w:num w:numId="10">
    <w:abstractNumId w:val="14"/>
  </w:num>
  <w:num w:numId="11">
    <w:abstractNumId w:val="21"/>
  </w:num>
  <w:num w:numId="12">
    <w:abstractNumId w:val="1"/>
  </w:num>
  <w:num w:numId="13">
    <w:abstractNumId w:val="4"/>
  </w:num>
  <w:num w:numId="14">
    <w:abstractNumId w:val="13"/>
  </w:num>
  <w:num w:numId="15">
    <w:abstractNumId w:val="16"/>
  </w:num>
  <w:num w:numId="16">
    <w:abstractNumId w:val="24"/>
  </w:num>
  <w:num w:numId="17">
    <w:abstractNumId w:val="7"/>
  </w:num>
  <w:num w:numId="18">
    <w:abstractNumId w:val="26"/>
  </w:num>
  <w:num w:numId="19">
    <w:abstractNumId w:val="8"/>
  </w:num>
  <w:num w:numId="20">
    <w:abstractNumId w:val="19"/>
  </w:num>
  <w:num w:numId="21">
    <w:abstractNumId w:val="10"/>
  </w:num>
  <w:num w:numId="22">
    <w:abstractNumId w:val="25"/>
  </w:num>
  <w:num w:numId="23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23"/>
  </w:num>
  <w:num w:numId="26">
    <w:abstractNumId w:val="18"/>
  </w:num>
  <w:num w:numId="27">
    <w:abstractNumId w:val="9"/>
  </w:num>
  <w:num w:numId="28">
    <w:abstractNumId w:val="20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gang">
    <w15:presenceInfo w15:providerId="None" w15:userId="xiaog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518"/>
    <w:rsid w:val="00002BF5"/>
    <w:rsid w:val="000034AF"/>
    <w:rsid w:val="00003574"/>
    <w:rsid w:val="00003854"/>
    <w:rsid w:val="00003E6B"/>
    <w:rsid w:val="000107FB"/>
    <w:rsid w:val="000111E8"/>
    <w:rsid w:val="000152E1"/>
    <w:rsid w:val="00016644"/>
    <w:rsid w:val="000206F1"/>
    <w:rsid w:val="00021C0D"/>
    <w:rsid w:val="00021D33"/>
    <w:rsid w:val="000232E8"/>
    <w:rsid w:val="00025110"/>
    <w:rsid w:val="00025587"/>
    <w:rsid w:val="0002619F"/>
    <w:rsid w:val="0002629B"/>
    <w:rsid w:val="00027B5A"/>
    <w:rsid w:val="00034DBE"/>
    <w:rsid w:val="00035F77"/>
    <w:rsid w:val="000404B1"/>
    <w:rsid w:val="000428CE"/>
    <w:rsid w:val="000431B4"/>
    <w:rsid w:val="00044980"/>
    <w:rsid w:val="00046A1D"/>
    <w:rsid w:val="00056AF0"/>
    <w:rsid w:val="000617EE"/>
    <w:rsid w:val="00064C85"/>
    <w:rsid w:val="00064F3E"/>
    <w:rsid w:val="00065F3B"/>
    <w:rsid w:val="000700E6"/>
    <w:rsid w:val="0007497E"/>
    <w:rsid w:val="0007690B"/>
    <w:rsid w:val="00076F22"/>
    <w:rsid w:val="00082967"/>
    <w:rsid w:val="000831EB"/>
    <w:rsid w:val="00083209"/>
    <w:rsid w:val="0008723D"/>
    <w:rsid w:val="00095FB1"/>
    <w:rsid w:val="000965C3"/>
    <w:rsid w:val="000A0398"/>
    <w:rsid w:val="000A12F5"/>
    <w:rsid w:val="000A576C"/>
    <w:rsid w:val="000A6C31"/>
    <w:rsid w:val="000B1D2F"/>
    <w:rsid w:val="000B1FC5"/>
    <w:rsid w:val="000B32E1"/>
    <w:rsid w:val="000B6D2E"/>
    <w:rsid w:val="000B7E21"/>
    <w:rsid w:val="000C462F"/>
    <w:rsid w:val="000C5F14"/>
    <w:rsid w:val="000D00BD"/>
    <w:rsid w:val="000D40BD"/>
    <w:rsid w:val="000D607F"/>
    <w:rsid w:val="000D6DAA"/>
    <w:rsid w:val="000D7AF7"/>
    <w:rsid w:val="000E1196"/>
    <w:rsid w:val="000E35D3"/>
    <w:rsid w:val="000E3895"/>
    <w:rsid w:val="000F1452"/>
    <w:rsid w:val="000F1BF0"/>
    <w:rsid w:val="000F4A06"/>
    <w:rsid w:val="000F56F6"/>
    <w:rsid w:val="000F68E5"/>
    <w:rsid w:val="00100A96"/>
    <w:rsid w:val="001017DB"/>
    <w:rsid w:val="00102F89"/>
    <w:rsid w:val="001116FE"/>
    <w:rsid w:val="00111C1F"/>
    <w:rsid w:val="00113169"/>
    <w:rsid w:val="001149A8"/>
    <w:rsid w:val="0011687F"/>
    <w:rsid w:val="00126DD5"/>
    <w:rsid w:val="001301C9"/>
    <w:rsid w:val="0013089E"/>
    <w:rsid w:val="00130CEC"/>
    <w:rsid w:val="00131550"/>
    <w:rsid w:val="001341D5"/>
    <w:rsid w:val="00142253"/>
    <w:rsid w:val="001437E4"/>
    <w:rsid w:val="00144FD0"/>
    <w:rsid w:val="00146BFA"/>
    <w:rsid w:val="00150097"/>
    <w:rsid w:val="00152A08"/>
    <w:rsid w:val="001548F1"/>
    <w:rsid w:val="00164F8C"/>
    <w:rsid w:val="0016702F"/>
    <w:rsid w:val="00170E50"/>
    <w:rsid w:val="001771B3"/>
    <w:rsid w:val="00177B92"/>
    <w:rsid w:val="00180E7A"/>
    <w:rsid w:val="00183CF9"/>
    <w:rsid w:val="0018579B"/>
    <w:rsid w:val="001857A7"/>
    <w:rsid w:val="00195F56"/>
    <w:rsid w:val="001A1C79"/>
    <w:rsid w:val="001A2E4F"/>
    <w:rsid w:val="001B192C"/>
    <w:rsid w:val="001B34B7"/>
    <w:rsid w:val="001B3BA4"/>
    <w:rsid w:val="001B6150"/>
    <w:rsid w:val="001C14B1"/>
    <w:rsid w:val="001C342E"/>
    <w:rsid w:val="001C427B"/>
    <w:rsid w:val="001C4821"/>
    <w:rsid w:val="001D0362"/>
    <w:rsid w:val="001D145E"/>
    <w:rsid w:val="001D2FB3"/>
    <w:rsid w:val="001D3929"/>
    <w:rsid w:val="001D4EB9"/>
    <w:rsid w:val="001D77D0"/>
    <w:rsid w:val="001E3014"/>
    <w:rsid w:val="001E3A35"/>
    <w:rsid w:val="001E3DD3"/>
    <w:rsid w:val="001E4E24"/>
    <w:rsid w:val="001E6867"/>
    <w:rsid w:val="001F361F"/>
    <w:rsid w:val="001F6D89"/>
    <w:rsid w:val="00202F65"/>
    <w:rsid w:val="00204250"/>
    <w:rsid w:val="00215562"/>
    <w:rsid w:val="0021662A"/>
    <w:rsid w:val="00220BCC"/>
    <w:rsid w:val="00221102"/>
    <w:rsid w:val="00223408"/>
    <w:rsid w:val="00227195"/>
    <w:rsid w:val="00231839"/>
    <w:rsid w:val="002328D0"/>
    <w:rsid w:val="00233115"/>
    <w:rsid w:val="00233E0E"/>
    <w:rsid w:val="0023498B"/>
    <w:rsid w:val="00241B7F"/>
    <w:rsid w:val="00242D8B"/>
    <w:rsid w:val="00245A40"/>
    <w:rsid w:val="002479A1"/>
    <w:rsid w:val="00250516"/>
    <w:rsid w:val="00250E32"/>
    <w:rsid w:val="00251FCB"/>
    <w:rsid w:val="00253CEE"/>
    <w:rsid w:val="00257367"/>
    <w:rsid w:val="002736D4"/>
    <w:rsid w:val="00280C4D"/>
    <w:rsid w:val="002824CA"/>
    <w:rsid w:val="0028302E"/>
    <w:rsid w:val="002867ED"/>
    <w:rsid w:val="00291D56"/>
    <w:rsid w:val="00292666"/>
    <w:rsid w:val="00295BA7"/>
    <w:rsid w:val="00295BFC"/>
    <w:rsid w:val="002961FB"/>
    <w:rsid w:val="002967AD"/>
    <w:rsid w:val="002A0484"/>
    <w:rsid w:val="002A28DA"/>
    <w:rsid w:val="002A7BF0"/>
    <w:rsid w:val="002B387D"/>
    <w:rsid w:val="002B7862"/>
    <w:rsid w:val="002C01C8"/>
    <w:rsid w:val="002C0439"/>
    <w:rsid w:val="002C0E60"/>
    <w:rsid w:val="002C159B"/>
    <w:rsid w:val="002C3006"/>
    <w:rsid w:val="002C5BFF"/>
    <w:rsid w:val="002D18E2"/>
    <w:rsid w:val="002D1E1E"/>
    <w:rsid w:val="002E10CF"/>
    <w:rsid w:val="002F6836"/>
    <w:rsid w:val="003012C4"/>
    <w:rsid w:val="003040B7"/>
    <w:rsid w:val="00306AFA"/>
    <w:rsid w:val="003144E9"/>
    <w:rsid w:val="00314D11"/>
    <w:rsid w:val="00316401"/>
    <w:rsid w:val="00316BD3"/>
    <w:rsid w:val="00316F15"/>
    <w:rsid w:val="003215B2"/>
    <w:rsid w:val="0032369C"/>
    <w:rsid w:val="003301B1"/>
    <w:rsid w:val="0033094A"/>
    <w:rsid w:val="00330CC9"/>
    <w:rsid w:val="003332B9"/>
    <w:rsid w:val="00334AEB"/>
    <w:rsid w:val="003404A4"/>
    <w:rsid w:val="003436B9"/>
    <w:rsid w:val="00347218"/>
    <w:rsid w:val="003536D0"/>
    <w:rsid w:val="00354383"/>
    <w:rsid w:val="00354423"/>
    <w:rsid w:val="00354D0A"/>
    <w:rsid w:val="003564E6"/>
    <w:rsid w:val="00363C65"/>
    <w:rsid w:val="00364CD9"/>
    <w:rsid w:val="00364DA9"/>
    <w:rsid w:val="00366BBC"/>
    <w:rsid w:val="00371A2C"/>
    <w:rsid w:val="00373D69"/>
    <w:rsid w:val="00373FFA"/>
    <w:rsid w:val="00376882"/>
    <w:rsid w:val="003845B5"/>
    <w:rsid w:val="00384F21"/>
    <w:rsid w:val="00390817"/>
    <w:rsid w:val="00390A57"/>
    <w:rsid w:val="00391BCA"/>
    <w:rsid w:val="00393613"/>
    <w:rsid w:val="00395816"/>
    <w:rsid w:val="00395FFF"/>
    <w:rsid w:val="003960C4"/>
    <w:rsid w:val="00396829"/>
    <w:rsid w:val="003976B7"/>
    <w:rsid w:val="003A439A"/>
    <w:rsid w:val="003A6FD2"/>
    <w:rsid w:val="003B3B5B"/>
    <w:rsid w:val="003B3E55"/>
    <w:rsid w:val="003B621F"/>
    <w:rsid w:val="003C077C"/>
    <w:rsid w:val="003C2CBE"/>
    <w:rsid w:val="003C2FF8"/>
    <w:rsid w:val="003C6930"/>
    <w:rsid w:val="003C7D17"/>
    <w:rsid w:val="003D224F"/>
    <w:rsid w:val="003D279E"/>
    <w:rsid w:val="003D2D61"/>
    <w:rsid w:val="003D6E38"/>
    <w:rsid w:val="003E068B"/>
    <w:rsid w:val="003E3375"/>
    <w:rsid w:val="003E52AB"/>
    <w:rsid w:val="003E5D8B"/>
    <w:rsid w:val="003E7722"/>
    <w:rsid w:val="003E7C00"/>
    <w:rsid w:val="003F2279"/>
    <w:rsid w:val="003F5C04"/>
    <w:rsid w:val="00402E70"/>
    <w:rsid w:val="00404A16"/>
    <w:rsid w:val="004057D9"/>
    <w:rsid w:val="004071B2"/>
    <w:rsid w:val="004127C9"/>
    <w:rsid w:val="00425D36"/>
    <w:rsid w:val="004341BD"/>
    <w:rsid w:val="00437ADE"/>
    <w:rsid w:val="004446F5"/>
    <w:rsid w:val="00446967"/>
    <w:rsid w:val="0045677C"/>
    <w:rsid w:val="00457FC0"/>
    <w:rsid w:val="00460C64"/>
    <w:rsid w:val="0047112B"/>
    <w:rsid w:val="004803FA"/>
    <w:rsid w:val="00480B55"/>
    <w:rsid w:val="00483EE2"/>
    <w:rsid w:val="00484A5A"/>
    <w:rsid w:val="0048542E"/>
    <w:rsid w:val="00486222"/>
    <w:rsid w:val="00493CF9"/>
    <w:rsid w:val="00493DD9"/>
    <w:rsid w:val="00494466"/>
    <w:rsid w:val="004970F0"/>
    <w:rsid w:val="00497D4C"/>
    <w:rsid w:val="004A16C5"/>
    <w:rsid w:val="004A3072"/>
    <w:rsid w:val="004A4620"/>
    <w:rsid w:val="004A53F3"/>
    <w:rsid w:val="004A5630"/>
    <w:rsid w:val="004A622C"/>
    <w:rsid w:val="004A781E"/>
    <w:rsid w:val="004B4E64"/>
    <w:rsid w:val="004B60CB"/>
    <w:rsid w:val="004C3E1B"/>
    <w:rsid w:val="004C512C"/>
    <w:rsid w:val="004D17BE"/>
    <w:rsid w:val="004D2DE8"/>
    <w:rsid w:val="004D62F1"/>
    <w:rsid w:val="004D6F06"/>
    <w:rsid w:val="004D77C6"/>
    <w:rsid w:val="004E0455"/>
    <w:rsid w:val="004E5373"/>
    <w:rsid w:val="004E6316"/>
    <w:rsid w:val="004E6983"/>
    <w:rsid w:val="004E76AB"/>
    <w:rsid w:val="004F32F1"/>
    <w:rsid w:val="004F4457"/>
    <w:rsid w:val="004F5397"/>
    <w:rsid w:val="00504905"/>
    <w:rsid w:val="005052E2"/>
    <w:rsid w:val="005056CD"/>
    <w:rsid w:val="00506D90"/>
    <w:rsid w:val="00511201"/>
    <w:rsid w:val="005124D5"/>
    <w:rsid w:val="00523138"/>
    <w:rsid w:val="00523286"/>
    <w:rsid w:val="0052493B"/>
    <w:rsid w:val="005251FD"/>
    <w:rsid w:val="00527318"/>
    <w:rsid w:val="005302A2"/>
    <w:rsid w:val="00530AFA"/>
    <w:rsid w:val="0053244C"/>
    <w:rsid w:val="005337C2"/>
    <w:rsid w:val="00541A22"/>
    <w:rsid w:val="005430CD"/>
    <w:rsid w:val="00544709"/>
    <w:rsid w:val="00545691"/>
    <w:rsid w:val="00551C8A"/>
    <w:rsid w:val="00551F58"/>
    <w:rsid w:val="00554023"/>
    <w:rsid w:val="00557105"/>
    <w:rsid w:val="00560A1A"/>
    <w:rsid w:val="005640E9"/>
    <w:rsid w:val="005706B1"/>
    <w:rsid w:val="0057089A"/>
    <w:rsid w:val="0057251D"/>
    <w:rsid w:val="005727B8"/>
    <w:rsid w:val="005729AD"/>
    <w:rsid w:val="00572BCF"/>
    <w:rsid w:val="0057547D"/>
    <w:rsid w:val="005762F6"/>
    <w:rsid w:val="00576CC4"/>
    <w:rsid w:val="0058449E"/>
    <w:rsid w:val="00584C50"/>
    <w:rsid w:val="0058724C"/>
    <w:rsid w:val="005900A2"/>
    <w:rsid w:val="00591108"/>
    <w:rsid w:val="00592874"/>
    <w:rsid w:val="00594811"/>
    <w:rsid w:val="00597361"/>
    <w:rsid w:val="005973FC"/>
    <w:rsid w:val="005A377E"/>
    <w:rsid w:val="005A5A00"/>
    <w:rsid w:val="005A6071"/>
    <w:rsid w:val="005A63E6"/>
    <w:rsid w:val="005A6736"/>
    <w:rsid w:val="005B3AB1"/>
    <w:rsid w:val="005C6386"/>
    <w:rsid w:val="005D1182"/>
    <w:rsid w:val="005D15FD"/>
    <w:rsid w:val="005D62B5"/>
    <w:rsid w:val="005D676E"/>
    <w:rsid w:val="005D6B74"/>
    <w:rsid w:val="005D73A9"/>
    <w:rsid w:val="005E53DF"/>
    <w:rsid w:val="005E5781"/>
    <w:rsid w:val="005E5FB4"/>
    <w:rsid w:val="005F0198"/>
    <w:rsid w:val="005F1102"/>
    <w:rsid w:val="005F2AA1"/>
    <w:rsid w:val="005F3B21"/>
    <w:rsid w:val="005F4DB6"/>
    <w:rsid w:val="005F716C"/>
    <w:rsid w:val="0060047D"/>
    <w:rsid w:val="00602DA8"/>
    <w:rsid w:val="00610656"/>
    <w:rsid w:val="00610BB7"/>
    <w:rsid w:val="00612BD2"/>
    <w:rsid w:val="006135E7"/>
    <w:rsid w:val="00621324"/>
    <w:rsid w:val="00621ACA"/>
    <w:rsid w:val="00622C7C"/>
    <w:rsid w:val="0062310D"/>
    <w:rsid w:val="00627952"/>
    <w:rsid w:val="00627B4B"/>
    <w:rsid w:val="006309E5"/>
    <w:rsid w:val="0063365B"/>
    <w:rsid w:val="006354A3"/>
    <w:rsid w:val="0064175B"/>
    <w:rsid w:val="00645E1F"/>
    <w:rsid w:val="00647F8B"/>
    <w:rsid w:val="00652270"/>
    <w:rsid w:val="0065429E"/>
    <w:rsid w:val="00655C79"/>
    <w:rsid w:val="00655E60"/>
    <w:rsid w:val="00657EF6"/>
    <w:rsid w:val="00662908"/>
    <w:rsid w:val="00667806"/>
    <w:rsid w:val="00670D46"/>
    <w:rsid w:val="00677914"/>
    <w:rsid w:val="00677B7B"/>
    <w:rsid w:val="00681F65"/>
    <w:rsid w:val="00683B9A"/>
    <w:rsid w:val="00690901"/>
    <w:rsid w:val="00690D83"/>
    <w:rsid w:val="00694FBD"/>
    <w:rsid w:val="00696AB0"/>
    <w:rsid w:val="006A1675"/>
    <w:rsid w:val="006A1D81"/>
    <w:rsid w:val="006A2030"/>
    <w:rsid w:val="006A3225"/>
    <w:rsid w:val="006A69A3"/>
    <w:rsid w:val="006B0B02"/>
    <w:rsid w:val="006B12F5"/>
    <w:rsid w:val="006C346B"/>
    <w:rsid w:val="006C5654"/>
    <w:rsid w:val="006C778E"/>
    <w:rsid w:val="006D0E71"/>
    <w:rsid w:val="006D7BFB"/>
    <w:rsid w:val="006E2384"/>
    <w:rsid w:val="006E44A7"/>
    <w:rsid w:val="006E4CF8"/>
    <w:rsid w:val="006F3E3D"/>
    <w:rsid w:val="006F4D5C"/>
    <w:rsid w:val="006F52DB"/>
    <w:rsid w:val="006F56AD"/>
    <w:rsid w:val="0070098E"/>
    <w:rsid w:val="00702135"/>
    <w:rsid w:val="00703D2C"/>
    <w:rsid w:val="00707D56"/>
    <w:rsid w:val="007125DF"/>
    <w:rsid w:val="007155E3"/>
    <w:rsid w:val="00716031"/>
    <w:rsid w:val="00716420"/>
    <w:rsid w:val="00716978"/>
    <w:rsid w:val="007218CA"/>
    <w:rsid w:val="007235D7"/>
    <w:rsid w:val="00724802"/>
    <w:rsid w:val="007249A4"/>
    <w:rsid w:val="00725BB6"/>
    <w:rsid w:val="00730446"/>
    <w:rsid w:val="007328CA"/>
    <w:rsid w:val="00735009"/>
    <w:rsid w:val="007416DF"/>
    <w:rsid w:val="0074386C"/>
    <w:rsid w:val="0074770F"/>
    <w:rsid w:val="00750570"/>
    <w:rsid w:val="00752126"/>
    <w:rsid w:val="00752261"/>
    <w:rsid w:val="007635FD"/>
    <w:rsid w:val="007711DB"/>
    <w:rsid w:val="007729CE"/>
    <w:rsid w:val="00774F28"/>
    <w:rsid w:val="0077589E"/>
    <w:rsid w:val="00781A0E"/>
    <w:rsid w:val="007859C6"/>
    <w:rsid w:val="007969FE"/>
    <w:rsid w:val="007A1694"/>
    <w:rsid w:val="007A2D7D"/>
    <w:rsid w:val="007A336D"/>
    <w:rsid w:val="007A66F4"/>
    <w:rsid w:val="007B08DB"/>
    <w:rsid w:val="007C0503"/>
    <w:rsid w:val="007C0998"/>
    <w:rsid w:val="007C3867"/>
    <w:rsid w:val="007C4AC8"/>
    <w:rsid w:val="007C5FD2"/>
    <w:rsid w:val="007C7664"/>
    <w:rsid w:val="007D2C1F"/>
    <w:rsid w:val="007D3B32"/>
    <w:rsid w:val="007D51E3"/>
    <w:rsid w:val="007D561E"/>
    <w:rsid w:val="007D5A53"/>
    <w:rsid w:val="007E0A36"/>
    <w:rsid w:val="007E11A8"/>
    <w:rsid w:val="007E432E"/>
    <w:rsid w:val="007F1533"/>
    <w:rsid w:val="007F1FAD"/>
    <w:rsid w:val="007F498B"/>
    <w:rsid w:val="007F54DA"/>
    <w:rsid w:val="007F6752"/>
    <w:rsid w:val="007F756B"/>
    <w:rsid w:val="008006CF"/>
    <w:rsid w:val="00803ACF"/>
    <w:rsid w:val="00804FE0"/>
    <w:rsid w:val="00806298"/>
    <w:rsid w:val="00807626"/>
    <w:rsid w:val="008134D6"/>
    <w:rsid w:val="008172F2"/>
    <w:rsid w:val="00817FBD"/>
    <w:rsid w:val="008333CE"/>
    <w:rsid w:val="008336BC"/>
    <w:rsid w:val="00835787"/>
    <w:rsid w:val="00835A50"/>
    <w:rsid w:val="00842845"/>
    <w:rsid w:val="00842FE2"/>
    <w:rsid w:val="008446BC"/>
    <w:rsid w:val="00846229"/>
    <w:rsid w:val="00851581"/>
    <w:rsid w:val="00852791"/>
    <w:rsid w:val="0085368D"/>
    <w:rsid w:val="00854BAB"/>
    <w:rsid w:val="00854BC5"/>
    <w:rsid w:val="00857095"/>
    <w:rsid w:val="0086261C"/>
    <w:rsid w:val="00864898"/>
    <w:rsid w:val="00866019"/>
    <w:rsid w:val="008664AE"/>
    <w:rsid w:val="008756C4"/>
    <w:rsid w:val="00880A80"/>
    <w:rsid w:val="00884C51"/>
    <w:rsid w:val="008878FF"/>
    <w:rsid w:val="00887F63"/>
    <w:rsid w:val="00891DC6"/>
    <w:rsid w:val="00894DF4"/>
    <w:rsid w:val="00897F06"/>
    <w:rsid w:val="008A14F0"/>
    <w:rsid w:val="008A21F9"/>
    <w:rsid w:val="008A3C94"/>
    <w:rsid w:val="008A62B3"/>
    <w:rsid w:val="008A6669"/>
    <w:rsid w:val="008A6AB6"/>
    <w:rsid w:val="008B42AE"/>
    <w:rsid w:val="008B483D"/>
    <w:rsid w:val="008B4890"/>
    <w:rsid w:val="008C5DBB"/>
    <w:rsid w:val="008C632D"/>
    <w:rsid w:val="008C6B9D"/>
    <w:rsid w:val="008C6BCA"/>
    <w:rsid w:val="008D0C45"/>
    <w:rsid w:val="008D202E"/>
    <w:rsid w:val="008D3949"/>
    <w:rsid w:val="008D6BA5"/>
    <w:rsid w:val="008E13EB"/>
    <w:rsid w:val="008E190F"/>
    <w:rsid w:val="008E2218"/>
    <w:rsid w:val="008E32E4"/>
    <w:rsid w:val="008E3703"/>
    <w:rsid w:val="00903E5C"/>
    <w:rsid w:val="00905D4D"/>
    <w:rsid w:val="009104FC"/>
    <w:rsid w:val="00912074"/>
    <w:rsid w:val="00914FBC"/>
    <w:rsid w:val="009169FD"/>
    <w:rsid w:val="00921134"/>
    <w:rsid w:val="0092234F"/>
    <w:rsid w:val="009256AE"/>
    <w:rsid w:val="0092624A"/>
    <w:rsid w:val="00926B70"/>
    <w:rsid w:val="00926EFD"/>
    <w:rsid w:val="00932C3B"/>
    <w:rsid w:val="0093790D"/>
    <w:rsid w:val="009537B6"/>
    <w:rsid w:val="0095387A"/>
    <w:rsid w:val="00965ADA"/>
    <w:rsid w:val="0097354D"/>
    <w:rsid w:val="009740CC"/>
    <w:rsid w:val="00976C8A"/>
    <w:rsid w:val="00977B8A"/>
    <w:rsid w:val="00983216"/>
    <w:rsid w:val="00987BA3"/>
    <w:rsid w:val="00992809"/>
    <w:rsid w:val="009966A1"/>
    <w:rsid w:val="009A18CA"/>
    <w:rsid w:val="009A560C"/>
    <w:rsid w:val="009A7428"/>
    <w:rsid w:val="009A762C"/>
    <w:rsid w:val="009B315C"/>
    <w:rsid w:val="009B4DC3"/>
    <w:rsid w:val="009C33E8"/>
    <w:rsid w:val="009C4F79"/>
    <w:rsid w:val="009C5807"/>
    <w:rsid w:val="009C7446"/>
    <w:rsid w:val="009C7777"/>
    <w:rsid w:val="009C7D72"/>
    <w:rsid w:val="009D1276"/>
    <w:rsid w:val="009D34DA"/>
    <w:rsid w:val="009D3E2C"/>
    <w:rsid w:val="009D6136"/>
    <w:rsid w:val="009E14BB"/>
    <w:rsid w:val="009E24A2"/>
    <w:rsid w:val="009E368C"/>
    <w:rsid w:val="009E5156"/>
    <w:rsid w:val="009E665C"/>
    <w:rsid w:val="009E7714"/>
    <w:rsid w:val="009F2A91"/>
    <w:rsid w:val="009F4BB1"/>
    <w:rsid w:val="009F6299"/>
    <w:rsid w:val="009F64B6"/>
    <w:rsid w:val="009F6E0A"/>
    <w:rsid w:val="009F7E60"/>
    <w:rsid w:val="00A00944"/>
    <w:rsid w:val="00A00FEE"/>
    <w:rsid w:val="00A03551"/>
    <w:rsid w:val="00A06955"/>
    <w:rsid w:val="00A10382"/>
    <w:rsid w:val="00A1574E"/>
    <w:rsid w:val="00A169C4"/>
    <w:rsid w:val="00A21370"/>
    <w:rsid w:val="00A21B6B"/>
    <w:rsid w:val="00A2333C"/>
    <w:rsid w:val="00A239B9"/>
    <w:rsid w:val="00A23B1B"/>
    <w:rsid w:val="00A2554A"/>
    <w:rsid w:val="00A30F44"/>
    <w:rsid w:val="00A33FC0"/>
    <w:rsid w:val="00A4173D"/>
    <w:rsid w:val="00A4184B"/>
    <w:rsid w:val="00A5050D"/>
    <w:rsid w:val="00A51491"/>
    <w:rsid w:val="00A557B0"/>
    <w:rsid w:val="00A56404"/>
    <w:rsid w:val="00A60ED5"/>
    <w:rsid w:val="00A62189"/>
    <w:rsid w:val="00A63D7A"/>
    <w:rsid w:val="00A6462A"/>
    <w:rsid w:val="00A65EBA"/>
    <w:rsid w:val="00A66ADE"/>
    <w:rsid w:val="00A71803"/>
    <w:rsid w:val="00A71CEA"/>
    <w:rsid w:val="00A71DE1"/>
    <w:rsid w:val="00A73099"/>
    <w:rsid w:val="00A77247"/>
    <w:rsid w:val="00A772CE"/>
    <w:rsid w:val="00A86589"/>
    <w:rsid w:val="00A875F5"/>
    <w:rsid w:val="00A900A2"/>
    <w:rsid w:val="00A9301C"/>
    <w:rsid w:val="00A9365B"/>
    <w:rsid w:val="00A93F3B"/>
    <w:rsid w:val="00A943AF"/>
    <w:rsid w:val="00A958E2"/>
    <w:rsid w:val="00A96181"/>
    <w:rsid w:val="00AA0B3E"/>
    <w:rsid w:val="00AA152E"/>
    <w:rsid w:val="00AB2842"/>
    <w:rsid w:val="00AB71C5"/>
    <w:rsid w:val="00AC2354"/>
    <w:rsid w:val="00AC25CD"/>
    <w:rsid w:val="00AC6588"/>
    <w:rsid w:val="00AD39A7"/>
    <w:rsid w:val="00AD53CA"/>
    <w:rsid w:val="00AD619D"/>
    <w:rsid w:val="00AD7A98"/>
    <w:rsid w:val="00AE2518"/>
    <w:rsid w:val="00AE2729"/>
    <w:rsid w:val="00AF311A"/>
    <w:rsid w:val="00AF3662"/>
    <w:rsid w:val="00B01513"/>
    <w:rsid w:val="00B02E01"/>
    <w:rsid w:val="00B04D01"/>
    <w:rsid w:val="00B04F94"/>
    <w:rsid w:val="00B12C37"/>
    <w:rsid w:val="00B12DF9"/>
    <w:rsid w:val="00B12F0E"/>
    <w:rsid w:val="00B1362C"/>
    <w:rsid w:val="00B136FF"/>
    <w:rsid w:val="00B1618C"/>
    <w:rsid w:val="00B176E8"/>
    <w:rsid w:val="00B2037D"/>
    <w:rsid w:val="00B225FB"/>
    <w:rsid w:val="00B22B4C"/>
    <w:rsid w:val="00B23746"/>
    <w:rsid w:val="00B27673"/>
    <w:rsid w:val="00B33368"/>
    <w:rsid w:val="00B338AA"/>
    <w:rsid w:val="00B33E2C"/>
    <w:rsid w:val="00B371E0"/>
    <w:rsid w:val="00B40298"/>
    <w:rsid w:val="00B41823"/>
    <w:rsid w:val="00B51400"/>
    <w:rsid w:val="00B523C1"/>
    <w:rsid w:val="00B5302A"/>
    <w:rsid w:val="00B539FC"/>
    <w:rsid w:val="00B57C13"/>
    <w:rsid w:val="00B6142B"/>
    <w:rsid w:val="00B6278F"/>
    <w:rsid w:val="00B7221B"/>
    <w:rsid w:val="00B74C46"/>
    <w:rsid w:val="00B74E49"/>
    <w:rsid w:val="00B753FD"/>
    <w:rsid w:val="00B76201"/>
    <w:rsid w:val="00B80645"/>
    <w:rsid w:val="00B83421"/>
    <w:rsid w:val="00B8502D"/>
    <w:rsid w:val="00B86284"/>
    <w:rsid w:val="00B92595"/>
    <w:rsid w:val="00B96511"/>
    <w:rsid w:val="00BA0921"/>
    <w:rsid w:val="00BA1107"/>
    <w:rsid w:val="00BA1D1D"/>
    <w:rsid w:val="00BA2619"/>
    <w:rsid w:val="00BA3609"/>
    <w:rsid w:val="00BA49B0"/>
    <w:rsid w:val="00BA4BCD"/>
    <w:rsid w:val="00BB33B7"/>
    <w:rsid w:val="00BB3DB6"/>
    <w:rsid w:val="00BB490D"/>
    <w:rsid w:val="00BB76A8"/>
    <w:rsid w:val="00BC0875"/>
    <w:rsid w:val="00BC7A34"/>
    <w:rsid w:val="00BD4D72"/>
    <w:rsid w:val="00BE5CD4"/>
    <w:rsid w:val="00BE67C4"/>
    <w:rsid w:val="00BE6C88"/>
    <w:rsid w:val="00BF0FDB"/>
    <w:rsid w:val="00BF1067"/>
    <w:rsid w:val="00BF1FE9"/>
    <w:rsid w:val="00BF5CD4"/>
    <w:rsid w:val="00C00703"/>
    <w:rsid w:val="00C058F8"/>
    <w:rsid w:val="00C05D5D"/>
    <w:rsid w:val="00C0628E"/>
    <w:rsid w:val="00C15421"/>
    <w:rsid w:val="00C17407"/>
    <w:rsid w:val="00C2039E"/>
    <w:rsid w:val="00C206BF"/>
    <w:rsid w:val="00C20EFA"/>
    <w:rsid w:val="00C22022"/>
    <w:rsid w:val="00C245DE"/>
    <w:rsid w:val="00C25A95"/>
    <w:rsid w:val="00C26018"/>
    <w:rsid w:val="00C26169"/>
    <w:rsid w:val="00C3288B"/>
    <w:rsid w:val="00C338BA"/>
    <w:rsid w:val="00C35305"/>
    <w:rsid w:val="00C42B64"/>
    <w:rsid w:val="00C43D91"/>
    <w:rsid w:val="00C44984"/>
    <w:rsid w:val="00C62853"/>
    <w:rsid w:val="00C63582"/>
    <w:rsid w:val="00C679E0"/>
    <w:rsid w:val="00C7017A"/>
    <w:rsid w:val="00C70463"/>
    <w:rsid w:val="00C715DE"/>
    <w:rsid w:val="00C71FBA"/>
    <w:rsid w:val="00C7276F"/>
    <w:rsid w:val="00C74B4A"/>
    <w:rsid w:val="00C75D14"/>
    <w:rsid w:val="00C75DDF"/>
    <w:rsid w:val="00C762B4"/>
    <w:rsid w:val="00C81129"/>
    <w:rsid w:val="00C81887"/>
    <w:rsid w:val="00C844F4"/>
    <w:rsid w:val="00C87A3A"/>
    <w:rsid w:val="00CA0DAD"/>
    <w:rsid w:val="00CA18D6"/>
    <w:rsid w:val="00CA25E8"/>
    <w:rsid w:val="00CB07DD"/>
    <w:rsid w:val="00CB2272"/>
    <w:rsid w:val="00CB263B"/>
    <w:rsid w:val="00CB3144"/>
    <w:rsid w:val="00CB43F3"/>
    <w:rsid w:val="00CB5843"/>
    <w:rsid w:val="00CB5F48"/>
    <w:rsid w:val="00CC4110"/>
    <w:rsid w:val="00CD01A2"/>
    <w:rsid w:val="00CD0C70"/>
    <w:rsid w:val="00CD126B"/>
    <w:rsid w:val="00CD4DBF"/>
    <w:rsid w:val="00CD68CC"/>
    <w:rsid w:val="00CD7554"/>
    <w:rsid w:val="00CE3049"/>
    <w:rsid w:val="00CE30A0"/>
    <w:rsid w:val="00CE514E"/>
    <w:rsid w:val="00CF043D"/>
    <w:rsid w:val="00CF1145"/>
    <w:rsid w:val="00CF7771"/>
    <w:rsid w:val="00D057FA"/>
    <w:rsid w:val="00D10C1E"/>
    <w:rsid w:val="00D12AA1"/>
    <w:rsid w:val="00D14179"/>
    <w:rsid w:val="00D16AC7"/>
    <w:rsid w:val="00D17A10"/>
    <w:rsid w:val="00D17C5B"/>
    <w:rsid w:val="00D232B6"/>
    <w:rsid w:val="00D23C3A"/>
    <w:rsid w:val="00D24887"/>
    <w:rsid w:val="00D25D2A"/>
    <w:rsid w:val="00D26DF7"/>
    <w:rsid w:val="00D30114"/>
    <w:rsid w:val="00D31AD1"/>
    <w:rsid w:val="00D35C0D"/>
    <w:rsid w:val="00D36522"/>
    <w:rsid w:val="00D4011B"/>
    <w:rsid w:val="00D4336D"/>
    <w:rsid w:val="00D44FB8"/>
    <w:rsid w:val="00D45357"/>
    <w:rsid w:val="00D4715C"/>
    <w:rsid w:val="00D50CA0"/>
    <w:rsid w:val="00D554F0"/>
    <w:rsid w:val="00D611FF"/>
    <w:rsid w:val="00D61CDD"/>
    <w:rsid w:val="00D70296"/>
    <w:rsid w:val="00D81A11"/>
    <w:rsid w:val="00D832A9"/>
    <w:rsid w:val="00D83A10"/>
    <w:rsid w:val="00D85065"/>
    <w:rsid w:val="00D93FC8"/>
    <w:rsid w:val="00DA2028"/>
    <w:rsid w:val="00DA2096"/>
    <w:rsid w:val="00DA4F47"/>
    <w:rsid w:val="00DA79B1"/>
    <w:rsid w:val="00DB0952"/>
    <w:rsid w:val="00DB21A8"/>
    <w:rsid w:val="00DB3C31"/>
    <w:rsid w:val="00DB62BF"/>
    <w:rsid w:val="00DC6D82"/>
    <w:rsid w:val="00DC7471"/>
    <w:rsid w:val="00DC76A5"/>
    <w:rsid w:val="00DD5464"/>
    <w:rsid w:val="00DD6043"/>
    <w:rsid w:val="00DE075B"/>
    <w:rsid w:val="00DE2FB1"/>
    <w:rsid w:val="00DE7A31"/>
    <w:rsid w:val="00DF0955"/>
    <w:rsid w:val="00DF1D31"/>
    <w:rsid w:val="00DF2C6F"/>
    <w:rsid w:val="00DF3F63"/>
    <w:rsid w:val="00E004A2"/>
    <w:rsid w:val="00E03312"/>
    <w:rsid w:val="00E033D2"/>
    <w:rsid w:val="00E22BDF"/>
    <w:rsid w:val="00E2405A"/>
    <w:rsid w:val="00E24911"/>
    <w:rsid w:val="00E257EB"/>
    <w:rsid w:val="00E26348"/>
    <w:rsid w:val="00E275C5"/>
    <w:rsid w:val="00E30627"/>
    <w:rsid w:val="00E368B1"/>
    <w:rsid w:val="00E4167F"/>
    <w:rsid w:val="00E44B7C"/>
    <w:rsid w:val="00E44F8D"/>
    <w:rsid w:val="00E5084C"/>
    <w:rsid w:val="00E5219D"/>
    <w:rsid w:val="00E52489"/>
    <w:rsid w:val="00E55B6D"/>
    <w:rsid w:val="00E642EB"/>
    <w:rsid w:val="00E7218A"/>
    <w:rsid w:val="00E73A60"/>
    <w:rsid w:val="00E76CE3"/>
    <w:rsid w:val="00E774E3"/>
    <w:rsid w:val="00E83C94"/>
    <w:rsid w:val="00E8452F"/>
    <w:rsid w:val="00E84897"/>
    <w:rsid w:val="00E849FB"/>
    <w:rsid w:val="00E85B24"/>
    <w:rsid w:val="00E85C21"/>
    <w:rsid w:val="00E94252"/>
    <w:rsid w:val="00E95417"/>
    <w:rsid w:val="00EA1171"/>
    <w:rsid w:val="00EA1FFB"/>
    <w:rsid w:val="00EA47A1"/>
    <w:rsid w:val="00EA651F"/>
    <w:rsid w:val="00EB2E66"/>
    <w:rsid w:val="00EC51D5"/>
    <w:rsid w:val="00EC560A"/>
    <w:rsid w:val="00EC7BCB"/>
    <w:rsid w:val="00EC7DDB"/>
    <w:rsid w:val="00ED2BFA"/>
    <w:rsid w:val="00ED2EF6"/>
    <w:rsid w:val="00ED578E"/>
    <w:rsid w:val="00ED6414"/>
    <w:rsid w:val="00ED6A71"/>
    <w:rsid w:val="00ED7947"/>
    <w:rsid w:val="00EE1C90"/>
    <w:rsid w:val="00EE3108"/>
    <w:rsid w:val="00EE395A"/>
    <w:rsid w:val="00EE3BCB"/>
    <w:rsid w:val="00EE4A72"/>
    <w:rsid w:val="00EE4F9D"/>
    <w:rsid w:val="00EE5469"/>
    <w:rsid w:val="00EF0CDE"/>
    <w:rsid w:val="00F027CE"/>
    <w:rsid w:val="00F03B48"/>
    <w:rsid w:val="00F06115"/>
    <w:rsid w:val="00F06F3A"/>
    <w:rsid w:val="00F07A97"/>
    <w:rsid w:val="00F12406"/>
    <w:rsid w:val="00F132B8"/>
    <w:rsid w:val="00F13D02"/>
    <w:rsid w:val="00F162B0"/>
    <w:rsid w:val="00F20FCD"/>
    <w:rsid w:val="00F22C23"/>
    <w:rsid w:val="00F2374C"/>
    <w:rsid w:val="00F24286"/>
    <w:rsid w:val="00F27404"/>
    <w:rsid w:val="00F319F7"/>
    <w:rsid w:val="00F33B7F"/>
    <w:rsid w:val="00F37430"/>
    <w:rsid w:val="00F37CD1"/>
    <w:rsid w:val="00F4136C"/>
    <w:rsid w:val="00F442C7"/>
    <w:rsid w:val="00F44AA9"/>
    <w:rsid w:val="00F502D3"/>
    <w:rsid w:val="00F51788"/>
    <w:rsid w:val="00F54DFC"/>
    <w:rsid w:val="00F55743"/>
    <w:rsid w:val="00F56528"/>
    <w:rsid w:val="00F57712"/>
    <w:rsid w:val="00F578E6"/>
    <w:rsid w:val="00F60898"/>
    <w:rsid w:val="00F647F8"/>
    <w:rsid w:val="00F6698D"/>
    <w:rsid w:val="00F702E9"/>
    <w:rsid w:val="00F70440"/>
    <w:rsid w:val="00F709E5"/>
    <w:rsid w:val="00F70D52"/>
    <w:rsid w:val="00F72C3F"/>
    <w:rsid w:val="00F73960"/>
    <w:rsid w:val="00F771CA"/>
    <w:rsid w:val="00F77FA5"/>
    <w:rsid w:val="00F800CA"/>
    <w:rsid w:val="00F80A7E"/>
    <w:rsid w:val="00F83D93"/>
    <w:rsid w:val="00F83EB1"/>
    <w:rsid w:val="00F90CC0"/>
    <w:rsid w:val="00F94CBF"/>
    <w:rsid w:val="00FA190C"/>
    <w:rsid w:val="00FA55A8"/>
    <w:rsid w:val="00FB090F"/>
    <w:rsid w:val="00FB32A9"/>
    <w:rsid w:val="00FB464E"/>
    <w:rsid w:val="00FB487C"/>
    <w:rsid w:val="00FB6466"/>
    <w:rsid w:val="00FB718D"/>
    <w:rsid w:val="00FC0C68"/>
    <w:rsid w:val="00FC133B"/>
    <w:rsid w:val="00FC1AEC"/>
    <w:rsid w:val="00FC2367"/>
    <w:rsid w:val="00FC69FF"/>
    <w:rsid w:val="00FC6F17"/>
    <w:rsid w:val="00FD0E43"/>
    <w:rsid w:val="00FD41C6"/>
    <w:rsid w:val="00FD72BA"/>
    <w:rsid w:val="00FE26D2"/>
    <w:rsid w:val="00FE6563"/>
    <w:rsid w:val="00FE6F53"/>
    <w:rsid w:val="00FF2179"/>
    <w:rsid w:val="00FF2780"/>
    <w:rsid w:val="00FF3780"/>
    <w:rsid w:val="00FF4842"/>
    <w:rsid w:val="00FF6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EF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1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B5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211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5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2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32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2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2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2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2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18"/>
    <w:rPr>
      <w:sz w:val="18"/>
      <w:szCs w:val="18"/>
    </w:rPr>
  </w:style>
  <w:style w:type="paragraph" w:styleId="a5">
    <w:name w:val="List Paragraph"/>
    <w:basedOn w:val="a"/>
    <w:uiPriority w:val="34"/>
    <w:qFormat/>
    <w:rsid w:val="00AE25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72C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69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96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D20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202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110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35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0FD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0FDB"/>
  </w:style>
  <w:style w:type="paragraph" w:styleId="20">
    <w:name w:val="toc 2"/>
    <w:basedOn w:val="a"/>
    <w:next w:val="a"/>
    <w:autoRedefine/>
    <w:uiPriority w:val="39"/>
    <w:unhideWhenUsed/>
    <w:rsid w:val="00BF0F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0FDB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523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32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32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32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32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3286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3E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6A203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43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87BA3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3301B1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301B1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301B1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301B1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301B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A2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28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28DA"/>
    <w:rPr>
      <w:rFonts w:ascii="宋体" w:eastAsia="宋体" w:hAnsi="宋体" w:cs="宋体"/>
      <w:sz w:val="24"/>
      <w:szCs w:val="24"/>
    </w:rPr>
  </w:style>
  <w:style w:type="paragraph" w:customStyle="1" w:styleId="headline-1">
    <w:name w:val="headline-1"/>
    <w:basedOn w:val="a"/>
    <w:rsid w:val="00C81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C81129"/>
  </w:style>
  <w:style w:type="character" w:customStyle="1" w:styleId="keyword">
    <w:name w:val="keyword"/>
    <w:basedOn w:val="a0"/>
    <w:rsid w:val="00C81129"/>
  </w:style>
  <w:style w:type="character" w:customStyle="1" w:styleId="string">
    <w:name w:val="string"/>
    <w:basedOn w:val="a0"/>
    <w:rsid w:val="00C81129"/>
  </w:style>
  <w:style w:type="character" w:customStyle="1" w:styleId="func">
    <w:name w:val="func"/>
    <w:basedOn w:val="a0"/>
    <w:rsid w:val="00C81129"/>
  </w:style>
  <w:style w:type="character" w:customStyle="1" w:styleId="op">
    <w:name w:val="op"/>
    <w:basedOn w:val="a0"/>
    <w:rsid w:val="00C81129"/>
  </w:style>
  <w:style w:type="paragraph" w:styleId="40">
    <w:name w:val="toc 4"/>
    <w:basedOn w:val="a"/>
    <w:next w:val="a"/>
    <w:autoRedefine/>
    <w:uiPriority w:val="39"/>
    <w:unhideWhenUsed/>
    <w:rsid w:val="004A307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A30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A307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A307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A307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A307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5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932472635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2084186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0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11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505437007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97610842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2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5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82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23460169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1457318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1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44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75087928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6831210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8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5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8019">
                  <w:marLeft w:val="0"/>
                  <w:marRight w:val="0"/>
                  <w:marTop w:val="0"/>
                  <w:marBottom w:val="0"/>
                  <w:divBdr>
                    <w:top w:val="single" w:sz="6" w:space="23" w:color="ADADAD"/>
                    <w:left w:val="single" w:sz="6" w:space="0" w:color="ADADAD"/>
                    <w:bottom w:val="single" w:sz="6" w:space="8" w:color="ADADAD"/>
                    <w:right w:val="single" w:sz="6" w:space="0" w:color="ADADAD"/>
                  </w:divBdr>
                  <w:divsChild>
                    <w:div w:id="8561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5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1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5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1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35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82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29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09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9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61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82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71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25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6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61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22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50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0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07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9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36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1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7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4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77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96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12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9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28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84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8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02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47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25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92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977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2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32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9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6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78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3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41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4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88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00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39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54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12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08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65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18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90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43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683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614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02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439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2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039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38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012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2678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75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1310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991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3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0454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253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650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32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94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7390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9184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199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241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244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886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1876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46919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35621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345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7565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23961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8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3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6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4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2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7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8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15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3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75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57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90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1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94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1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0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2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9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95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7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74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58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1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06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785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33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54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60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4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187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06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62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187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7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2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45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013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42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88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8833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2714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8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4154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10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737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96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5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1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3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4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0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8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1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0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5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9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26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4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5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9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68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9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8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84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76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32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74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64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54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5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9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1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33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28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93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0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81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61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72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2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71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9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15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92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40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8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5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3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8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31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22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3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7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45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9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9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2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1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9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2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45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9044905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987989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8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9681852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37323404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59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305399230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3134816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31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91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49510376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5447547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86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74075659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4560291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56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4787.htm" TargetMode="External"/><Relationship Id="rId18" Type="http://schemas.openxmlformats.org/officeDocument/2006/relationships/hyperlink" Target="https://code.csdn.net/snippets/193021" TargetMode="External"/><Relationship Id="rId26" Type="http://schemas.openxmlformats.org/officeDocument/2006/relationships/hyperlink" Target="http://blog.csdn.net/hguisu/article/details/7256833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log.csdn.net/hguisu/article/details/7256833" TargetMode="External"/><Relationship Id="rId34" Type="http://schemas.openxmlformats.org/officeDocument/2006/relationships/hyperlink" Target="http://blog.csdn.net/hguisu/article/details/725683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23174.htm" TargetMode="External"/><Relationship Id="rId17" Type="http://schemas.openxmlformats.org/officeDocument/2006/relationships/hyperlink" Target="http://blog.csdn.net/hguisu/article/details/7256833" TargetMode="External"/><Relationship Id="rId25" Type="http://schemas.openxmlformats.org/officeDocument/2006/relationships/hyperlink" Target="https://code.csdn.net/snippets/193021/fork" TargetMode="External"/><Relationship Id="rId33" Type="http://schemas.openxmlformats.org/officeDocument/2006/relationships/hyperlink" Target="http://blog.csdn.net/hguisu/article/details/7256833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hguisu/article/details/7256833" TargetMode="External"/><Relationship Id="rId20" Type="http://schemas.openxmlformats.org/officeDocument/2006/relationships/hyperlink" Target="https://code.csdn.net/snippets/193021/fork" TargetMode="External"/><Relationship Id="rId29" Type="http://schemas.openxmlformats.org/officeDocument/2006/relationships/hyperlink" Target="http://blog.csdn.net/hguisu/article/details/7256833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226806.htm" TargetMode="External"/><Relationship Id="rId24" Type="http://schemas.openxmlformats.org/officeDocument/2006/relationships/hyperlink" Target="http://blog.csdn.net/hguisu/article/details/7256833" TargetMode="External"/><Relationship Id="rId32" Type="http://schemas.openxmlformats.org/officeDocument/2006/relationships/hyperlink" Target="http://blog.csdn.net/hguisu/article/details/7256833" TargetMode="External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blog.csdn.net/hguisu/article/details/7256833" TargetMode="External"/><Relationship Id="rId23" Type="http://schemas.openxmlformats.org/officeDocument/2006/relationships/hyperlink" Target="http://blog.csdn.net/hguisu/article/details/7256833" TargetMode="External"/><Relationship Id="rId28" Type="http://schemas.openxmlformats.org/officeDocument/2006/relationships/hyperlink" Target="http://blog.csdn.net/hguisu/article/details/7256833" TargetMode="External"/><Relationship Id="rId36" Type="http://schemas.openxmlformats.org/officeDocument/2006/relationships/hyperlink" Target="http://www.grouplens.org/system/files/ml-data.tar__0.gz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hyperlink" Target="http://blog.csdn.net/hguisu/article/details/7256833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blog.csdn.net/hguisu/article/details/7256833" TargetMode="External"/><Relationship Id="rId22" Type="http://schemas.openxmlformats.org/officeDocument/2006/relationships/hyperlink" Target="http://blog.csdn.net/hguisu/article/details/7256833" TargetMode="External"/><Relationship Id="rId27" Type="http://schemas.openxmlformats.org/officeDocument/2006/relationships/hyperlink" Target="http://blog.csdn.net/hguisu/article/details/7256833" TargetMode="External"/><Relationship Id="rId30" Type="http://schemas.openxmlformats.org/officeDocument/2006/relationships/hyperlink" Target="https://code.csdn.net/snippets/193021/fork" TargetMode="External"/><Relationship Id="rId35" Type="http://schemas.openxmlformats.org/officeDocument/2006/relationships/hyperlink" Target="https://code.csdn.net/snippets/193021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9AD02-C011-4B13-B0D1-880412E2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94</Pages>
  <Words>13772</Words>
  <Characters>78506</Characters>
  <Application>Microsoft Office Word</Application>
  <DocSecurity>0</DocSecurity>
  <Lines>654</Lines>
  <Paragraphs>184</Paragraphs>
  <ScaleCrop>false</ScaleCrop>
  <Company/>
  <LinksUpToDate>false</LinksUpToDate>
  <CharactersWithSpaces>92094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111216ll</cp:lastModifiedBy>
  <cp:revision>286</cp:revision>
  <dcterms:created xsi:type="dcterms:W3CDTF">2014-06-03T03:22:00Z</dcterms:created>
  <dcterms:modified xsi:type="dcterms:W3CDTF">2015-07-29T08:56:00Z</dcterms:modified>
</cp:coreProperties>
</file>